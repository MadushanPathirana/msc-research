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6685E" w14:textId="77777777" w:rsidR="00F6446A" w:rsidRDefault="00F6446A" w:rsidP="00F6446A">
      <w:pPr>
        <w:jc w:val="center"/>
        <w:rPr>
          <w:rFonts w:eastAsiaTheme="majorEastAsia" w:cstheme="majorBidi"/>
          <w:spacing w:val="-10"/>
          <w:kern w:val="28"/>
          <w:sz w:val="56"/>
          <w:szCs w:val="56"/>
        </w:rPr>
      </w:pPr>
      <w:r>
        <w:rPr>
          <w:rFonts w:eastAsiaTheme="majorEastAsia" w:cstheme="majorBidi"/>
          <w:spacing w:val="-10"/>
          <w:kern w:val="28"/>
          <w:sz w:val="56"/>
          <w:szCs w:val="56"/>
        </w:rPr>
        <w:t>Enhancing Personalized Learning of Students through Deep Learning in an Adaptive Learning Environment.</w:t>
      </w:r>
    </w:p>
    <w:p w14:paraId="58FE967E" w14:textId="77777777" w:rsidR="00F6446A" w:rsidRDefault="00F6446A" w:rsidP="00F6446A"/>
    <w:p w14:paraId="39E05064" w14:textId="77777777" w:rsidR="00F6446A" w:rsidRDefault="00F6446A" w:rsidP="00F6446A"/>
    <w:p w14:paraId="6D78E664" w14:textId="77777777" w:rsidR="00F6446A" w:rsidRDefault="00F6446A" w:rsidP="00F6446A"/>
    <w:p w14:paraId="522B70E7" w14:textId="77777777" w:rsidR="00F6446A" w:rsidRDefault="00F6446A" w:rsidP="00F6446A"/>
    <w:p w14:paraId="67974161" w14:textId="77777777" w:rsidR="00F6446A" w:rsidRDefault="00F6446A" w:rsidP="00F6446A">
      <w:r>
        <w:t>Madushan Pathirana – 2020BA024</w:t>
      </w:r>
    </w:p>
    <w:p w14:paraId="30B422EC" w14:textId="77777777" w:rsidR="00F6446A" w:rsidRDefault="00F6446A" w:rsidP="00F6446A">
      <w:r>
        <w:t>Supervisor – Dr. L.N.C De Silva</w:t>
      </w:r>
    </w:p>
    <w:p w14:paraId="09AC74CE" w14:textId="77777777" w:rsidR="00F6446A" w:rsidRDefault="00F6446A" w:rsidP="00F6446A"/>
    <w:p w14:paraId="3809B7BC" w14:textId="77777777" w:rsidR="00F6446A" w:rsidRDefault="00F6446A" w:rsidP="00F6446A"/>
    <w:p w14:paraId="67DA8A46" w14:textId="77777777" w:rsidR="00F6446A" w:rsidRDefault="00F6446A" w:rsidP="00F6446A"/>
    <w:p w14:paraId="4886791C" w14:textId="77777777" w:rsidR="002B546F" w:rsidRDefault="002B546F" w:rsidP="00F6446A"/>
    <w:p w14:paraId="78F915DC" w14:textId="77777777" w:rsidR="002B546F" w:rsidRDefault="002B546F" w:rsidP="00F6446A"/>
    <w:p w14:paraId="59426B63" w14:textId="77777777" w:rsidR="002B546F" w:rsidRDefault="002B546F" w:rsidP="00F6446A"/>
    <w:p w14:paraId="05788E12" w14:textId="77777777" w:rsidR="002B546F" w:rsidRDefault="002B546F" w:rsidP="00F6446A"/>
    <w:sdt>
      <w:sdtPr>
        <w:rPr>
          <w:rFonts w:ascii="Times New Roman" w:eastAsiaTheme="minorEastAsia" w:hAnsi="Times New Roman" w:cstheme="minorBidi"/>
          <w:color w:val="auto"/>
          <w:sz w:val="22"/>
          <w:szCs w:val="22"/>
          <w:lang w:eastAsia="ja-JP"/>
        </w:rPr>
        <w:id w:val="-451934098"/>
        <w:docPartObj>
          <w:docPartGallery w:val="Table of Contents"/>
          <w:docPartUnique/>
        </w:docPartObj>
      </w:sdtPr>
      <w:sdtContent>
        <w:p w14:paraId="45F79D9C" w14:textId="77777777" w:rsidR="00F6446A" w:rsidRDefault="00F6446A" w:rsidP="00F6446A">
          <w:pPr>
            <w:pStyle w:val="TOCHeading"/>
            <w:rPr>
              <w:rFonts w:ascii="Times New Roman" w:hAnsi="Times New Roman" w:cs="Times New Roman"/>
              <w:color w:val="auto"/>
            </w:rPr>
          </w:pPr>
          <w:r>
            <w:rPr>
              <w:rFonts w:ascii="Times New Roman" w:hAnsi="Times New Roman" w:cs="Times New Roman"/>
              <w:color w:val="auto"/>
            </w:rPr>
            <w:t xml:space="preserve">Table of Content </w:t>
          </w:r>
        </w:p>
        <w:p w14:paraId="63AC11FE" w14:textId="0CD350A8" w:rsidR="00896990" w:rsidRDefault="00F6446A">
          <w:pPr>
            <w:pStyle w:val="TOC1"/>
            <w:rPr>
              <w:rFonts w:asciiTheme="minorHAnsi" w:hAnsiTheme="minorHAnsi"/>
              <w:noProof/>
              <w:kern w:val="2"/>
              <w:sz w:val="22"/>
              <w14:ligatures w14:val="standardContextual"/>
            </w:rPr>
          </w:pPr>
          <w:r>
            <w:fldChar w:fldCharType="begin"/>
          </w:r>
          <w:r>
            <w:instrText xml:space="preserve"> TOC \o "1-3" \h \z \u </w:instrText>
          </w:r>
          <w:r>
            <w:fldChar w:fldCharType="separate"/>
          </w:r>
          <w:hyperlink w:anchor="_Toc146992657" w:history="1">
            <w:r w:rsidR="00896990" w:rsidRPr="00403FEB">
              <w:rPr>
                <w:rStyle w:val="Hyperlink"/>
                <w:noProof/>
              </w:rPr>
              <w:t>1</w:t>
            </w:r>
            <w:r w:rsidR="00896990">
              <w:rPr>
                <w:rFonts w:asciiTheme="minorHAnsi" w:hAnsiTheme="minorHAnsi"/>
                <w:noProof/>
                <w:kern w:val="2"/>
                <w:sz w:val="22"/>
                <w14:ligatures w14:val="standardContextual"/>
              </w:rPr>
              <w:tab/>
            </w:r>
            <w:r w:rsidR="00896990" w:rsidRPr="00403FEB">
              <w:rPr>
                <w:rStyle w:val="Hyperlink"/>
                <w:noProof/>
              </w:rPr>
              <w:t>Introduction to E-learning</w:t>
            </w:r>
            <w:r w:rsidR="00896990">
              <w:rPr>
                <w:noProof/>
                <w:webHidden/>
              </w:rPr>
              <w:tab/>
            </w:r>
            <w:r w:rsidR="00896990">
              <w:rPr>
                <w:noProof/>
                <w:webHidden/>
              </w:rPr>
              <w:fldChar w:fldCharType="begin"/>
            </w:r>
            <w:r w:rsidR="00896990">
              <w:rPr>
                <w:noProof/>
                <w:webHidden/>
              </w:rPr>
              <w:instrText xml:space="preserve"> PAGEREF _Toc146992657 \h </w:instrText>
            </w:r>
            <w:r w:rsidR="00896990">
              <w:rPr>
                <w:noProof/>
                <w:webHidden/>
              </w:rPr>
            </w:r>
            <w:r w:rsidR="00896990">
              <w:rPr>
                <w:noProof/>
                <w:webHidden/>
              </w:rPr>
              <w:fldChar w:fldCharType="separate"/>
            </w:r>
            <w:r w:rsidR="00896990">
              <w:rPr>
                <w:noProof/>
                <w:webHidden/>
              </w:rPr>
              <w:t>4</w:t>
            </w:r>
            <w:r w:rsidR="00896990">
              <w:rPr>
                <w:noProof/>
                <w:webHidden/>
              </w:rPr>
              <w:fldChar w:fldCharType="end"/>
            </w:r>
          </w:hyperlink>
        </w:p>
        <w:p w14:paraId="5B3B3049" w14:textId="6F4DB443" w:rsidR="00896990" w:rsidRDefault="00896990">
          <w:pPr>
            <w:pStyle w:val="TOC2"/>
            <w:rPr>
              <w:rFonts w:asciiTheme="minorHAnsi" w:hAnsiTheme="minorHAnsi"/>
              <w:noProof/>
              <w:kern w:val="2"/>
              <w:sz w:val="22"/>
              <w14:ligatures w14:val="standardContextual"/>
            </w:rPr>
          </w:pPr>
          <w:hyperlink w:anchor="_Toc146992658" w:history="1">
            <w:r w:rsidRPr="00403FEB">
              <w:rPr>
                <w:rStyle w:val="Hyperlink"/>
                <w:noProof/>
              </w:rPr>
              <w:t>1.1</w:t>
            </w:r>
            <w:r>
              <w:rPr>
                <w:rFonts w:asciiTheme="minorHAnsi" w:hAnsiTheme="minorHAnsi"/>
                <w:noProof/>
                <w:kern w:val="2"/>
                <w:sz w:val="22"/>
                <w14:ligatures w14:val="standardContextual"/>
              </w:rPr>
              <w:tab/>
            </w:r>
            <w:r w:rsidRPr="00403FEB">
              <w:rPr>
                <w:rStyle w:val="Hyperlink"/>
                <w:noProof/>
              </w:rPr>
              <w:t>Introduction to adaptive learning</w:t>
            </w:r>
            <w:r>
              <w:rPr>
                <w:noProof/>
                <w:webHidden/>
              </w:rPr>
              <w:tab/>
            </w:r>
            <w:r>
              <w:rPr>
                <w:noProof/>
                <w:webHidden/>
              </w:rPr>
              <w:fldChar w:fldCharType="begin"/>
            </w:r>
            <w:r>
              <w:rPr>
                <w:noProof/>
                <w:webHidden/>
              </w:rPr>
              <w:instrText xml:space="preserve"> PAGEREF _Toc146992658 \h </w:instrText>
            </w:r>
            <w:r>
              <w:rPr>
                <w:noProof/>
                <w:webHidden/>
              </w:rPr>
            </w:r>
            <w:r>
              <w:rPr>
                <w:noProof/>
                <w:webHidden/>
              </w:rPr>
              <w:fldChar w:fldCharType="separate"/>
            </w:r>
            <w:r>
              <w:rPr>
                <w:noProof/>
                <w:webHidden/>
              </w:rPr>
              <w:t>5</w:t>
            </w:r>
            <w:r>
              <w:rPr>
                <w:noProof/>
                <w:webHidden/>
              </w:rPr>
              <w:fldChar w:fldCharType="end"/>
            </w:r>
          </w:hyperlink>
        </w:p>
        <w:p w14:paraId="08B859C2" w14:textId="4668FE79" w:rsidR="00896990" w:rsidRDefault="00896990">
          <w:pPr>
            <w:pStyle w:val="TOC3"/>
            <w:tabs>
              <w:tab w:val="left" w:pos="1320"/>
              <w:tab w:val="right" w:leader="dot" w:pos="9350"/>
            </w:tabs>
            <w:rPr>
              <w:rFonts w:asciiTheme="minorHAnsi" w:hAnsiTheme="minorHAnsi"/>
              <w:noProof/>
              <w:kern w:val="2"/>
              <w:sz w:val="22"/>
              <w14:ligatures w14:val="standardContextual"/>
            </w:rPr>
          </w:pPr>
          <w:hyperlink w:anchor="_Toc146992659" w:history="1">
            <w:r w:rsidRPr="00403FEB">
              <w:rPr>
                <w:rStyle w:val="Hyperlink"/>
                <w:noProof/>
              </w:rPr>
              <w:t>1.1.1</w:t>
            </w:r>
            <w:r>
              <w:rPr>
                <w:rFonts w:asciiTheme="minorHAnsi" w:hAnsiTheme="minorHAnsi"/>
                <w:noProof/>
                <w:kern w:val="2"/>
                <w:sz w:val="22"/>
                <w14:ligatures w14:val="standardContextual"/>
              </w:rPr>
              <w:tab/>
            </w:r>
            <w:r w:rsidRPr="00403FEB">
              <w:rPr>
                <w:rStyle w:val="Hyperlink"/>
                <w:noProof/>
              </w:rPr>
              <w:t>Importance of adaptive learning</w:t>
            </w:r>
            <w:r>
              <w:rPr>
                <w:noProof/>
                <w:webHidden/>
              </w:rPr>
              <w:tab/>
            </w:r>
            <w:r>
              <w:rPr>
                <w:noProof/>
                <w:webHidden/>
              </w:rPr>
              <w:fldChar w:fldCharType="begin"/>
            </w:r>
            <w:r>
              <w:rPr>
                <w:noProof/>
                <w:webHidden/>
              </w:rPr>
              <w:instrText xml:space="preserve"> PAGEREF _Toc146992659 \h </w:instrText>
            </w:r>
            <w:r>
              <w:rPr>
                <w:noProof/>
                <w:webHidden/>
              </w:rPr>
            </w:r>
            <w:r>
              <w:rPr>
                <w:noProof/>
                <w:webHidden/>
              </w:rPr>
              <w:fldChar w:fldCharType="separate"/>
            </w:r>
            <w:r>
              <w:rPr>
                <w:noProof/>
                <w:webHidden/>
              </w:rPr>
              <w:t>5</w:t>
            </w:r>
            <w:r>
              <w:rPr>
                <w:noProof/>
                <w:webHidden/>
              </w:rPr>
              <w:fldChar w:fldCharType="end"/>
            </w:r>
          </w:hyperlink>
        </w:p>
        <w:p w14:paraId="235816E9" w14:textId="640882F9" w:rsidR="00896990" w:rsidRDefault="00896990">
          <w:pPr>
            <w:pStyle w:val="TOC2"/>
            <w:rPr>
              <w:rFonts w:asciiTheme="minorHAnsi" w:hAnsiTheme="minorHAnsi"/>
              <w:noProof/>
              <w:kern w:val="2"/>
              <w:sz w:val="22"/>
              <w14:ligatures w14:val="standardContextual"/>
            </w:rPr>
          </w:pPr>
          <w:hyperlink w:anchor="_Toc146992660" w:history="1">
            <w:r w:rsidRPr="00403FEB">
              <w:rPr>
                <w:rStyle w:val="Hyperlink"/>
                <w:noProof/>
              </w:rPr>
              <w:t>1.2</w:t>
            </w:r>
            <w:r>
              <w:rPr>
                <w:rFonts w:asciiTheme="minorHAnsi" w:hAnsiTheme="minorHAnsi"/>
                <w:noProof/>
                <w:kern w:val="2"/>
                <w:sz w:val="22"/>
                <w14:ligatures w14:val="standardContextual"/>
              </w:rPr>
              <w:tab/>
            </w:r>
            <w:r w:rsidRPr="00403FEB">
              <w:rPr>
                <w:rStyle w:val="Hyperlink"/>
                <w:noProof/>
              </w:rPr>
              <w:t>Research problem</w:t>
            </w:r>
            <w:r>
              <w:rPr>
                <w:noProof/>
                <w:webHidden/>
              </w:rPr>
              <w:tab/>
            </w:r>
            <w:r>
              <w:rPr>
                <w:noProof/>
                <w:webHidden/>
              </w:rPr>
              <w:fldChar w:fldCharType="begin"/>
            </w:r>
            <w:r>
              <w:rPr>
                <w:noProof/>
                <w:webHidden/>
              </w:rPr>
              <w:instrText xml:space="preserve"> PAGEREF _Toc146992660 \h </w:instrText>
            </w:r>
            <w:r>
              <w:rPr>
                <w:noProof/>
                <w:webHidden/>
              </w:rPr>
            </w:r>
            <w:r>
              <w:rPr>
                <w:noProof/>
                <w:webHidden/>
              </w:rPr>
              <w:fldChar w:fldCharType="separate"/>
            </w:r>
            <w:r>
              <w:rPr>
                <w:noProof/>
                <w:webHidden/>
              </w:rPr>
              <w:t>7</w:t>
            </w:r>
            <w:r>
              <w:rPr>
                <w:noProof/>
                <w:webHidden/>
              </w:rPr>
              <w:fldChar w:fldCharType="end"/>
            </w:r>
          </w:hyperlink>
        </w:p>
        <w:p w14:paraId="05739B4D" w14:textId="542A1832" w:rsidR="00896990" w:rsidRDefault="00896990">
          <w:pPr>
            <w:pStyle w:val="TOC2"/>
            <w:rPr>
              <w:rFonts w:asciiTheme="minorHAnsi" w:hAnsiTheme="minorHAnsi"/>
              <w:noProof/>
              <w:kern w:val="2"/>
              <w:sz w:val="22"/>
              <w14:ligatures w14:val="standardContextual"/>
            </w:rPr>
          </w:pPr>
          <w:hyperlink w:anchor="_Toc146992661" w:history="1">
            <w:r w:rsidRPr="00403FEB">
              <w:rPr>
                <w:rStyle w:val="Hyperlink"/>
                <w:noProof/>
              </w:rPr>
              <w:t>1.3</w:t>
            </w:r>
            <w:r>
              <w:rPr>
                <w:rFonts w:asciiTheme="minorHAnsi" w:hAnsiTheme="minorHAnsi"/>
                <w:noProof/>
                <w:kern w:val="2"/>
                <w:sz w:val="22"/>
                <w14:ligatures w14:val="standardContextual"/>
              </w:rPr>
              <w:tab/>
            </w:r>
            <w:r w:rsidRPr="00403FEB">
              <w:rPr>
                <w:rStyle w:val="Hyperlink"/>
                <w:noProof/>
              </w:rPr>
              <w:t>Research gap</w:t>
            </w:r>
            <w:r>
              <w:rPr>
                <w:noProof/>
                <w:webHidden/>
              </w:rPr>
              <w:tab/>
            </w:r>
            <w:r>
              <w:rPr>
                <w:noProof/>
                <w:webHidden/>
              </w:rPr>
              <w:fldChar w:fldCharType="begin"/>
            </w:r>
            <w:r>
              <w:rPr>
                <w:noProof/>
                <w:webHidden/>
              </w:rPr>
              <w:instrText xml:space="preserve"> PAGEREF _Toc146992661 \h </w:instrText>
            </w:r>
            <w:r>
              <w:rPr>
                <w:noProof/>
                <w:webHidden/>
              </w:rPr>
            </w:r>
            <w:r>
              <w:rPr>
                <w:noProof/>
                <w:webHidden/>
              </w:rPr>
              <w:fldChar w:fldCharType="separate"/>
            </w:r>
            <w:r>
              <w:rPr>
                <w:noProof/>
                <w:webHidden/>
              </w:rPr>
              <w:t>8</w:t>
            </w:r>
            <w:r>
              <w:rPr>
                <w:noProof/>
                <w:webHidden/>
              </w:rPr>
              <w:fldChar w:fldCharType="end"/>
            </w:r>
          </w:hyperlink>
        </w:p>
        <w:p w14:paraId="3F19845B" w14:textId="4E3E9BD1" w:rsidR="00896990" w:rsidRDefault="00896990">
          <w:pPr>
            <w:pStyle w:val="TOC2"/>
            <w:rPr>
              <w:rFonts w:asciiTheme="minorHAnsi" w:hAnsiTheme="minorHAnsi"/>
              <w:noProof/>
              <w:kern w:val="2"/>
              <w:sz w:val="22"/>
              <w14:ligatures w14:val="standardContextual"/>
            </w:rPr>
          </w:pPr>
          <w:hyperlink w:anchor="_Toc146992662" w:history="1">
            <w:r w:rsidRPr="00403FEB">
              <w:rPr>
                <w:rStyle w:val="Hyperlink"/>
                <w:noProof/>
              </w:rPr>
              <w:t>1.4</w:t>
            </w:r>
            <w:r>
              <w:rPr>
                <w:rFonts w:asciiTheme="minorHAnsi" w:hAnsiTheme="minorHAnsi"/>
                <w:noProof/>
                <w:kern w:val="2"/>
                <w:sz w:val="22"/>
                <w14:ligatures w14:val="standardContextual"/>
              </w:rPr>
              <w:tab/>
            </w:r>
            <w:r w:rsidRPr="00403FEB">
              <w:rPr>
                <w:rStyle w:val="Hyperlink"/>
                <w:noProof/>
              </w:rPr>
              <w:t>Research question</w:t>
            </w:r>
            <w:r>
              <w:rPr>
                <w:noProof/>
                <w:webHidden/>
              </w:rPr>
              <w:tab/>
            </w:r>
            <w:r>
              <w:rPr>
                <w:noProof/>
                <w:webHidden/>
              </w:rPr>
              <w:fldChar w:fldCharType="begin"/>
            </w:r>
            <w:r>
              <w:rPr>
                <w:noProof/>
                <w:webHidden/>
              </w:rPr>
              <w:instrText xml:space="preserve"> PAGEREF _Toc146992662 \h </w:instrText>
            </w:r>
            <w:r>
              <w:rPr>
                <w:noProof/>
                <w:webHidden/>
              </w:rPr>
            </w:r>
            <w:r>
              <w:rPr>
                <w:noProof/>
                <w:webHidden/>
              </w:rPr>
              <w:fldChar w:fldCharType="separate"/>
            </w:r>
            <w:r>
              <w:rPr>
                <w:noProof/>
                <w:webHidden/>
              </w:rPr>
              <w:t>8</w:t>
            </w:r>
            <w:r>
              <w:rPr>
                <w:noProof/>
                <w:webHidden/>
              </w:rPr>
              <w:fldChar w:fldCharType="end"/>
            </w:r>
          </w:hyperlink>
        </w:p>
        <w:p w14:paraId="50F7776A" w14:textId="2F7F4D80" w:rsidR="00896990" w:rsidRDefault="00896990">
          <w:pPr>
            <w:pStyle w:val="TOC2"/>
            <w:rPr>
              <w:rFonts w:asciiTheme="minorHAnsi" w:hAnsiTheme="minorHAnsi"/>
              <w:noProof/>
              <w:kern w:val="2"/>
              <w:sz w:val="22"/>
              <w14:ligatures w14:val="standardContextual"/>
            </w:rPr>
          </w:pPr>
          <w:hyperlink w:anchor="_Toc146992663" w:history="1">
            <w:r w:rsidRPr="00403FEB">
              <w:rPr>
                <w:rStyle w:val="Hyperlink"/>
                <w:noProof/>
              </w:rPr>
              <w:t>1.5</w:t>
            </w:r>
            <w:r>
              <w:rPr>
                <w:rFonts w:asciiTheme="minorHAnsi" w:hAnsiTheme="minorHAnsi"/>
                <w:noProof/>
                <w:kern w:val="2"/>
                <w:sz w:val="22"/>
                <w14:ligatures w14:val="standardContextual"/>
              </w:rPr>
              <w:tab/>
            </w:r>
            <w:r w:rsidRPr="00403FEB">
              <w:rPr>
                <w:rStyle w:val="Hyperlink"/>
                <w:noProof/>
              </w:rPr>
              <w:t>Research objectives</w:t>
            </w:r>
            <w:r>
              <w:rPr>
                <w:noProof/>
                <w:webHidden/>
              </w:rPr>
              <w:tab/>
            </w:r>
            <w:r>
              <w:rPr>
                <w:noProof/>
                <w:webHidden/>
              </w:rPr>
              <w:fldChar w:fldCharType="begin"/>
            </w:r>
            <w:r>
              <w:rPr>
                <w:noProof/>
                <w:webHidden/>
              </w:rPr>
              <w:instrText xml:space="preserve"> PAGEREF _Toc146992663 \h </w:instrText>
            </w:r>
            <w:r>
              <w:rPr>
                <w:noProof/>
                <w:webHidden/>
              </w:rPr>
            </w:r>
            <w:r>
              <w:rPr>
                <w:noProof/>
                <w:webHidden/>
              </w:rPr>
              <w:fldChar w:fldCharType="separate"/>
            </w:r>
            <w:r>
              <w:rPr>
                <w:noProof/>
                <w:webHidden/>
              </w:rPr>
              <w:t>9</w:t>
            </w:r>
            <w:r>
              <w:rPr>
                <w:noProof/>
                <w:webHidden/>
              </w:rPr>
              <w:fldChar w:fldCharType="end"/>
            </w:r>
          </w:hyperlink>
        </w:p>
        <w:p w14:paraId="40AD0DFA" w14:textId="6FAD03CB" w:rsidR="00896990" w:rsidRDefault="00896990">
          <w:pPr>
            <w:pStyle w:val="TOC2"/>
            <w:rPr>
              <w:rFonts w:asciiTheme="minorHAnsi" w:hAnsiTheme="minorHAnsi"/>
              <w:noProof/>
              <w:kern w:val="2"/>
              <w:sz w:val="22"/>
              <w14:ligatures w14:val="standardContextual"/>
            </w:rPr>
          </w:pPr>
          <w:hyperlink w:anchor="_Toc146992664" w:history="1">
            <w:r w:rsidRPr="00403FEB">
              <w:rPr>
                <w:rStyle w:val="Hyperlink"/>
                <w:noProof/>
              </w:rPr>
              <w:t>1.6</w:t>
            </w:r>
            <w:r>
              <w:rPr>
                <w:rFonts w:asciiTheme="minorHAnsi" w:hAnsiTheme="minorHAnsi"/>
                <w:noProof/>
                <w:kern w:val="2"/>
                <w:sz w:val="22"/>
                <w14:ligatures w14:val="standardContextual"/>
              </w:rPr>
              <w:tab/>
            </w:r>
            <w:r w:rsidRPr="00403FEB">
              <w:rPr>
                <w:rStyle w:val="Hyperlink"/>
                <w:noProof/>
              </w:rPr>
              <w:t>Research scope</w:t>
            </w:r>
            <w:r>
              <w:rPr>
                <w:noProof/>
                <w:webHidden/>
              </w:rPr>
              <w:tab/>
            </w:r>
            <w:r>
              <w:rPr>
                <w:noProof/>
                <w:webHidden/>
              </w:rPr>
              <w:fldChar w:fldCharType="begin"/>
            </w:r>
            <w:r>
              <w:rPr>
                <w:noProof/>
                <w:webHidden/>
              </w:rPr>
              <w:instrText xml:space="preserve"> PAGEREF _Toc146992664 \h </w:instrText>
            </w:r>
            <w:r>
              <w:rPr>
                <w:noProof/>
                <w:webHidden/>
              </w:rPr>
            </w:r>
            <w:r>
              <w:rPr>
                <w:noProof/>
                <w:webHidden/>
              </w:rPr>
              <w:fldChar w:fldCharType="separate"/>
            </w:r>
            <w:r>
              <w:rPr>
                <w:noProof/>
                <w:webHidden/>
              </w:rPr>
              <w:t>9</w:t>
            </w:r>
            <w:r>
              <w:rPr>
                <w:noProof/>
                <w:webHidden/>
              </w:rPr>
              <w:fldChar w:fldCharType="end"/>
            </w:r>
          </w:hyperlink>
        </w:p>
        <w:p w14:paraId="49FDFBF2" w14:textId="13B43282" w:rsidR="00896990" w:rsidRDefault="00896990">
          <w:pPr>
            <w:pStyle w:val="TOC1"/>
            <w:rPr>
              <w:rFonts w:asciiTheme="minorHAnsi" w:hAnsiTheme="minorHAnsi"/>
              <w:noProof/>
              <w:kern w:val="2"/>
              <w:sz w:val="22"/>
              <w14:ligatures w14:val="standardContextual"/>
            </w:rPr>
          </w:pPr>
          <w:hyperlink w:anchor="_Toc146992665" w:history="1">
            <w:r w:rsidRPr="00403FEB">
              <w:rPr>
                <w:rStyle w:val="Hyperlink"/>
                <w:noProof/>
              </w:rPr>
              <w:t>2</w:t>
            </w:r>
            <w:r>
              <w:rPr>
                <w:rFonts w:asciiTheme="minorHAnsi" w:hAnsiTheme="minorHAnsi"/>
                <w:noProof/>
                <w:kern w:val="2"/>
                <w:sz w:val="22"/>
                <w14:ligatures w14:val="standardContextual"/>
              </w:rPr>
              <w:tab/>
            </w:r>
            <w:r w:rsidRPr="00403FEB">
              <w:rPr>
                <w:rStyle w:val="Hyperlink"/>
                <w:noProof/>
              </w:rPr>
              <w:t>Literature review</w:t>
            </w:r>
            <w:r>
              <w:rPr>
                <w:noProof/>
                <w:webHidden/>
              </w:rPr>
              <w:tab/>
            </w:r>
            <w:r>
              <w:rPr>
                <w:noProof/>
                <w:webHidden/>
              </w:rPr>
              <w:fldChar w:fldCharType="begin"/>
            </w:r>
            <w:r>
              <w:rPr>
                <w:noProof/>
                <w:webHidden/>
              </w:rPr>
              <w:instrText xml:space="preserve"> PAGEREF _Toc146992665 \h </w:instrText>
            </w:r>
            <w:r>
              <w:rPr>
                <w:noProof/>
                <w:webHidden/>
              </w:rPr>
            </w:r>
            <w:r>
              <w:rPr>
                <w:noProof/>
                <w:webHidden/>
              </w:rPr>
              <w:fldChar w:fldCharType="separate"/>
            </w:r>
            <w:r>
              <w:rPr>
                <w:noProof/>
                <w:webHidden/>
              </w:rPr>
              <w:t>9</w:t>
            </w:r>
            <w:r>
              <w:rPr>
                <w:noProof/>
                <w:webHidden/>
              </w:rPr>
              <w:fldChar w:fldCharType="end"/>
            </w:r>
          </w:hyperlink>
        </w:p>
        <w:p w14:paraId="2FB761BC" w14:textId="72C4C706" w:rsidR="00896990" w:rsidRDefault="00896990">
          <w:pPr>
            <w:pStyle w:val="TOC2"/>
            <w:rPr>
              <w:rFonts w:asciiTheme="minorHAnsi" w:hAnsiTheme="minorHAnsi"/>
              <w:noProof/>
              <w:kern w:val="2"/>
              <w:sz w:val="22"/>
              <w14:ligatures w14:val="standardContextual"/>
            </w:rPr>
          </w:pPr>
          <w:hyperlink w:anchor="_Toc146992666" w:history="1">
            <w:r w:rsidRPr="00403FEB">
              <w:rPr>
                <w:rStyle w:val="Hyperlink"/>
                <w:noProof/>
              </w:rPr>
              <w:t>2.1</w:t>
            </w:r>
            <w:r>
              <w:rPr>
                <w:rFonts w:asciiTheme="minorHAnsi" w:hAnsiTheme="minorHAnsi"/>
                <w:noProof/>
                <w:kern w:val="2"/>
                <w:sz w:val="22"/>
                <w14:ligatures w14:val="standardContextual"/>
              </w:rPr>
              <w:tab/>
            </w:r>
            <w:r w:rsidRPr="00403FEB">
              <w:rPr>
                <w:rStyle w:val="Hyperlink"/>
                <w:noProof/>
              </w:rPr>
              <w:t>Adoptive learning</w:t>
            </w:r>
            <w:r>
              <w:rPr>
                <w:noProof/>
                <w:webHidden/>
              </w:rPr>
              <w:tab/>
            </w:r>
            <w:r>
              <w:rPr>
                <w:noProof/>
                <w:webHidden/>
              </w:rPr>
              <w:fldChar w:fldCharType="begin"/>
            </w:r>
            <w:r>
              <w:rPr>
                <w:noProof/>
                <w:webHidden/>
              </w:rPr>
              <w:instrText xml:space="preserve"> PAGEREF _Toc146992666 \h </w:instrText>
            </w:r>
            <w:r>
              <w:rPr>
                <w:noProof/>
                <w:webHidden/>
              </w:rPr>
            </w:r>
            <w:r>
              <w:rPr>
                <w:noProof/>
                <w:webHidden/>
              </w:rPr>
              <w:fldChar w:fldCharType="separate"/>
            </w:r>
            <w:r>
              <w:rPr>
                <w:noProof/>
                <w:webHidden/>
              </w:rPr>
              <w:t>9</w:t>
            </w:r>
            <w:r>
              <w:rPr>
                <w:noProof/>
                <w:webHidden/>
              </w:rPr>
              <w:fldChar w:fldCharType="end"/>
            </w:r>
          </w:hyperlink>
        </w:p>
        <w:p w14:paraId="292D3593" w14:textId="1127881F" w:rsidR="00896990" w:rsidRDefault="00896990">
          <w:pPr>
            <w:pStyle w:val="TOC2"/>
            <w:rPr>
              <w:rFonts w:asciiTheme="minorHAnsi" w:hAnsiTheme="minorHAnsi"/>
              <w:noProof/>
              <w:kern w:val="2"/>
              <w:sz w:val="22"/>
              <w14:ligatures w14:val="standardContextual"/>
            </w:rPr>
          </w:pPr>
          <w:hyperlink w:anchor="_Toc146992667" w:history="1">
            <w:r w:rsidRPr="00403FEB">
              <w:rPr>
                <w:rStyle w:val="Hyperlink"/>
                <w:noProof/>
              </w:rPr>
              <w:t>2.2</w:t>
            </w:r>
            <w:r>
              <w:rPr>
                <w:rFonts w:asciiTheme="minorHAnsi" w:hAnsiTheme="minorHAnsi"/>
                <w:noProof/>
                <w:kern w:val="2"/>
                <w:sz w:val="22"/>
                <w14:ligatures w14:val="standardContextual"/>
              </w:rPr>
              <w:tab/>
            </w:r>
            <w:r w:rsidRPr="00403FEB">
              <w:rPr>
                <w:rStyle w:val="Hyperlink"/>
                <w:noProof/>
              </w:rPr>
              <w:t>Knowledge tracing</w:t>
            </w:r>
            <w:r>
              <w:rPr>
                <w:noProof/>
                <w:webHidden/>
              </w:rPr>
              <w:tab/>
            </w:r>
            <w:r>
              <w:rPr>
                <w:noProof/>
                <w:webHidden/>
              </w:rPr>
              <w:fldChar w:fldCharType="begin"/>
            </w:r>
            <w:r>
              <w:rPr>
                <w:noProof/>
                <w:webHidden/>
              </w:rPr>
              <w:instrText xml:space="preserve"> PAGEREF _Toc146992667 \h </w:instrText>
            </w:r>
            <w:r>
              <w:rPr>
                <w:noProof/>
                <w:webHidden/>
              </w:rPr>
            </w:r>
            <w:r>
              <w:rPr>
                <w:noProof/>
                <w:webHidden/>
              </w:rPr>
              <w:fldChar w:fldCharType="separate"/>
            </w:r>
            <w:r>
              <w:rPr>
                <w:noProof/>
                <w:webHidden/>
              </w:rPr>
              <w:t>10</w:t>
            </w:r>
            <w:r>
              <w:rPr>
                <w:noProof/>
                <w:webHidden/>
              </w:rPr>
              <w:fldChar w:fldCharType="end"/>
            </w:r>
          </w:hyperlink>
        </w:p>
        <w:p w14:paraId="466D1ECB" w14:textId="3492CAD9" w:rsidR="00896990" w:rsidRDefault="00896990">
          <w:pPr>
            <w:pStyle w:val="TOC2"/>
            <w:rPr>
              <w:rFonts w:asciiTheme="minorHAnsi" w:hAnsiTheme="minorHAnsi"/>
              <w:noProof/>
              <w:kern w:val="2"/>
              <w:sz w:val="22"/>
              <w14:ligatures w14:val="standardContextual"/>
            </w:rPr>
          </w:pPr>
          <w:hyperlink w:anchor="_Toc146992668" w:history="1">
            <w:r w:rsidRPr="00403FEB">
              <w:rPr>
                <w:rStyle w:val="Hyperlink"/>
                <w:noProof/>
              </w:rPr>
              <w:t>2.3</w:t>
            </w:r>
            <w:r>
              <w:rPr>
                <w:rFonts w:asciiTheme="minorHAnsi" w:hAnsiTheme="minorHAnsi"/>
                <w:noProof/>
                <w:kern w:val="2"/>
                <w:sz w:val="22"/>
                <w14:ligatures w14:val="standardContextual"/>
              </w:rPr>
              <w:tab/>
            </w:r>
            <w:r w:rsidRPr="00403FEB">
              <w:rPr>
                <w:rStyle w:val="Hyperlink"/>
                <w:noProof/>
              </w:rPr>
              <w:t>Bayesian Knowledge Tracing</w:t>
            </w:r>
            <w:r>
              <w:rPr>
                <w:noProof/>
                <w:webHidden/>
              </w:rPr>
              <w:tab/>
            </w:r>
            <w:r>
              <w:rPr>
                <w:noProof/>
                <w:webHidden/>
              </w:rPr>
              <w:fldChar w:fldCharType="begin"/>
            </w:r>
            <w:r>
              <w:rPr>
                <w:noProof/>
                <w:webHidden/>
              </w:rPr>
              <w:instrText xml:space="preserve"> PAGEREF _Toc146992668 \h </w:instrText>
            </w:r>
            <w:r>
              <w:rPr>
                <w:noProof/>
                <w:webHidden/>
              </w:rPr>
            </w:r>
            <w:r>
              <w:rPr>
                <w:noProof/>
                <w:webHidden/>
              </w:rPr>
              <w:fldChar w:fldCharType="separate"/>
            </w:r>
            <w:r>
              <w:rPr>
                <w:noProof/>
                <w:webHidden/>
              </w:rPr>
              <w:t>11</w:t>
            </w:r>
            <w:r>
              <w:rPr>
                <w:noProof/>
                <w:webHidden/>
              </w:rPr>
              <w:fldChar w:fldCharType="end"/>
            </w:r>
          </w:hyperlink>
        </w:p>
        <w:p w14:paraId="63433C24" w14:textId="179995C4" w:rsidR="00896990" w:rsidRDefault="00896990">
          <w:pPr>
            <w:pStyle w:val="TOC2"/>
            <w:rPr>
              <w:rFonts w:asciiTheme="minorHAnsi" w:hAnsiTheme="minorHAnsi"/>
              <w:noProof/>
              <w:kern w:val="2"/>
              <w:sz w:val="22"/>
              <w14:ligatures w14:val="standardContextual"/>
            </w:rPr>
          </w:pPr>
          <w:hyperlink w:anchor="_Toc146992669" w:history="1">
            <w:r w:rsidRPr="00403FEB">
              <w:rPr>
                <w:rStyle w:val="Hyperlink"/>
                <w:noProof/>
              </w:rPr>
              <w:t>2.4</w:t>
            </w:r>
            <w:r>
              <w:rPr>
                <w:rFonts w:asciiTheme="minorHAnsi" w:hAnsiTheme="minorHAnsi"/>
                <w:noProof/>
                <w:kern w:val="2"/>
                <w:sz w:val="22"/>
                <w14:ligatures w14:val="standardContextual"/>
              </w:rPr>
              <w:tab/>
            </w:r>
            <w:r w:rsidRPr="00403FEB">
              <w:rPr>
                <w:rStyle w:val="Hyperlink"/>
                <w:noProof/>
              </w:rPr>
              <w:t>Factor analysis models</w:t>
            </w:r>
            <w:r>
              <w:rPr>
                <w:noProof/>
                <w:webHidden/>
              </w:rPr>
              <w:tab/>
            </w:r>
            <w:r>
              <w:rPr>
                <w:noProof/>
                <w:webHidden/>
              </w:rPr>
              <w:fldChar w:fldCharType="begin"/>
            </w:r>
            <w:r>
              <w:rPr>
                <w:noProof/>
                <w:webHidden/>
              </w:rPr>
              <w:instrText xml:space="preserve"> PAGEREF _Toc146992669 \h </w:instrText>
            </w:r>
            <w:r>
              <w:rPr>
                <w:noProof/>
                <w:webHidden/>
              </w:rPr>
            </w:r>
            <w:r>
              <w:rPr>
                <w:noProof/>
                <w:webHidden/>
              </w:rPr>
              <w:fldChar w:fldCharType="separate"/>
            </w:r>
            <w:r>
              <w:rPr>
                <w:noProof/>
                <w:webHidden/>
              </w:rPr>
              <w:t>12</w:t>
            </w:r>
            <w:r>
              <w:rPr>
                <w:noProof/>
                <w:webHidden/>
              </w:rPr>
              <w:fldChar w:fldCharType="end"/>
            </w:r>
          </w:hyperlink>
        </w:p>
        <w:p w14:paraId="25672E96" w14:textId="414D1EBC" w:rsidR="00896990" w:rsidRDefault="00896990">
          <w:pPr>
            <w:pStyle w:val="TOC2"/>
            <w:rPr>
              <w:rFonts w:asciiTheme="minorHAnsi" w:hAnsiTheme="minorHAnsi"/>
              <w:noProof/>
              <w:kern w:val="2"/>
              <w:sz w:val="22"/>
              <w14:ligatures w14:val="standardContextual"/>
            </w:rPr>
          </w:pPr>
          <w:hyperlink w:anchor="_Toc146992670" w:history="1">
            <w:r w:rsidRPr="00403FEB">
              <w:rPr>
                <w:rStyle w:val="Hyperlink"/>
                <w:noProof/>
              </w:rPr>
              <w:t>2.5</w:t>
            </w:r>
            <w:r>
              <w:rPr>
                <w:rFonts w:asciiTheme="minorHAnsi" w:hAnsiTheme="minorHAnsi"/>
                <w:noProof/>
                <w:kern w:val="2"/>
                <w:sz w:val="22"/>
                <w14:ligatures w14:val="standardContextual"/>
              </w:rPr>
              <w:tab/>
            </w:r>
            <w:r w:rsidRPr="00403FEB">
              <w:rPr>
                <w:rStyle w:val="Hyperlink"/>
                <w:noProof/>
              </w:rPr>
              <w:t>Deep knowledge tracing and Graph neural network</w:t>
            </w:r>
            <w:r>
              <w:rPr>
                <w:noProof/>
                <w:webHidden/>
              </w:rPr>
              <w:tab/>
            </w:r>
            <w:r>
              <w:rPr>
                <w:noProof/>
                <w:webHidden/>
              </w:rPr>
              <w:fldChar w:fldCharType="begin"/>
            </w:r>
            <w:r>
              <w:rPr>
                <w:noProof/>
                <w:webHidden/>
              </w:rPr>
              <w:instrText xml:space="preserve"> PAGEREF _Toc146992670 \h </w:instrText>
            </w:r>
            <w:r>
              <w:rPr>
                <w:noProof/>
                <w:webHidden/>
              </w:rPr>
            </w:r>
            <w:r>
              <w:rPr>
                <w:noProof/>
                <w:webHidden/>
              </w:rPr>
              <w:fldChar w:fldCharType="separate"/>
            </w:r>
            <w:r>
              <w:rPr>
                <w:noProof/>
                <w:webHidden/>
              </w:rPr>
              <w:t>13</w:t>
            </w:r>
            <w:r>
              <w:rPr>
                <w:noProof/>
                <w:webHidden/>
              </w:rPr>
              <w:fldChar w:fldCharType="end"/>
            </w:r>
          </w:hyperlink>
        </w:p>
        <w:p w14:paraId="0272ED7D" w14:textId="7F8096FE" w:rsidR="00896990" w:rsidRDefault="00896990">
          <w:pPr>
            <w:pStyle w:val="TOC3"/>
            <w:tabs>
              <w:tab w:val="left" w:pos="1320"/>
              <w:tab w:val="right" w:leader="dot" w:pos="9350"/>
            </w:tabs>
            <w:rPr>
              <w:rFonts w:asciiTheme="minorHAnsi" w:hAnsiTheme="minorHAnsi"/>
              <w:noProof/>
              <w:kern w:val="2"/>
              <w:sz w:val="22"/>
              <w14:ligatures w14:val="standardContextual"/>
            </w:rPr>
          </w:pPr>
          <w:hyperlink w:anchor="_Toc146992671" w:history="1">
            <w:r w:rsidRPr="00403FEB">
              <w:rPr>
                <w:rStyle w:val="Hyperlink"/>
                <w:noProof/>
              </w:rPr>
              <w:t>2.5.1</w:t>
            </w:r>
            <w:r>
              <w:rPr>
                <w:rFonts w:asciiTheme="minorHAnsi" w:hAnsiTheme="minorHAnsi"/>
                <w:noProof/>
                <w:kern w:val="2"/>
                <w:sz w:val="22"/>
                <w14:ligatures w14:val="standardContextual"/>
              </w:rPr>
              <w:tab/>
            </w:r>
            <w:r w:rsidRPr="00403FEB">
              <w:rPr>
                <w:rStyle w:val="Hyperlink"/>
                <w:noProof/>
              </w:rPr>
              <w:t>Graph Neural Network</w:t>
            </w:r>
            <w:r>
              <w:rPr>
                <w:noProof/>
                <w:webHidden/>
              </w:rPr>
              <w:tab/>
            </w:r>
            <w:r>
              <w:rPr>
                <w:noProof/>
                <w:webHidden/>
              </w:rPr>
              <w:fldChar w:fldCharType="begin"/>
            </w:r>
            <w:r>
              <w:rPr>
                <w:noProof/>
                <w:webHidden/>
              </w:rPr>
              <w:instrText xml:space="preserve"> PAGEREF _Toc146992671 \h </w:instrText>
            </w:r>
            <w:r>
              <w:rPr>
                <w:noProof/>
                <w:webHidden/>
              </w:rPr>
            </w:r>
            <w:r>
              <w:rPr>
                <w:noProof/>
                <w:webHidden/>
              </w:rPr>
              <w:fldChar w:fldCharType="separate"/>
            </w:r>
            <w:r>
              <w:rPr>
                <w:noProof/>
                <w:webHidden/>
              </w:rPr>
              <w:t>16</w:t>
            </w:r>
            <w:r>
              <w:rPr>
                <w:noProof/>
                <w:webHidden/>
              </w:rPr>
              <w:fldChar w:fldCharType="end"/>
            </w:r>
          </w:hyperlink>
        </w:p>
        <w:p w14:paraId="0E0D8258" w14:textId="128F39B0" w:rsidR="00896990" w:rsidRDefault="00896990">
          <w:pPr>
            <w:pStyle w:val="TOC2"/>
            <w:rPr>
              <w:rFonts w:asciiTheme="minorHAnsi" w:hAnsiTheme="minorHAnsi"/>
              <w:noProof/>
              <w:kern w:val="2"/>
              <w:sz w:val="22"/>
              <w14:ligatures w14:val="standardContextual"/>
            </w:rPr>
          </w:pPr>
          <w:hyperlink w:anchor="_Toc146992672" w:history="1">
            <w:r w:rsidRPr="00403FEB">
              <w:rPr>
                <w:rStyle w:val="Hyperlink"/>
                <w:noProof/>
              </w:rPr>
              <w:t>2.6</w:t>
            </w:r>
            <w:r>
              <w:rPr>
                <w:rFonts w:asciiTheme="minorHAnsi" w:hAnsiTheme="minorHAnsi"/>
                <w:noProof/>
                <w:kern w:val="2"/>
                <w:sz w:val="22"/>
                <w14:ligatures w14:val="standardContextual"/>
              </w:rPr>
              <w:tab/>
            </w:r>
            <w:r w:rsidRPr="00403FEB">
              <w:rPr>
                <w:rStyle w:val="Hyperlink"/>
                <w:noProof/>
              </w:rPr>
              <w:t>Leaners characteristics</w:t>
            </w:r>
            <w:r>
              <w:rPr>
                <w:noProof/>
                <w:webHidden/>
              </w:rPr>
              <w:tab/>
            </w:r>
            <w:r>
              <w:rPr>
                <w:noProof/>
                <w:webHidden/>
              </w:rPr>
              <w:fldChar w:fldCharType="begin"/>
            </w:r>
            <w:r>
              <w:rPr>
                <w:noProof/>
                <w:webHidden/>
              </w:rPr>
              <w:instrText xml:space="preserve"> PAGEREF _Toc146992672 \h </w:instrText>
            </w:r>
            <w:r>
              <w:rPr>
                <w:noProof/>
                <w:webHidden/>
              </w:rPr>
            </w:r>
            <w:r>
              <w:rPr>
                <w:noProof/>
                <w:webHidden/>
              </w:rPr>
              <w:fldChar w:fldCharType="separate"/>
            </w:r>
            <w:r>
              <w:rPr>
                <w:noProof/>
                <w:webHidden/>
              </w:rPr>
              <w:t>16</w:t>
            </w:r>
            <w:r>
              <w:rPr>
                <w:noProof/>
                <w:webHidden/>
              </w:rPr>
              <w:fldChar w:fldCharType="end"/>
            </w:r>
          </w:hyperlink>
        </w:p>
        <w:p w14:paraId="374E2AB6" w14:textId="4663F2A0" w:rsidR="00896990" w:rsidRDefault="00896990">
          <w:pPr>
            <w:pStyle w:val="TOC2"/>
            <w:rPr>
              <w:rFonts w:asciiTheme="minorHAnsi" w:hAnsiTheme="minorHAnsi"/>
              <w:noProof/>
              <w:kern w:val="2"/>
              <w:sz w:val="22"/>
              <w14:ligatures w14:val="standardContextual"/>
            </w:rPr>
          </w:pPr>
          <w:hyperlink w:anchor="_Toc146992673" w:history="1">
            <w:r w:rsidRPr="00403FEB">
              <w:rPr>
                <w:rStyle w:val="Hyperlink"/>
                <w:noProof/>
              </w:rPr>
              <w:t>2.7</w:t>
            </w:r>
            <w:r>
              <w:rPr>
                <w:rFonts w:asciiTheme="minorHAnsi" w:hAnsiTheme="minorHAnsi"/>
                <w:noProof/>
                <w:kern w:val="2"/>
                <w:sz w:val="22"/>
                <w14:ligatures w14:val="standardContextual"/>
              </w:rPr>
              <w:tab/>
            </w:r>
            <w:r w:rsidRPr="00403FEB">
              <w:rPr>
                <w:rStyle w:val="Hyperlink"/>
                <w:noProof/>
              </w:rPr>
              <w:t>Recommendation system</w:t>
            </w:r>
            <w:r>
              <w:rPr>
                <w:noProof/>
                <w:webHidden/>
              </w:rPr>
              <w:tab/>
            </w:r>
            <w:r>
              <w:rPr>
                <w:noProof/>
                <w:webHidden/>
              </w:rPr>
              <w:fldChar w:fldCharType="begin"/>
            </w:r>
            <w:r>
              <w:rPr>
                <w:noProof/>
                <w:webHidden/>
              </w:rPr>
              <w:instrText xml:space="preserve"> PAGEREF _Toc146992673 \h </w:instrText>
            </w:r>
            <w:r>
              <w:rPr>
                <w:noProof/>
                <w:webHidden/>
              </w:rPr>
            </w:r>
            <w:r>
              <w:rPr>
                <w:noProof/>
                <w:webHidden/>
              </w:rPr>
              <w:fldChar w:fldCharType="separate"/>
            </w:r>
            <w:r>
              <w:rPr>
                <w:noProof/>
                <w:webHidden/>
              </w:rPr>
              <w:t>17</w:t>
            </w:r>
            <w:r>
              <w:rPr>
                <w:noProof/>
                <w:webHidden/>
              </w:rPr>
              <w:fldChar w:fldCharType="end"/>
            </w:r>
          </w:hyperlink>
        </w:p>
        <w:p w14:paraId="4CC95033" w14:textId="219E5815" w:rsidR="00896990" w:rsidRDefault="00896990">
          <w:pPr>
            <w:pStyle w:val="TOC3"/>
            <w:tabs>
              <w:tab w:val="left" w:pos="1320"/>
              <w:tab w:val="right" w:leader="dot" w:pos="9350"/>
            </w:tabs>
            <w:rPr>
              <w:rFonts w:asciiTheme="minorHAnsi" w:hAnsiTheme="minorHAnsi"/>
              <w:noProof/>
              <w:kern w:val="2"/>
              <w:sz w:val="22"/>
              <w14:ligatures w14:val="standardContextual"/>
            </w:rPr>
          </w:pPr>
          <w:hyperlink w:anchor="_Toc146992674" w:history="1">
            <w:r w:rsidRPr="00403FEB">
              <w:rPr>
                <w:rStyle w:val="Hyperlink"/>
                <w:noProof/>
              </w:rPr>
              <w:t>2.7.1</w:t>
            </w:r>
            <w:r>
              <w:rPr>
                <w:rFonts w:asciiTheme="minorHAnsi" w:hAnsiTheme="minorHAnsi"/>
                <w:noProof/>
                <w:kern w:val="2"/>
                <w:sz w:val="22"/>
                <w14:ligatures w14:val="standardContextual"/>
              </w:rPr>
              <w:tab/>
            </w:r>
            <w:r w:rsidRPr="00403FEB">
              <w:rPr>
                <w:rStyle w:val="Hyperlink"/>
                <w:noProof/>
              </w:rPr>
              <w:t>Study material recommendation</w:t>
            </w:r>
            <w:r>
              <w:rPr>
                <w:noProof/>
                <w:webHidden/>
              </w:rPr>
              <w:tab/>
            </w:r>
            <w:r>
              <w:rPr>
                <w:noProof/>
                <w:webHidden/>
              </w:rPr>
              <w:fldChar w:fldCharType="begin"/>
            </w:r>
            <w:r>
              <w:rPr>
                <w:noProof/>
                <w:webHidden/>
              </w:rPr>
              <w:instrText xml:space="preserve"> PAGEREF _Toc146992674 \h </w:instrText>
            </w:r>
            <w:r>
              <w:rPr>
                <w:noProof/>
                <w:webHidden/>
              </w:rPr>
            </w:r>
            <w:r>
              <w:rPr>
                <w:noProof/>
                <w:webHidden/>
              </w:rPr>
              <w:fldChar w:fldCharType="separate"/>
            </w:r>
            <w:r>
              <w:rPr>
                <w:noProof/>
                <w:webHidden/>
              </w:rPr>
              <w:t>18</w:t>
            </w:r>
            <w:r>
              <w:rPr>
                <w:noProof/>
                <w:webHidden/>
              </w:rPr>
              <w:fldChar w:fldCharType="end"/>
            </w:r>
          </w:hyperlink>
        </w:p>
        <w:p w14:paraId="62168453" w14:textId="6680335B" w:rsidR="00896990" w:rsidRDefault="00896990">
          <w:pPr>
            <w:pStyle w:val="TOC1"/>
            <w:rPr>
              <w:rFonts w:asciiTheme="minorHAnsi" w:hAnsiTheme="minorHAnsi"/>
              <w:noProof/>
              <w:kern w:val="2"/>
              <w:sz w:val="22"/>
              <w14:ligatures w14:val="standardContextual"/>
            </w:rPr>
          </w:pPr>
          <w:hyperlink w:anchor="_Toc146992675" w:history="1">
            <w:r w:rsidRPr="00403FEB">
              <w:rPr>
                <w:rStyle w:val="Hyperlink"/>
                <w:noProof/>
              </w:rPr>
              <w:t>3</w:t>
            </w:r>
            <w:r>
              <w:rPr>
                <w:rFonts w:asciiTheme="minorHAnsi" w:hAnsiTheme="minorHAnsi"/>
                <w:noProof/>
                <w:kern w:val="2"/>
                <w:sz w:val="22"/>
                <w14:ligatures w14:val="standardContextual"/>
              </w:rPr>
              <w:tab/>
            </w:r>
            <w:r w:rsidRPr="00403FEB">
              <w:rPr>
                <w:rStyle w:val="Hyperlink"/>
                <w:noProof/>
              </w:rPr>
              <w:t>Methodology</w:t>
            </w:r>
            <w:r>
              <w:rPr>
                <w:noProof/>
                <w:webHidden/>
              </w:rPr>
              <w:tab/>
            </w:r>
            <w:r>
              <w:rPr>
                <w:noProof/>
                <w:webHidden/>
              </w:rPr>
              <w:fldChar w:fldCharType="begin"/>
            </w:r>
            <w:r>
              <w:rPr>
                <w:noProof/>
                <w:webHidden/>
              </w:rPr>
              <w:instrText xml:space="preserve"> PAGEREF _Toc146992675 \h </w:instrText>
            </w:r>
            <w:r>
              <w:rPr>
                <w:noProof/>
                <w:webHidden/>
              </w:rPr>
            </w:r>
            <w:r>
              <w:rPr>
                <w:noProof/>
                <w:webHidden/>
              </w:rPr>
              <w:fldChar w:fldCharType="separate"/>
            </w:r>
            <w:r>
              <w:rPr>
                <w:noProof/>
                <w:webHidden/>
              </w:rPr>
              <w:t>19</w:t>
            </w:r>
            <w:r>
              <w:rPr>
                <w:noProof/>
                <w:webHidden/>
              </w:rPr>
              <w:fldChar w:fldCharType="end"/>
            </w:r>
          </w:hyperlink>
        </w:p>
        <w:p w14:paraId="14DF4F27" w14:textId="58EDFBD5" w:rsidR="00896990" w:rsidRDefault="00896990">
          <w:pPr>
            <w:pStyle w:val="TOC2"/>
            <w:rPr>
              <w:rFonts w:asciiTheme="minorHAnsi" w:hAnsiTheme="minorHAnsi"/>
              <w:noProof/>
              <w:kern w:val="2"/>
              <w:sz w:val="22"/>
              <w14:ligatures w14:val="standardContextual"/>
            </w:rPr>
          </w:pPr>
          <w:hyperlink w:anchor="_Toc146992676" w:history="1">
            <w:r w:rsidRPr="00403FEB">
              <w:rPr>
                <w:rStyle w:val="Hyperlink"/>
                <w:noProof/>
              </w:rPr>
              <w:t>3.1</w:t>
            </w:r>
            <w:r>
              <w:rPr>
                <w:rFonts w:asciiTheme="minorHAnsi" w:hAnsiTheme="minorHAnsi"/>
                <w:noProof/>
                <w:kern w:val="2"/>
                <w:sz w:val="22"/>
                <w14:ligatures w14:val="standardContextual"/>
              </w:rPr>
              <w:tab/>
            </w:r>
            <w:r w:rsidRPr="00403FEB">
              <w:rPr>
                <w:rStyle w:val="Hyperlink"/>
                <w:noProof/>
              </w:rPr>
              <w:t>Data</w:t>
            </w:r>
            <w:r>
              <w:rPr>
                <w:noProof/>
                <w:webHidden/>
              </w:rPr>
              <w:tab/>
            </w:r>
            <w:r>
              <w:rPr>
                <w:noProof/>
                <w:webHidden/>
              </w:rPr>
              <w:fldChar w:fldCharType="begin"/>
            </w:r>
            <w:r>
              <w:rPr>
                <w:noProof/>
                <w:webHidden/>
              </w:rPr>
              <w:instrText xml:space="preserve"> PAGEREF _Toc146992676 \h </w:instrText>
            </w:r>
            <w:r>
              <w:rPr>
                <w:noProof/>
                <w:webHidden/>
              </w:rPr>
            </w:r>
            <w:r>
              <w:rPr>
                <w:noProof/>
                <w:webHidden/>
              </w:rPr>
              <w:fldChar w:fldCharType="separate"/>
            </w:r>
            <w:r>
              <w:rPr>
                <w:noProof/>
                <w:webHidden/>
              </w:rPr>
              <w:t>19</w:t>
            </w:r>
            <w:r>
              <w:rPr>
                <w:noProof/>
                <w:webHidden/>
              </w:rPr>
              <w:fldChar w:fldCharType="end"/>
            </w:r>
          </w:hyperlink>
        </w:p>
        <w:p w14:paraId="55EC4D54" w14:textId="1BB50698" w:rsidR="00896990" w:rsidRDefault="00896990">
          <w:pPr>
            <w:pStyle w:val="TOC2"/>
            <w:rPr>
              <w:rFonts w:asciiTheme="minorHAnsi" w:hAnsiTheme="minorHAnsi"/>
              <w:noProof/>
              <w:kern w:val="2"/>
              <w:sz w:val="22"/>
              <w14:ligatures w14:val="standardContextual"/>
            </w:rPr>
          </w:pPr>
          <w:hyperlink w:anchor="_Toc146992677" w:history="1">
            <w:r w:rsidRPr="00403FEB">
              <w:rPr>
                <w:rStyle w:val="Hyperlink"/>
                <w:noProof/>
              </w:rPr>
              <w:t>3.2</w:t>
            </w:r>
            <w:r>
              <w:rPr>
                <w:rFonts w:asciiTheme="minorHAnsi" w:hAnsiTheme="minorHAnsi"/>
                <w:noProof/>
                <w:kern w:val="2"/>
                <w:sz w:val="22"/>
                <w14:ligatures w14:val="standardContextual"/>
              </w:rPr>
              <w:tab/>
            </w:r>
            <w:r w:rsidRPr="00403FEB">
              <w:rPr>
                <w:rStyle w:val="Hyperlink"/>
                <w:noProof/>
              </w:rPr>
              <w:t>Solution design</w:t>
            </w:r>
            <w:r>
              <w:rPr>
                <w:noProof/>
                <w:webHidden/>
              </w:rPr>
              <w:tab/>
            </w:r>
            <w:r>
              <w:rPr>
                <w:noProof/>
                <w:webHidden/>
              </w:rPr>
              <w:fldChar w:fldCharType="begin"/>
            </w:r>
            <w:r>
              <w:rPr>
                <w:noProof/>
                <w:webHidden/>
              </w:rPr>
              <w:instrText xml:space="preserve"> PAGEREF _Toc146992677 \h </w:instrText>
            </w:r>
            <w:r>
              <w:rPr>
                <w:noProof/>
                <w:webHidden/>
              </w:rPr>
            </w:r>
            <w:r>
              <w:rPr>
                <w:noProof/>
                <w:webHidden/>
              </w:rPr>
              <w:fldChar w:fldCharType="separate"/>
            </w:r>
            <w:r>
              <w:rPr>
                <w:noProof/>
                <w:webHidden/>
              </w:rPr>
              <w:t>20</w:t>
            </w:r>
            <w:r>
              <w:rPr>
                <w:noProof/>
                <w:webHidden/>
              </w:rPr>
              <w:fldChar w:fldCharType="end"/>
            </w:r>
          </w:hyperlink>
        </w:p>
        <w:p w14:paraId="655F7843" w14:textId="167CFE59" w:rsidR="00896990" w:rsidRDefault="00896990">
          <w:pPr>
            <w:pStyle w:val="TOC3"/>
            <w:tabs>
              <w:tab w:val="left" w:pos="1320"/>
              <w:tab w:val="right" w:leader="dot" w:pos="9350"/>
            </w:tabs>
            <w:rPr>
              <w:rFonts w:asciiTheme="minorHAnsi" w:hAnsiTheme="minorHAnsi"/>
              <w:noProof/>
              <w:kern w:val="2"/>
              <w:sz w:val="22"/>
              <w14:ligatures w14:val="standardContextual"/>
            </w:rPr>
          </w:pPr>
          <w:hyperlink w:anchor="_Toc146992678" w:history="1">
            <w:r w:rsidRPr="00403FEB">
              <w:rPr>
                <w:rStyle w:val="Hyperlink"/>
                <w:noProof/>
              </w:rPr>
              <w:t>3.2.1</w:t>
            </w:r>
            <w:r>
              <w:rPr>
                <w:rFonts w:asciiTheme="minorHAnsi" w:hAnsiTheme="minorHAnsi"/>
                <w:noProof/>
                <w:kern w:val="2"/>
                <w:sz w:val="22"/>
                <w14:ligatures w14:val="standardContextual"/>
              </w:rPr>
              <w:tab/>
            </w:r>
            <w:r w:rsidRPr="00403FEB">
              <w:rPr>
                <w:rStyle w:val="Hyperlink"/>
                <w:noProof/>
              </w:rPr>
              <w:t>Selection of solution architecture</w:t>
            </w:r>
            <w:r>
              <w:rPr>
                <w:noProof/>
                <w:webHidden/>
              </w:rPr>
              <w:tab/>
            </w:r>
            <w:r>
              <w:rPr>
                <w:noProof/>
                <w:webHidden/>
              </w:rPr>
              <w:fldChar w:fldCharType="begin"/>
            </w:r>
            <w:r>
              <w:rPr>
                <w:noProof/>
                <w:webHidden/>
              </w:rPr>
              <w:instrText xml:space="preserve"> PAGEREF _Toc146992678 \h </w:instrText>
            </w:r>
            <w:r>
              <w:rPr>
                <w:noProof/>
                <w:webHidden/>
              </w:rPr>
            </w:r>
            <w:r>
              <w:rPr>
                <w:noProof/>
                <w:webHidden/>
              </w:rPr>
              <w:fldChar w:fldCharType="separate"/>
            </w:r>
            <w:r>
              <w:rPr>
                <w:noProof/>
                <w:webHidden/>
              </w:rPr>
              <w:t>20</w:t>
            </w:r>
            <w:r>
              <w:rPr>
                <w:noProof/>
                <w:webHidden/>
              </w:rPr>
              <w:fldChar w:fldCharType="end"/>
            </w:r>
          </w:hyperlink>
        </w:p>
        <w:p w14:paraId="1A959FFF" w14:textId="607F3EE0" w:rsidR="00896990" w:rsidRDefault="00896990">
          <w:pPr>
            <w:pStyle w:val="TOC3"/>
            <w:tabs>
              <w:tab w:val="left" w:pos="1320"/>
              <w:tab w:val="right" w:leader="dot" w:pos="9350"/>
            </w:tabs>
            <w:rPr>
              <w:rFonts w:asciiTheme="minorHAnsi" w:hAnsiTheme="minorHAnsi"/>
              <w:noProof/>
              <w:kern w:val="2"/>
              <w:sz w:val="22"/>
              <w14:ligatures w14:val="standardContextual"/>
            </w:rPr>
          </w:pPr>
          <w:hyperlink w:anchor="_Toc146992679" w:history="1">
            <w:r w:rsidRPr="00403FEB">
              <w:rPr>
                <w:rStyle w:val="Hyperlink"/>
                <w:noProof/>
              </w:rPr>
              <w:t>3.2.2</w:t>
            </w:r>
            <w:r>
              <w:rPr>
                <w:rFonts w:asciiTheme="minorHAnsi" w:hAnsiTheme="minorHAnsi"/>
                <w:noProof/>
                <w:kern w:val="2"/>
                <w:sz w:val="22"/>
                <w14:ligatures w14:val="standardContextual"/>
              </w:rPr>
              <w:tab/>
            </w:r>
            <w:r w:rsidRPr="00403FEB">
              <w:rPr>
                <w:rStyle w:val="Hyperlink"/>
                <w:noProof/>
              </w:rPr>
              <w:t>Graph Neural Network (GNN)</w:t>
            </w:r>
            <w:r>
              <w:rPr>
                <w:noProof/>
                <w:webHidden/>
              </w:rPr>
              <w:tab/>
            </w:r>
            <w:r>
              <w:rPr>
                <w:noProof/>
                <w:webHidden/>
              </w:rPr>
              <w:fldChar w:fldCharType="begin"/>
            </w:r>
            <w:r>
              <w:rPr>
                <w:noProof/>
                <w:webHidden/>
              </w:rPr>
              <w:instrText xml:space="preserve"> PAGEREF _Toc146992679 \h </w:instrText>
            </w:r>
            <w:r>
              <w:rPr>
                <w:noProof/>
                <w:webHidden/>
              </w:rPr>
            </w:r>
            <w:r>
              <w:rPr>
                <w:noProof/>
                <w:webHidden/>
              </w:rPr>
              <w:fldChar w:fldCharType="separate"/>
            </w:r>
            <w:r>
              <w:rPr>
                <w:noProof/>
                <w:webHidden/>
              </w:rPr>
              <w:t>21</w:t>
            </w:r>
            <w:r>
              <w:rPr>
                <w:noProof/>
                <w:webHidden/>
              </w:rPr>
              <w:fldChar w:fldCharType="end"/>
            </w:r>
          </w:hyperlink>
        </w:p>
        <w:p w14:paraId="7927C490" w14:textId="463BB25E" w:rsidR="00896990" w:rsidRDefault="00896990">
          <w:pPr>
            <w:pStyle w:val="TOC3"/>
            <w:tabs>
              <w:tab w:val="left" w:pos="1320"/>
              <w:tab w:val="right" w:leader="dot" w:pos="9350"/>
            </w:tabs>
            <w:rPr>
              <w:rFonts w:asciiTheme="minorHAnsi" w:hAnsiTheme="minorHAnsi"/>
              <w:noProof/>
              <w:kern w:val="2"/>
              <w:sz w:val="22"/>
              <w14:ligatures w14:val="standardContextual"/>
            </w:rPr>
          </w:pPr>
          <w:hyperlink w:anchor="_Toc146992680" w:history="1">
            <w:r w:rsidRPr="00403FEB">
              <w:rPr>
                <w:rStyle w:val="Hyperlink"/>
                <w:noProof/>
              </w:rPr>
              <w:t>3.2.3</w:t>
            </w:r>
            <w:r>
              <w:rPr>
                <w:rFonts w:asciiTheme="minorHAnsi" w:hAnsiTheme="minorHAnsi"/>
                <w:noProof/>
                <w:kern w:val="2"/>
                <w:sz w:val="22"/>
                <w14:ligatures w14:val="standardContextual"/>
              </w:rPr>
              <w:tab/>
            </w:r>
            <w:r w:rsidRPr="00403FEB">
              <w:rPr>
                <w:rStyle w:val="Hyperlink"/>
                <w:noProof/>
              </w:rPr>
              <w:t>How GNN works</w:t>
            </w:r>
            <w:r>
              <w:rPr>
                <w:noProof/>
                <w:webHidden/>
              </w:rPr>
              <w:tab/>
            </w:r>
            <w:r>
              <w:rPr>
                <w:noProof/>
                <w:webHidden/>
              </w:rPr>
              <w:fldChar w:fldCharType="begin"/>
            </w:r>
            <w:r>
              <w:rPr>
                <w:noProof/>
                <w:webHidden/>
              </w:rPr>
              <w:instrText xml:space="preserve"> PAGEREF _Toc146992680 \h </w:instrText>
            </w:r>
            <w:r>
              <w:rPr>
                <w:noProof/>
                <w:webHidden/>
              </w:rPr>
            </w:r>
            <w:r>
              <w:rPr>
                <w:noProof/>
                <w:webHidden/>
              </w:rPr>
              <w:fldChar w:fldCharType="separate"/>
            </w:r>
            <w:r>
              <w:rPr>
                <w:noProof/>
                <w:webHidden/>
              </w:rPr>
              <w:t>21</w:t>
            </w:r>
            <w:r>
              <w:rPr>
                <w:noProof/>
                <w:webHidden/>
              </w:rPr>
              <w:fldChar w:fldCharType="end"/>
            </w:r>
          </w:hyperlink>
        </w:p>
        <w:p w14:paraId="05ACBABB" w14:textId="2241881D" w:rsidR="00896990" w:rsidRDefault="00896990">
          <w:pPr>
            <w:pStyle w:val="TOC2"/>
            <w:rPr>
              <w:rFonts w:asciiTheme="minorHAnsi" w:hAnsiTheme="minorHAnsi"/>
              <w:noProof/>
              <w:kern w:val="2"/>
              <w:sz w:val="22"/>
              <w14:ligatures w14:val="standardContextual"/>
            </w:rPr>
          </w:pPr>
          <w:hyperlink w:anchor="_Toc146992681" w:history="1">
            <w:r w:rsidRPr="00403FEB">
              <w:rPr>
                <w:rStyle w:val="Hyperlink"/>
                <w:noProof/>
              </w:rPr>
              <w:t>3.3</w:t>
            </w:r>
            <w:r>
              <w:rPr>
                <w:rFonts w:asciiTheme="minorHAnsi" w:hAnsiTheme="minorHAnsi"/>
                <w:noProof/>
                <w:kern w:val="2"/>
                <w:sz w:val="22"/>
                <w14:ligatures w14:val="standardContextual"/>
              </w:rPr>
              <w:tab/>
            </w:r>
            <w:r w:rsidRPr="00403FEB">
              <w:rPr>
                <w:rStyle w:val="Hyperlink"/>
                <w:noProof/>
              </w:rPr>
              <w:t>Graph Neural Model and Validation</w:t>
            </w:r>
            <w:r>
              <w:rPr>
                <w:noProof/>
                <w:webHidden/>
              </w:rPr>
              <w:tab/>
            </w:r>
            <w:r>
              <w:rPr>
                <w:noProof/>
                <w:webHidden/>
              </w:rPr>
              <w:fldChar w:fldCharType="begin"/>
            </w:r>
            <w:r>
              <w:rPr>
                <w:noProof/>
                <w:webHidden/>
              </w:rPr>
              <w:instrText xml:space="preserve"> PAGEREF _Toc146992681 \h </w:instrText>
            </w:r>
            <w:r>
              <w:rPr>
                <w:noProof/>
                <w:webHidden/>
              </w:rPr>
            </w:r>
            <w:r>
              <w:rPr>
                <w:noProof/>
                <w:webHidden/>
              </w:rPr>
              <w:fldChar w:fldCharType="separate"/>
            </w:r>
            <w:r>
              <w:rPr>
                <w:noProof/>
                <w:webHidden/>
              </w:rPr>
              <w:t>23</w:t>
            </w:r>
            <w:r>
              <w:rPr>
                <w:noProof/>
                <w:webHidden/>
              </w:rPr>
              <w:fldChar w:fldCharType="end"/>
            </w:r>
          </w:hyperlink>
        </w:p>
        <w:p w14:paraId="4E84597F" w14:textId="755BC2EB" w:rsidR="00896990" w:rsidRDefault="00896990">
          <w:pPr>
            <w:pStyle w:val="TOC2"/>
            <w:rPr>
              <w:rFonts w:asciiTheme="minorHAnsi" w:hAnsiTheme="minorHAnsi"/>
              <w:noProof/>
              <w:kern w:val="2"/>
              <w:sz w:val="22"/>
              <w14:ligatures w14:val="standardContextual"/>
            </w:rPr>
          </w:pPr>
          <w:hyperlink w:anchor="_Toc146992682" w:history="1">
            <w:r w:rsidRPr="00403FEB">
              <w:rPr>
                <w:rStyle w:val="Hyperlink"/>
                <w:noProof/>
              </w:rPr>
              <w:t>3.4</w:t>
            </w:r>
            <w:r>
              <w:rPr>
                <w:rFonts w:asciiTheme="minorHAnsi" w:hAnsiTheme="minorHAnsi"/>
                <w:noProof/>
                <w:kern w:val="2"/>
                <w:sz w:val="22"/>
                <w14:ligatures w14:val="standardContextual"/>
              </w:rPr>
              <w:tab/>
            </w:r>
            <w:r w:rsidRPr="00403FEB">
              <w:rPr>
                <w:rStyle w:val="Hyperlink"/>
                <w:noProof/>
              </w:rPr>
              <w:t>Risk</w:t>
            </w:r>
            <w:r>
              <w:rPr>
                <w:noProof/>
                <w:webHidden/>
              </w:rPr>
              <w:tab/>
            </w:r>
            <w:r>
              <w:rPr>
                <w:noProof/>
                <w:webHidden/>
              </w:rPr>
              <w:fldChar w:fldCharType="begin"/>
            </w:r>
            <w:r>
              <w:rPr>
                <w:noProof/>
                <w:webHidden/>
              </w:rPr>
              <w:instrText xml:space="preserve"> PAGEREF _Toc146992682 \h </w:instrText>
            </w:r>
            <w:r>
              <w:rPr>
                <w:noProof/>
                <w:webHidden/>
              </w:rPr>
            </w:r>
            <w:r>
              <w:rPr>
                <w:noProof/>
                <w:webHidden/>
              </w:rPr>
              <w:fldChar w:fldCharType="separate"/>
            </w:r>
            <w:r>
              <w:rPr>
                <w:noProof/>
                <w:webHidden/>
              </w:rPr>
              <w:t>24</w:t>
            </w:r>
            <w:r>
              <w:rPr>
                <w:noProof/>
                <w:webHidden/>
              </w:rPr>
              <w:fldChar w:fldCharType="end"/>
            </w:r>
          </w:hyperlink>
        </w:p>
        <w:p w14:paraId="466A3481" w14:textId="34D326AF" w:rsidR="00896990" w:rsidRDefault="00896990">
          <w:pPr>
            <w:pStyle w:val="TOC1"/>
            <w:rPr>
              <w:rFonts w:asciiTheme="minorHAnsi" w:hAnsiTheme="minorHAnsi"/>
              <w:noProof/>
              <w:kern w:val="2"/>
              <w:sz w:val="22"/>
              <w14:ligatures w14:val="standardContextual"/>
            </w:rPr>
          </w:pPr>
          <w:hyperlink w:anchor="_Toc146992683" w:history="1">
            <w:r w:rsidRPr="00403FEB">
              <w:rPr>
                <w:rStyle w:val="Hyperlink"/>
                <w:noProof/>
              </w:rPr>
              <w:t>4</w:t>
            </w:r>
            <w:r>
              <w:rPr>
                <w:rFonts w:asciiTheme="minorHAnsi" w:hAnsiTheme="minorHAnsi"/>
                <w:noProof/>
                <w:kern w:val="2"/>
                <w:sz w:val="22"/>
                <w14:ligatures w14:val="standardContextual"/>
              </w:rPr>
              <w:tab/>
            </w:r>
            <w:r w:rsidRPr="00403FEB">
              <w:rPr>
                <w:rStyle w:val="Hyperlink"/>
                <w:noProof/>
              </w:rPr>
              <w:t>Reference</w:t>
            </w:r>
            <w:r>
              <w:rPr>
                <w:noProof/>
                <w:webHidden/>
              </w:rPr>
              <w:tab/>
            </w:r>
            <w:r>
              <w:rPr>
                <w:noProof/>
                <w:webHidden/>
              </w:rPr>
              <w:fldChar w:fldCharType="begin"/>
            </w:r>
            <w:r>
              <w:rPr>
                <w:noProof/>
                <w:webHidden/>
              </w:rPr>
              <w:instrText xml:space="preserve"> PAGEREF _Toc146992683 \h </w:instrText>
            </w:r>
            <w:r>
              <w:rPr>
                <w:noProof/>
                <w:webHidden/>
              </w:rPr>
            </w:r>
            <w:r>
              <w:rPr>
                <w:noProof/>
                <w:webHidden/>
              </w:rPr>
              <w:fldChar w:fldCharType="separate"/>
            </w:r>
            <w:r>
              <w:rPr>
                <w:noProof/>
                <w:webHidden/>
              </w:rPr>
              <w:t>25</w:t>
            </w:r>
            <w:r>
              <w:rPr>
                <w:noProof/>
                <w:webHidden/>
              </w:rPr>
              <w:fldChar w:fldCharType="end"/>
            </w:r>
          </w:hyperlink>
        </w:p>
        <w:p w14:paraId="7401950F" w14:textId="736D0AC2" w:rsidR="00F6446A" w:rsidRDefault="00F6446A" w:rsidP="00F6446A">
          <w:r>
            <w:rPr>
              <w:b/>
              <w:bCs/>
              <w:noProof/>
            </w:rPr>
            <w:fldChar w:fldCharType="end"/>
          </w:r>
        </w:p>
      </w:sdtContent>
    </w:sdt>
    <w:p w14:paraId="7BC05269" w14:textId="77777777" w:rsidR="00F6446A" w:rsidRDefault="00F6446A" w:rsidP="00F6446A">
      <w:pPr>
        <w:pStyle w:val="TableofFigures"/>
        <w:tabs>
          <w:tab w:val="right" w:leader="dot" w:pos="9350"/>
        </w:tabs>
      </w:pPr>
      <w:r>
        <w:t xml:space="preserve">Table of Figures  </w:t>
      </w:r>
    </w:p>
    <w:p w14:paraId="10150D18" w14:textId="5BF0D2B1" w:rsidR="00454EBD" w:rsidRDefault="00F6446A">
      <w:pPr>
        <w:pStyle w:val="TableofFigures"/>
        <w:tabs>
          <w:tab w:val="right" w:leader="dot" w:pos="9350"/>
        </w:tabs>
        <w:rPr>
          <w:rFonts w:asciiTheme="minorHAnsi" w:hAnsiTheme="minorHAnsi"/>
          <w:noProof/>
          <w:kern w:val="2"/>
          <w:sz w:val="22"/>
          <w14:ligatures w14:val="standardContextual"/>
        </w:rPr>
      </w:pPr>
      <w:r>
        <w:fldChar w:fldCharType="begin"/>
      </w:r>
      <w:r>
        <w:instrText xml:space="preserve"> TOC \h \z \c "Figure" </w:instrText>
      </w:r>
      <w:r>
        <w:fldChar w:fldCharType="separate"/>
      </w:r>
      <w:hyperlink r:id="rId6" w:anchor="_Toc146993199" w:history="1">
        <w:r w:rsidR="00454EBD" w:rsidRPr="00D22E0A">
          <w:rPr>
            <w:rStyle w:val="Hyperlink"/>
            <w:noProof/>
          </w:rPr>
          <w:t xml:space="preserve">Figure 1.1 Adaptive e-learning systems' components </w:t>
        </w:r>
        <w:r w:rsidR="00454EBD" w:rsidRPr="00D22E0A">
          <w:rPr>
            <w:rStyle w:val="Hyperlink"/>
            <w:rFonts w:eastAsia="Times New Roman"/>
            <w:noProof/>
          </w:rPr>
          <w:t>(Ennouamani &amp; Mahani, 2018)</w:t>
        </w:r>
        <w:r w:rsidR="00454EBD">
          <w:rPr>
            <w:noProof/>
            <w:webHidden/>
          </w:rPr>
          <w:tab/>
        </w:r>
        <w:r w:rsidR="00454EBD">
          <w:rPr>
            <w:noProof/>
            <w:webHidden/>
          </w:rPr>
          <w:fldChar w:fldCharType="begin"/>
        </w:r>
        <w:r w:rsidR="00454EBD">
          <w:rPr>
            <w:noProof/>
            <w:webHidden/>
          </w:rPr>
          <w:instrText xml:space="preserve"> PAGEREF _Toc146993199 \h </w:instrText>
        </w:r>
        <w:r w:rsidR="00454EBD">
          <w:rPr>
            <w:noProof/>
            <w:webHidden/>
          </w:rPr>
        </w:r>
        <w:r w:rsidR="00454EBD">
          <w:rPr>
            <w:noProof/>
            <w:webHidden/>
          </w:rPr>
          <w:fldChar w:fldCharType="separate"/>
        </w:r>
        <w:r w:rsidR="00454EBD">
          <w:rPr>
            <w:noProof/>
            <w:webHidden/>
          </w:rPr>
          <w:t>6</w:t>
        </w:r>
        <w:r w:rsidR="00454EBD">
          <w:rPr>
            <w:noProof/>
            <w:webHidden/>
          </w:rPr>
          <w:fldChar w:fldCharType="end"/>
        </w:r>
      </w:hyperlink>
    </w:p>
    <w:p w14:paraId="12A414A2" w14:textId="693B25A8" w:rsidR="00454EBD" w:rsidRDefault="00454EBD">
      <w:pPr>
        <w:pStyle w:val="TableofFigures"/>
        <w:tabs>
          <w:tab w:val="right" w:leader="dot" w:pos="9350"/>
        </w:tabs>
        <w:rPr>
          <w:rFonts w:asciiTheme="minorHAnsi" w:hAnsiTheme="minorHAnsi"/>
          <w:noProof/>
          <w:kern w:val="2"/>
          <w:sz w:val="22"/>
          <w14:ligatures w14:val="standardContextual"/>
        </w:rPr>
      </w:pPr>
      <w:hyperlink w:anchor="_Toc146993200" w:history="1">
        <w:r w:rsidRPr="00D22E0A">
          <w:rPr>
            <w:rStyle w:val="Hyperlink"/>
            <w:noProof/>
          </w:rPr>
          <w:t>Figure 2.1 Traditional Knowledge Tracing Methods</w:t>
        </w:r>
        <w:r>
          <w:rPr>
            <w:noProof/>
            <w:webHidden/>
          </w:rPr>
          <w:tab/>
        </w:r>
        <w:r>
          <w:rPr>
            <w:noProof/>
            <w:webHidden/>
          </w:rPr>
          <w:fldChar w:fldCharType="begin"/>
        </w:r>
        <w:r>
          <w:rPr>
            <w:noProof/>
            <w:webHidden/>
          </w:rPr>
          <w:instrText xml:space="preserve"> PAGEREF _Toc146993200 \h </w:instrText>
        </w:r>
        <w:r>
          <w:rPr>
            <w:noProof/>
            <w:webHidden/>
          </w:rPr>
        </w:r>
        <w:r>
          <w:rPr>
            <w:noProof/>
            <w:webHidden/>
          </w:rPr>
          <w:fldChar w:fldCharType="separate"/>
        </w:r>
        <w:r>
          <w:rPr>
            <w:noProof/>
            <w:webHidden/>
          </w:rPr>
          <w:t>11</w:t>
        </w:r>
        <w:r>
          <w:rPr>
            <w:noProof/>
            <w:webHidden/>
          </w:rPr>
          <w:fldChar w:fldCharType="end"/>
        </w:r>
      </w:hyperlink>
    </w:p>
    <w:p w14:paraId="3BB84632" w14:textId="35852D4B" w:rsidR="00454EBD" w:rsidRDefault="00454EBD">
      <w:pPr>
        <w:pStyle w:val="TableofFigures"/>
        <w:tabs>
          <w:tab w:val="right" w:leader="dot" w:pos="9350"/>
        </w:tabs>
        <w:rPr>
          <w:rFonts w:asciiTheme="minorHAnsi" w:hAnsiTheme="minorHAnsi"/>
          <w:noProof/>
          <w:kern w:val="2"/>
          <w:sz w:val="22"/>
          <w14:ligatures w14:val="standardContextual"/>
        </w:rPr>
      </w:pPr>
      <w:hyperlink w:anchor="_Toc146993201" w:history="1">
        <w:r w:rsidRPr="00D22E0A">
          <w:rPr>
            <w:rStyle w:val="Hyperlink"/>
            <w:noProof/>
          </w:rPr>
          <w:t>Figure 2.2 Deep Knowledge Tracing Methods</w:t>
        </w:r>
        <w:r>
          <w:rPr>
            <w:noProof/>
            <w:webHidden/>
          </w:rPr>
          <w:tab/>
        </w:r>
        <w:r>
          <w:rPr>
            <w:noProof/>
            <w:webHidden/>
          </w:rPr>
          <w:fldChar w:fldCharType="begin"/>
        </w:r>
        <w:r>
          <w:rPr>
            <w:noProof/>
            <w:webHidden/>
          </w:rPr>
          <w:instrText xml:space="preserve"> PAGEREF _Toc146993201 \h </w:instrText>
        </w:r>
        <w:r>
          <w:rPr>
            <w:noProof/>
            <w:webHidden/>
          </w:rPr>
        </w:r>
        <w:r>
          <w:rPr>
            <w:noProof/>
            <w:webHidden/>
          </w:rPr>
          <w:fldChar w:fldCharType="separate"/>
        </w:r>
        <w:r>
          <w:rPr>
            <w:noProof/>
            <w:webHidden/>
          </w:rPr>
          <w:t>14</w:t>
        </w:r>
        <w:r>
          <w:rPr>
            <w:noProof/>
            <w:webHidden/>
          </w:rPr>
          <w:fldChar w:fldCharType="end"/>
        </w:r>
      </w:hyperlink>
    </w:p>
    <w:p w14:paraId="2769C09C" w14:textId="799DEBA6" w:rsidR="00454EBD" w:rsidRDefault="00454EBD">
      <w:pPr>
        <w:pStyle w:val="TableofFigures"/>
        <w:tabs>
          <w:tab w:val="right" w:leader="dot" w:pos="9350"/>
        </w:tabs>
        <w:rPr>
          <w:rFonts w:asciiTheme="minorHAnsi" w:hAnsiTheme="minorHAnsi"/>
          <w:noProof/>
          <w:kern w:val="2"/>
          <w:sz w:val="22"/>
          <w14:ligatures w14:val="standardContextual"/>
        </w:rPr>
      </w:pPr>
      <w:hyperlink w:anchor="_Toc146993202" w:history="1">
        <w:r w:rsidRPr="00D22E0A">
          <w:rPr>
            <w:rStyle w:val="Hyperlink"/>
            <w:noProof/>
          </w:rPr>
          <w:t>Figure 2.3 structure based knowledge tracing (Tong et al., 2020)</w:t>
        </w:r>
        <w:r>
          <w:rPr>
            <w:noProof/>
            <w:webHidden/>
          </w:rPr>
          <w:tab/>
        </w:r>
        <w:r>
          <w:rPr>
            <w:noProof/>
            <w:webHidden/>
          </w:rPr>
          <w:fldChar w:fldCharType="begin"/>
        </w:r>
        <w:r>
          <w:rPr>
            <w:noProof/>
            <w:webHidden/>
          </w:rPr>
          <w:instrText xml:space="preserve"> PAGEREF _Toc146993202 \h </w:instrText>
        </w:r>
        <w:r>
          <w:rPr>
            <w:noProof/>
            <w:webHidden/>
          </w:rPr>
        </w:r>
        <w:r>
          <w:rPr>
            <w:noProof/>
            <w:webHidden/>
          </w:rPr>
          <w:fldChar w:fldCharType="separate"/>
        </w:r>
        <w:r>
          <w:rPr>
            <w:noProof/>
            <w:webHidden/>
          </w:rPr>
          <w:t>15</w:t>
        </w:r>
        <w:r>
          <w:rPr>
            <w:noProof/>
            <w:webHidden/>
          </w:rPr>
          <w:fldChar w:fldCharType="end"/>
        </w:r>
      </w:hyperlink>
    </w:p>
    <w:p w14:paraId="1F0EEF59" w14:textId="15AEF01E" w:rsidR="00454EBD" w:rsidRDefault="00454EBD">
      <w:pPr>
        <w:pStyle w:val="TableofFigures"/>
        <w:tabs>
          <w:tab w:val="right" w:leader="dot" w:pos="9350"/>
        </w:tabs>
        <w:rPr>
          <w:rFonts w:asciiTheme="minorHAnsi" w:hAnsiTheme="minorHAnsi"/>
          <w:noProof/>
          <w:kern w:val="2"/>
          <w:sz w:val="22"/>
          <w14:ligatures w14:val="standardContextual"/>
        </w:rPr>
      </w:pPr>
      <w:hyperlink w:anchor="_Toc146993203" w:history="1">
        <w:r w:rsidRPr="00D22E0A">
          <w:rPr>
            <w:rStyle w:val="Hyperlink"/>
            <w:noProof/>
          </w:rPr>
          <w:t>Figure 3.1 - Graph Neural Network ( source - Stanford Graph based Machine Learning lecture slides)</w:t>
        </w:r>
        <w:r>
          <w:rPr>
            <w:noProof/>
            <w:webHidden/>
          </w:rPr>
          <w:tab/>
        </w:r>
        <w:r>
          <w:rPr>
            <w:noProof/>
            <w:webHidden/>
          </w:rPr>
          <w:fldChar w:fldCharType="begin"/>
        </w:r>
        <w:r>
          <w:rPr>
            <w:noProof/>
            <w:webHidden/>
          </w:rPr>
          <w:instrText xml:space="preserve"> PAGEREF _Toc146993203 \h </w:instrText>
        </w:r>
        <w:r>
          <w:rPr>
            <w:noProof/>
            <w:webHidden/>
          </w:rPr>
        </w:r>
        <w:r>
          <w:rPr>
            <w:noProof/>
            <w:webHidden/>
          </w:rPr>
          <w:fldChar w:fldCharType="separate"/>
        </w:r>
        <w:r>
          <w:rPr>
            <w:noProof/>
            <w:webHidden/>
          </w:rPr>
          <w:t>22</w:t>
        </w:r>
        <w:r>
          <w:rPr>
            <w:noProof/>
            <w:webHidden/>
          </w:rPr>
          <w:fldChar w:fldCharType="end"/>
        </w:r>
      </w:hyperlink>
    </w:p>
    <w:p w14:paraId="1B00F889" w14:textId="517B8146" w:rsidR="00454EBD" w:rsidRDefault="00454EBD">
      <w:pPr>
        <w:pStyle w:val="TableofFigures"/>
        <w:tabs>
          <w:tab w:val="right" w:leader="dot" w:pos="9350"/>
        </w:tabs>
        <w:rPr>
          <w:rFonts w:asciiTheme="minorHAnsi" w:hAnsiTheme="minorHAnsi"/>
          <w:noProof/>
          <w:kern w:val="2"/>
          <w:sz w:val="22"/>
          <w14:ligatures w14:val="standardContextual"/>
        </w:rPr>
      </w:pPr>
      <w:hyperlink r:id="rId7" w:anchor="_Toc146993204" w:history="1">
        <w:r w:rsidRPr="00D22E0A">
          <w:rPr>
            <w:rStyle w:val="Hyperlink"/>
            <w:noProof/>
          </w:rPr>
          <w:t>Figure 3.2 Sample Input Graph</w:t>
        </w:r>
        <w:r>
          <w:rPr>
            <w:noProof/>
            <w:webHidden/>
          </w:rPr>
          <w:tab/>
        </w:r>
        <w:r>
          <w:rPr>
            <w:noProof/>
            <w:webHidden/>
          </w:rPr>
          <w:fldChar w:fldCharType="begin"/>
        </w:r>
        <w:r>
          <w:rPr>
            <w:noProof/>
            <w:webHidden/>
          </w:rPr>
          <w:instrText xml:space="preserve"> PAGEREF _Toc146993204 \h </w:instrText>
        </w:r>
        <w:r>
          <w:rPr>
            <w:noProof/>
            <w:webHidden/>
          </w:rPr>
        </w:r>
        <w:r>
          <w:rPr>
            <w:noProof/>
            <w:webHidden/>
          </w:rPr>
          <w:fldChar w:fldCharType="separate"/>
        </w:r>
        <w:r>
          <w:rPr>
            <w:noProof/>
            <w:webHidden/>
          </w:rPr>
          <w:t>23</w:t>
        </w:r>
        <w:r>
          <w:rPr>
            <w:noProof/>
            <w:webHidden/>
          </w:rPr>
          <w:fldChar w:fldCharType="end"/>
        </w:r>
      </w:hyperlink>
    </w:p>
    <w:p w14:paraId="0E9503B8" w14:textId="0F4B5306" w:rsidR="00F6446A" w:rsidRDefault="00F6446A" w:rsidP="00F6446A">
      <w:r>
        <w:fldChar w:fldCharType="end"/>
      </w:r>
    </w:p>
    <w:p w14:paraId="601319ED" w14:textId="77777777" w:rsidR="000A4670" w:rsidRDefault="00F6446A" w:rsidP="00F6446A">
      <w:pPr>
        <w:rPr>
          <w:noProof/>
        </w:rPr>
      </w:pPr>
      <w:r>
        <w:t>Table of Tables</w:t>
      </w:r>
      <w:r>
        <w:fldChar w:fldCharType="begin"/>
      </w:r>
      <w:r>
        <w:instrText xml:space="preserve"> TOC \h \z \c "Table" </w:instrText>
      </w:r>
      <w:r>
        <w:fldChar w:fldCharType="separate"/>
      </w:r>
    </w:p>
    <w:p w14:paraId="57D67A0E" w14:textId="0D8D9016" w:rsidR="000A4670" w:rsidRDefault="000A4670">
      <w:pPr>
        <w:pStyle w:val="TableofFigures"/>
        <w:tabs>
          <w:tab w:val="right" w:leader="dot" w:pos="9350"/>
        </w:tabs>
        <w:rPr>
          <w:rFonts w:asciiTheme="minorHAnsi" w:hAnsiTheme="minorHAnsi"/>
          <w:noProof/>
          <w:kern w:val="2"/>
          <w:sz w:val="22"/>
          <w14:ligatures w14:val="standardContextual"/>
        </w:rPr>
      </w:pPr>
      <w:hyperlink w:anchor="_Toc146962172" w:history="1">
        <w:r w:rsidRPr="00E83C77">
          <w:rPr>
            <w:rStyle w:val="Hyperlink"/>
            <w:noProof/>
          </w:rPr>
          <w:t>Table 1.1 Types of E learning systems</w:t>
        </w:r>
        <w:r>
          <w:rPr>
            <w:noProof/>
            <w:webHidden/>
          </w:rPr>
          <w:tab/>
        </w:r>
        <w:r>
          <w:rPr>
            <w:noProof/>
            <w:webHidden/>
          </w:rPr>
          <w:fldChar w:fldCharType="begin"/>
        </w:r>
        <w:r>
          <w:rPr>
            <w:noProof/>
            <w:webHidden/>
          </w:rPr>
          <w:instrText xml:space="preserve"> PAGEREF _Toc146962172 \h </w:instrText>
        </w:r>
        <w:r>
          <w:rPr>
            <w:noProof/>
            <w:webHidden/>
          </w:rPr>
        </w:r>
        <w:r>
          <w:rPr>
            <w:noProof/>
            <w:webHidden/>
          </w:rPr>
          <w:fldChar w:fldCharType="separate"/>
        </w:r>
        <w:r>
          <w:rPr>
            <w:noProof/>
            <w:webHidden/>
          </w:rPr>
          <w:t>4</w:t>
        </w:r>
        <w:r>
          <w:rPr>
            <w:noProof/>
            <w:webHidden/>
          </w:rPr>
          <w:fldChar w:fldCharType="end"/>
        </w:r>
      </w:hyperlink>
    </w:p>
    <w:p w14:paraId="5A154692" w14:textId="19176988" w:rsidR="000A4670" w:rsidRDefault="000A4670">
      <w:pPr>
        <w:pStyle w:val="TableofFigures"/>
        <w:tabs>
          <w:tab w:val="right" w:leader="dot" w:pos="9350"/>
        </w:tabs>
        <w:rPr>
          <w:rFonts w:asciiTheme="minorHAnsi" w:hAnsiTheme="minorHAnsi"/>
          <w:noProof/>
          <w:kern w:val="2"/>
          <w:sz w:val="22"/>
          <w14:ligatures w14:val="standardContextual"/>
        </w:rPr>
      </w:pPr>
      <w:hyperlink w:anchor="_Toc146962173" w:history="1">
        <w:r w:rsidRPr="00E83C77">
          <w:rPr>
            <w:rStyle w:val="Hyperlink"/>
            <w:noProof/>
          </w:rPr>
          <w:t>Table 2.1 Bayesian Knowledge Tracing Parameters</w:t>
        </w:r>
        <w:r>
          <w:rPr>
            <w:noProof/>
            <w:webHidden/>
          </w:rPr>
          <w:tab/>
        </w:r>
        <w:r>
          <w:rPr>
            <w:noProof/>
            <w:webHidden/>
          </w:rPr>
          <w:fldChar w:fldCharType="begin"/>
        </w:r>
        <w:r>
          <w:rPr>
            <w:noProof/>
            <w:webHidden/>
          </w:rPr>
          <w:instrText xml:space="preserve"> PAGEREF _Toc146962173 \h </w:instrText>
        </w:r>
        <w:r>
          <w:rPr>
            <w:noProof/>
            <w:webHidden/>
          </w:rPr>
        </w:r>
        <w:r>
          <w:rPr>
            <w:noProof/>
            <w:webHidden/>
          </w:rPr>
          <w:fldChar w:fldCharType="separate"/>
        </w:r>
        <w:r>
          <w:rPr>
            <w:noProof/>
            <w:webHidden/>
          </w:rPr>
          <w:t>12</w:t>
        </w:r>
        <w:r>
          <w:rPr>
            <w:noProof/>
            <w:webHidden/>
          </w:rPr>
          <w:fldChar w:fldCharType="end"/>
        </w:r>
      </w:hyperlink>
    </w:p>
    <w:p w14:paraId="7D4146EC" w14:textId="3300E176" w:rsidR="000A4670" w:rsidRDefault="000A4670">
      <w:pPr>
        <w:pStyle w:val="TableofFigures"/>
        <w:tabs>
          <w:tab w:val="right" w:leader="dot" w:pos="9350"/>
        </w:tabs>
        <w:rPr>
          <w:rFonts w:asciiTheme="minorHAnsi" w:hAnsiTheme="minorHAnsi"/>
          <w:noProof/>
          <w:kern w:val="2"/>
          <w:sz w:val="22"/>
          <w14:ligatures w14:val="standardContextual"/>
        </w:rPr>
      </w:pPr>
      <w:hyperlink w:anchor="_Toc146962174" w:history="1">
        <w:r w:rsidRPr="00E83C77">
          <w:rPr>
            <w:rStyle w:val="Hyperlink"/>
            <w:noProof/>
          </w:rPr>
          <w:t>Table 3.1 Data and Attributes</w:t>
        </w:r>
        <w:r>
          <w:rPr>
            <w:noProof/>
            <w:webHidden/>
          </w:rPr>
          <w:tab/>
        </w:r>
        <w:r>
          <w:rPr>
            <w:noProof/>
            <w:webHidden/>
          </w:rPr>
          <w:fldChar w:fldCharType="begin"/>
        </w:r>
        <w:r>
          <w:rPr>
            <w:noProof/>
            <w:webHidden/>
          </w:rPr>
          <w:instrText xml:space="preserve"> PAGEREF _Toc146962174 \h </w:instrText>
        </w:r>
        <w:r>
          <w:rPr>
            <w:noProof/>
            <w:webHidden/>
          </w:rPr>
        </w:r>
        <w:r>
          <w:rPr>
            <w:noProof/>
            <w:webHidden/>
          </w:rPr>
          <w:fldChar w:fldCharType="separate"/>
        </w:r>
        <w:r>
          <w:rPr>
            <w:noProof/>
            <w:webHidden/>
          </w:rPr>
          <w:t>19</w:t>
        </w:r>
        <w:r>
          <w:rPr>
            <w:noProof/>
            <w:webHidden/>
          </w:rPr>
          <w:fldChar w:fldCharType="end"/>
        </w:r>
      </w:hyperlink>
    </w:p>
    <w:p w14:paraId="5087A57B" w14:textId="77777777" w:rsidR="00F6446A" w:rsidRDefault="00F6446A" w:rsidP="00F6446A">
      <w:r>
        <w:fldChar w:fldCharType="end"/>
      </w:r>
    </w:p>
    <w:p w14:paraId="7EE44FC6" w14:textId="77777777" w:rsidR="00F6446A" w:rsidRDefault="00F6446A" w:rsidP="00F6446A"/>
    <w:p w14:paraId="17D554F2" w14:textId="77777777" w:rsidR="00F6446A" w:rsidRDefault="00F6446A" w:rsidP="00F6446A"/>
    <w:p w14:paraId="6E287EAF" w14:textId="77777777" w:rsidR="00F6446A" w:rsidRDefault="00F6446A" w:rsidP="00F6446A"/>
    <w:p w14:paraId="0D73CB7B" w14:textId="77777777" w:rsidR="000A4670" w:rsidRDefault="000A4670" w:rsidP="00F6446A"/>
    <w:p w14:paraId="192311F2" w14:textId="77777777" w:rsidR="000A4670" w:rsidRDefault="000A4670" w:rsidP="00F6446A"/>
    <w:p w14:paraId="2290F750" w14:textId="77777777" w:rsidR="00F6446A" w:rsidRDefault="00F6446A" w:rsidP="00F6446A">
      <w:pPr>
        <w:pStyle w:val="Heading1"/>
      </w:pPr>
      <w:bookmarkStart w:id="0" w:name="_Toc146992657"/>
      <w:r>
        <w:t>Introduction to E-learning</w:t>
      </w:r>
      <w:bookmarkEnd w:id="0"/>
      <w:r>
        <w:t xml:space="preserve"> </w:t>
      </w:r>
    </w:p>
    <w:p w14:paraId="2E6C75BB" w14:textId="13FDC263" w:rsidR="00F6446A" w:rsidRDefault="00F6446A" w:rsidP="00F6446A">
      <w:pPr>
        <w:rPr>
          <w:color w:val="000000"/>
        </w:rPr>
      </w:pPr>
      <w:r>
        <w:t xml:space="preserve">Education is one of the fundamental pillars in a society that drives intellectual growth and uplifts social standards. According to United Nations, Universal Declaration of Human Rights, Article 26, ‘Everyone has a right to education’ </w:t>
      </w:r>
      <w:r>
        <w:rPr>
          <w:color w:val="000000"/>
        </w:rPr>
        <w:t>(UN General Assembly, 1948)</w:t>
      </w:r>
      <w:r>
        <w:t xml:space="preserve">. At the beginning of the last century, education focused on knowledge and skills without considering the learner's expectations and learners abilities. Hence the ‘one size fits all’ education system faced challenges in catering to individual student requirements. Personalized teaching and learning frameworks immerged to fill this gap with the development of technology. Learning Management Systems (LMS), Adaptive Hypermedia Systems (AHS), and Intelligent Tutoring Systems (ITS) are to name a few systems developed to cater to personalized education.  </w:t>
      </w:r>
      <w:sdt>
        <w:sdtPr>
          <w:rPr>
            <w:color w:val="000000"/>
          </w:rPr>
          <w:tag w:val="MENDELEY_CITATION_v3_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"/>
          <w:id w:val="-1347246414"/>
          <w:placeholder>
            <w:docPart w:val="BB5FC2E681A44D018BB9EB53C32AFE30"/>
          </w:placeholder>
        </w:sdtPr>
        <w:sdtContent>
          <w:r w:rsidR="008D5BC0">
            <w:rPr>
              <w:rFonts w:eastAsia="Times New Roman"/>
            </w:rPr>
            <w:t>(</w:t>
          </w:r>
          <w:proofErr w:type="spellStart"/>
          <w:r w:rsidR="008D5BC0">
            <w:rPr>
              <w:rFonts w:eastAsia="Times New Roman"/>
            </w:rPr>
            <w:t>Katsaris</w:t>
          </w:r>
          <w:proofErr w:type="spellEnd"/>
          <w:r w:rsidR="008D5BC0">
            <w:rPr>
              <w:rFonts w:eastAsia="Times New Roman"/>
            </w:rPr>
            <w:t xml:space="preserve"> &amp; </w:t>
          </w:r>
          <w:proofErr w:type="spellStart"/>
          <w:r w:rsidR="008D5BC0">
            <w:rPr>
              <w:rFonts w:eastAsia="Times New Roman"/>
            </w:rPr>
            <w:t>Vidakis</w:t>
          </w:r>
          <w:proofErr w:type="spellEnd"/>
          <w:r w:rsidR="008D5BC0">
            <w:rPr>
              <w:rFonts w:eastAsia="Times New Roman"/>
            </w:rPr>
            <w:t>, 2021)</w:t>
          </w:r>
        </w:sdtContent>
      </w:sdt>
      <w:r>
        <w:rPr>
          <w:color w:val="000000"/>
        </w:rPr>
        <w:t xml:space="preserve">.  </w:t>
      </w:r>
      <w:r>
        <w:rPr>
          <w:color w:val="000000"/>
        </w:rPr>
        <w:fldChar w:fldCharType="begin"/>
      </w:r>
      <w:r>
        <w:rPr>
          <w:color w:val="000000"/>
        </w:rPr>
        <w:instrText xml:space="preserve"> REF _Ref137985553 </w:instrText>
      </w:r>
      <w:r>
        <w:rPr>
          <w:color w:val="000000"/>
        </w:rPr>
        <w:fldChar w:fldCharType="separate"/>
      </w:r>
      <w:r w:rsidR="004716EE">
        <w:t xml:space="preserve">Table </w:t>
      </w:r>
      <w:r w:rsidR="004716EE">
        <w:rPr>
          <w:noProof/>
        </w:rPr>
        <w:t>1</w:t>
      </w:r>
      <w:r w:rsidR="004716EE">
        <w:t>.</w:t>
      </w:r>
      <w:r w:rsidR="004716EE">
        <w:rPr>
          <w:noProof/>
        </w:rPr>
        <w:t>1</w:t>
      </w:r>
      <w:r>
        <w:rPr>
          <w:color w:val="000000"/>
        </w:rPr>
        <w:fldChar w:fldCharType="end"/>
      </w:r>
      <w:r>
        <w:rPr>
          <w:color w:val="000000"/>
        </w:rPr>
        <w:t xml:space="preserve"> further explain each E-learning system.</w:t>
      </w:r>
    </w:p>
    <w:p w14:paraId="11ED4D38" w14:textId="44C70A0F" w:rsidR="00F6446A" w:rsidRDefault="00F6446A" w:rsidP="00F6446A">
      <w:pPr>
        <w:pStyle w:val="Caption"/>
        <w:keepNext/>
      </w:pPr>
      <w:bookmarkStart w:id="1" w:name="_Ref137985553"/>
      <w:bookmarkStart w:id="2" w:name="_Toc146962172"/>
      <w:r>
        <w:t xml:space="preserve">Table </w:t>
      </w:r>
      <w:r w:rsidR="000A4670">
        <w:fldChar w:fldCharType="begin"/>
      </w:r>
      <w:r w:rsidR="000A4670">
        <w:instrText xml:space="preserve"> STYLEREF 1 \s </w:instrText>
      </w:r>
      <w:r w:rsidR="000A4670">
        <w:fldChar w:fldCharType="separate"/>
      </w:r>
      <w:r w:rsidR="000A4670">
        <w:rPr>
          <w:noProof/>
        </w:rPr>
        <w:t>1</w:t>
      </w:r>
      <w:r w:rsidR="000A4670">
        <w:fldChar w:fldCharType="end"/>
      </w:r>
      <w:r w:rsidR="000A4670">
        <w:t>.</w:t>
      </w:r>
      <w:r w:rsidR="000A4670">
        <w:fldChar w:fldCharType="begin"/>
      </w:r>
      <w:r w:rsidR="000A4670">
        <w:instrText xml:space="preserve"> SEQ Table \* ARABIC \s 1 </w:instrText>
      </w:r>
      <w:r w:rsidR="000A4670">
        <w:fldChar w:fldCharType="separate"/>
      </w:r>
      <w:r w:rsidR="000A4670">
        <w:rPr>
          <w:noProof/>
        </w:rPr>
        <w:t>1</w:t>
      </w:r>
      <w:r w:rsidR="000A4670">
        <w:fldChar w:fldCharType="end"/>
      </w:r>
      <w:bookmarkEnd w:id="1"/>
      <w:r>
        <w:t xml:space="preserve"> Types of E learning systems</w:t>
      </w:r>
      <w:bookmarkEnd w:id="2"/>
    </w:p>
    <w:tbl>
      <w:tblPr>
        <w:tblStyle w:val="TableGrid"/>
        <w:tblW w:w="0" w:type="auto"/>
        <w:tblInd w:w="0" w:type="dxa"/>
        <w:tblLook w:val="04A0" w:firstRow="1" w:lastRow="0" w:firstColumn="1" w:lastColumn="0" w:noHBand="0" w:noVBand="1"/>
      </w:tblPr>
      <w:tblGrid>
        <w:gridCol w:w="2875"/>
        <w:gridCol w:w="6475"/>
      </w:tblGrid>
      <w:tr w:rsidR="00F6446A" w14:paraId="51CF0A8B" w14:textId="77777777" w:rsidTr="00F6446A">
        <w:trPr>
          <w:trHeight w:val="521"/>
        </w:trPr>
        <w:tc>
          <w:tcPr>
            <w:tcW w:w="2875" w:type="dxa"/>
            <w:tcBorders>
              <w:top w:val="single" w:sz="4" w:space="0" w:color="auto"/>
              <w:left w:val="single" w:sz="4" w:space="0" w:color="auto"/>
              <w:bottom w:val="single" w:sz="4" w:space="0" w:color="auto"/>
              <w:right w:val="single" w:sz="4" w:space="0" w:color="auto"/>
            </w:tcBorders>
            <w:hideMark/>
          </w:tcPr>
          <w:p w14:paraId="57B81F5B" w14:textId="77777777" w:rsidR="00F6446A" w:rsidRDefault="00F6446A">
            <w:pPr>
              <w:spacing w:after="0"/>
              <w:rPr>
                <w:sz w:val="20"/>
                <w:szCs w:val="20"/>
              </w:rPr>
            </w:pPr>
            <w:r>
              <w:rPr>
                <w:sz w:val="20"/>
                <w:szCs w:val="20"/>
              </w:rPr>
              <w:t>E-learning systems</w:t>
            </w:r>
          </w:p>
        </w:tc>
        <w:tc>
          <w:tcPr>
            <w:tcW w:w="6475" w:type="dxa"/>
            <w:tcBorders>
              <w:top w:val="single" w:sz="4" w:space="0" w:color="auto"/>
              <w:left w:val="single" w:sz="4" w:space="0" w:color="auto"/>
              <w:bottom w:val="single" w:sz="4" w:space="0" w:color="auto"/>
              <w:right w:val="single" w:sz="4" w:space="0" w:color="auto"/>
            </w:tcBorders>
            <w:hideMark/>
          </w:tcPr>
          <w:p w14:paraId="4D97C0DF" w14:textId="77777777" w:rsidR="00F6446A" w:rsidRDefault="00F6446A">
            <w:pPr>
              <w:spacing w:after="0"/>
              <w:rPr>
                <w:sz w:val="20"/>
                <w:szCs w:val="20"/>
              </w:rPr>
            </w:pPr>
            <w:r>
              <w:rPr>
                <w:sz w:val="20"/>
                <w:szCs w:val="20"/>
              </w:rPr>
              <w:t>Characteristics</w:t>
            </w:r>
          </w:p>
        </w:tc>
      </w:tr>
      <w:tr w:rsidR="00F6446A" w14:paraId="5D587344" w14:textId="77777777" w:rsidTr="00F6446A">
        <w:trPr>
          <w:trHeight w:val="20"/>
        </w:trPr>
        <w:tc>
          <w:tcPr>
            <w:tcW w:w="2875" w:type="dxa"/>
            <w:tcBorders>
              <w:top w:val="single" w:sz="4" w:space="0" w:color="auto"/>
              <w:left w:val="single" w:sz="4" w:space="0" w:color="auto"/>
              <w:bottom w:val="single" w:sz="4" w:space="0" w:color="auto"/>
              <w:right w:val="single" w:sz="4" w:space="0" w:color="auto"/>
            </w:tcBorders>
            <w:hideMark/>
          </w:tcPr>
          <w:p w14:paraId="0ED4670B" w14:textId="77777777" w:rsidR="00F6446A" w:rsidRDefault="00F6446A">
            <w:pPr>
              <w:spacing w:after="0"/>
              <w:jc w:val="left"/>
              <w:rPr>
                <w:sz w:val="20"/>
                <w:szCs w:val="20"/>
              </w:rPr>
            </w:pPr>
            <w:r>
              <w:rPr>
                <w:sz w:val="20"/>
                <w:szCs w:val="20"/>
              </w:rPr>
              <w:t>Learning Management Systems</w:t>
            </w:r>
          </w:p>
        </w:tc>
        <w:tc>
          <w:tcPr>
            <w:tcW w:w="6475" w:type="dxa"/>
            <w:tcBorders>
              <w:top w:val="single" w:sz="4" w:space="0" w:color="auto"/>
              <w:left w:val="single" w:sz="4" w:space="0" w:color="auto"/>
              <w:bottom w:val="single" w:sz="4" w:space="0" w:color="auto"/>
              <w:right w:val="single" w:sz="4" w:space="0" w:color="auto"/>
            </w:tcBorders>
            <w:hideMark/>
          </w:tcPr>
          <w:p w14:paraId="0581BDBB" w14:textId="77777777" w:rsidR="00F6446A" w:rsidRDefault="00F6446A">
            <w:pPr>
              <w:spacing w:after="0"/>
              <w:rPr>
                <w:sz w:val="20"/>
                <w:szCs w:val="20"/>
              </w:rPr>
            </w:pPr>
            <w:r>
              <w:rPr>
                <w:sz w:val="20"/>
                <w:szCs w:val="20"/>
              </w:rPr>
              <w:t>LMS delivers content and help administrative tasks</w:t>
            </w:r>
          </w:p>
        </w:tc>
      </w:tr>
      <w:tr w:rsidR="00F6446A" w14:paraId="2466AD46" w14:textId="77777777" w:rsidTr="00F6446A">
        <w:trPr>
          <w:trHeight w:val="20"/>
        </w:trPr>
        <w:tc>
          <w:tcPr>
            <w:tcW w:w="2875" w:type="dxa"/>
            <w:tcBorders>
              <w:top w:val="single" w:sz="4" w:space="0" w:color="auto"/>
              <w:left w:val="single" w:sz="4" w:space="0" w:color="auto"/>
              <w:bottom w:val="single" w:sz="4" w:space="0" w:color="auto"/>
              <w:right w:val="single" w:sz="4" w:space="0" w:color="auto"/>
            </w:tcBorders>
            <w:hideMark/>
          </w:tcPr>
          <w:p w14:paraId="254AEAB8" w14:textId="77777777" w:rsidR="00F6446A" w:rsidRDefault="00F6446A">
            <w:pPr>
              <w:spacing w:after="0"/>
              <w:jc w:val="left"/>
              <w:rPr>
                <w:sz w:val="20"/>
                <w:szCs w:val="20"/>
              </w:rPr>
            </w:pPr>
            <w:r>
              <w:rPr>
                <w:sz w:val="20"/>
                <w:szCs w:val="20"/>
              </w:rPr>
              <w:t xml:space="preserve">Adaptive Hypermedia Systems </w:t>
            </w:r>
          </w:p>
        </w:tc>
        <w:tc>
          <w:tcPr>
            <w:tcW w:w="6475" w:type="dxa"/>
            <w:tcBorders>
              <w:top w:val="single" w:sz="4" w:space="0" w:color="auto"/>
              <w:left w:val="single" w:sz="4" w:space="0" w:color="auto"/>
              <w:bottom w:val="single" w:sz="4" w:space="0" w:color="auto"/>
              <w:right w:val="single" w:sz="4" w:space="0" w:color="auto"/>
            </w:tcBorders>
            <w:hideMark/>
          </w:tcPr>
          <w:p w14:paraId="461B67B7" w14:textId="77777777" w:rsidR="00F6446A" w:rsidRDefault="00F6446A">
            <w:pPr>
              <w:spacing w:after="0"/>
              <w:rPr>
                <w:sz w:val="20"/>
                <w:szCs w:val="20"/>
              </w:rPr>
            </w:pPr>
            <w:r>
              <w:rPr>
                <w:sz w:val="20"/>
                <w:szCs w:val="20"/>
              </w:rPr>
              <w:t xml:space="preserve">Provide content based on user goal and performance </w:t>
            </w:r>
          </w:p>
        </w:tc>
      </w:tr>
      <w:tr w:rsidR="00F6446A" w14:paraId="1333D741" w14:textId="77777777" w:rsidTr="00F6446A">
        <w:trPr>
          <w:trHeight w:val="20"/>
        </w:trPr>
        <w:tc>
          <w:tcPr>
            <w:tcW w:w="2875" w:type="dxa"/>
            <w:tcBorders>
              <w:top w:val="single" w:sz="4" w:space="0" w:color="auto"/>
              <w:left w:val="single" w:sz="4" w:space="0" w:color="auto"/>
              <w:bottom w:val="single" w:sz="4" w:space="0" w:color="auto"/>
              <w:right w:val="single" w:sz="4" w:space="0" w:color="auto"/>
            </w:tcBorders>
            <w:hideMark/>
          </w:tcPr>
          <w:p w14:paraId="12122F73" w14:textId="77777777" w:rsidR="00F6446A" w:rsidRDefault="00F6446A">
            <w:pPr>
              <w:spacing w:after="0"/>
              <w:jc w:val="left"/>
              <w:rPr>
                <w:sz w:val="20"/>
                <w:szCs w:val="20"/>
              </w:rPr>
            </w:pPr>
            <w:r>
              <w:rPr>
                <w:sz w:val="20"/>
                <w:szCs w:val="20"/>
              </w:rPr>
              <w:t xml:space="preserve">Learning Style based Adaptive Educational Systems </w:t>
            </w:r>
          </w:p>
        </w:tc>
        <w:tc>
          <w:tcPr>
            <w:tcW w:w="6475" w:type="dxa"/>
            <w:tcBorders>
              <w:top w:val="single" w:sz="4" w:space="0" w:color="auto"/>
              <w:left w:val="single" w:sz="4" w:space="0" w:color="auto"/>
              <w:bottom w:val="single" w:sz="4" w:space="0" w:color="auto"/>
              <w:right w:val="single" w:sz="4" w:space="0" w:color="auto"/>
            </w:tcBorders>
            <w:hideMark/>
          </w:tcPr>
          <w:p w14:paraId="5EB2FA29" w14:textId="77777777" w:rsidR="00F6446A" w:rsidRDefault="00F6446A">
            <w:pPr>
              <w:spacing w:after="0"/>
              <w:rPr>
                <w:sz w:val="20"/>
                <w:szCs w:val="20"/>
              </w:rPr>
            </w:pPr>
            <w:r>
              <w:rPr>
                <w:sz w:val="20"/>
                <w:szCs w:val="20"/>
              </w:rPr>
              <w:t>Personalize the learning experience based on learning style (visual, auditory, reading/writing, and kinesthetic)</w:t>
            </w:r>
          </w:p>
        </w:tc>
      </w:tr>
      <w:tr w:rsidR="00F6446A" w14:paraId="2B2670EA" w14:textId="77777777" w:rsidTr="00F6446A">
        <w:trPr>
          <w:trHeight w:val="20"/>
        </w:trPr>
        <w:tc>
          <w:tcPr>
            <w:tcW w:w="2875" w:type="dxa"/>
            <w:tcBorders>
              <w:top w:val="single" w:sz="4" w:space="0" w:color="auto"/>
              <w:left w:val="single" w:sz="4" w:space="0" w:color="auto"/>
              <w:bottom w:val="single" w:sz="4" w:space="0" w:color="auto"/>
              <w:right w:val="single" w:sz="4" w:space="0" w:color="auto"/>
            </w:tcBorders>
            <w:hideMark/>
          </w:tcPr>
          <w:p w14:paraId="46D5A2B8" w14:textId="77777777" w:rsidR="00F6446A" w:rsidRDefault="00F6446A">
            <w:pPr>
              <w:spacing w:after="0"/>
              <w:jc w:val="left"/>
              <w:rPr>
                <w:sz w:val="20"/>
                <w:szCs w:val="20"/>
              </w:rPr>
            </w:pPr>
            <w:r>
              <w:rPr>
                <w:bCs/>
                <w:sz w:val="20"/>
                <w:szCs w:val="20"/>
              </w:rPr>
              <w:t xml:space="preserve">Intelligent Tutoring Systems </w:t>
            </w:r>
          </w:p>
        </w:tc>
        <w:tc>
          <w:tcPr>
            <w:tcW w:w="6475" w:type="dxa"/>
            <w:tcBorders>
              <w:top w:val="single" w:sz="4" w:space="0" w:color="auto"/>
              <w:left w:val="single" w:sz="4" w:space="0" w:color="auto"/>
              <w:bottom w:val="single" w:sz="4" w:space="0" w:color="auto"/>
              <w:right w:val="single" w:sz="4" w:space="0" w:color="auto"/>
            </w:tcBorders>
            <w:hideMark/>
          </w:tcPr>
          <w:p w14:paraId="0CD038F9" w14:textId="77777777" w:rsidR="00F6446A" w:rsidRDefault="00F6446A">
            <w:pPr>
              <w:keepNext/>
              <w:rPr>
                <w:sz w:val="20"/>
                <w:szCs w:val="20"/>
              </w:rPr>
            </w:pPr>
            <w:r>
              <w:rPr>
                <w:bCs/>
                <w:sz w:val="20"/>
                <w:szCs w:val="20"/>
              </w:rPr>
              <w:t xml:space="preserve">Provide immediate and customized instruction/feedback without human intervention using Adaptive Learning </w:t>
            </w:r>
          </w:p>
        </w:tc>
      </w:tr>
    </w:tbl>
    <w:p w14:paraId="7CC68D48" w14:textId="77777777" w:rsidR="00F6446A" w:rsidRDefault="00F6446A" w:rsidP="00F6446A">
      <w:pPr>
        <w:pStyle w:val="Heading2"/>
        <w:numPr>
          <w:ilvl w:val="0"/>
          <w:numId w:val="0"/>
        </w:numPr>
      </w:pPr>
    </w:p>
    <w:p w14:paraId="6826FFE9" w14:textId="4116540D" w:rsidR="00F6446A" w:rsidRDefault="00F6446A" w:rsidP="00F6446A">
      <w:r>
        <w:t xml:space="preserve">This study </w:t>
      </w:r>
      <w:proofErr w:type="spellStart"/>
      <w:r>
        <w:t>focues</w:t>
      </w:r>
      <w:proofErr w:type="spellEnd"/>
      <w:r>
        <w:t xml:space="preserve"> in Intelligent Tutoring Systems. According to  </w:t>
      </w:r>
      <w:sdt>
        <w:sdtPr>
          <w:rPr>
            <w:color w:val="000000"/>
          </w:rPr>
          <w:tag w:val="MENDELEY_CITATION_v3_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"/>
          <w:id w:val="839507439"/>
          <w:placeholder>
            <w:docPart w:val="BB5FC2E681A44D018BB9EB53C32AFE30"/>
          </w:placeholder>
        </w:sdtPr>
        <w:sdtContent>
          <w:r w:rsidR="008D5BC0" w:rsidRPr="008D5BC0">
            <w:rPr>
              <w:color w:val="000000"/>
            </w:rPr>
            <w:t>(</w:t>
          </w:r>
          <w:proofErr w:type="spellStart"/>
          <w:r w:rsidR="008D5BC0" w:rsidRPr="008D5BC0">
            <w:rPr>
              <w:color w:val="000000"/>
            </w:rPr>
            <w:t>Mousavinasab</w:t>
          </w:r>
          <w:proofErr w:type="spellEnd"/>
          <w:r w:rsidR="008D5BC0" w:rsidRPr="008D5BC0">
            <w:rPr>
              <w:color w:val="000000"/>
            </w:rPr>
            <w:t xml:space="preserve"> et al., 2021)</w:t>
          </w:r>
        </w:sdtContent>
      </w:sdt>
      <w:r>
        <w:t xml:space="preserve"> Intelligent Tutoring Systems (ITSs) consist of four main modules. The first is the expert module, containing domain knowledge and problem-solving techniques. The second is the student diagnosis module, which gathers and updates information about the learner's knowledge, activities, and responses. The third is the instruction module, which detects knowledge deficiencies and </w:t>
      </w:r>
      <w:r>
        <w:lastRenderedPageBreak/>
        <w:t xml:space="preserve">employs teaching strategies to address them using adaptive learning technologies. The last module is the user interface, facilitating communication between the user and the system. Incorporating AI techniques, e-learning systems have aimed to enhance adaptive and customized learning. Adaptive </w:t>
      </w:r>
      <w:proofErr w:type="spellStart"/>
      <w:r>
        <w:t>feedbakcs</w:t>
      </w:r>
      <w:proofErr w:type="spellEnd"/>
      <w:r>
        <w:t xml:space="preserve"> what makes intelligent tutoring systems </w:t>
      </w:r>
      <w:proofErr w:type="gramStart"/>
      <w:r>
        <w:t>really intelligent</w:t>
      </w:r>
      <w:proofErr w:type="gramEnd"/>
      <w:r>
        <w:t xml:space="preserve">. This study further </w:t>
      </w:r>
      <w:proofErr w:type="spellStart"/>
      <w:r>
        <w:t>focues</w:t>
      </w:r>
      <w:proofErr w:type="spellEnd"/>
      <w:r>
        <w:t xml:space="preserve"> on the third </w:t>
      </w:r>
      <w:proofErr w:type="spellStart"/>
      <w:r>
        <w:t>instrudction</w:t>
      </w:r>
      <w:proofErr w:type="spellEnd"/>
      <w:r>
        <w:t xml:space="preserve"> models’ adaptive learning capabilities and how to improve adaptive learning process using deep learning. </w:t>
      </w:r>
    </w:p>
    <w:p w14:paraId="3B34781E" w14:textId="77777777" w:rsidR="00F6446A" w:rsidRDefault="00F6446A" w:rsidP="00F6446A">
      <w:pPr>
        <w:pStyle w:val="Heading2"/>
      </w:pPr>
      <w:bookmarkStart w:id="3" w:name="_Toc146992658"/>
      <w:r>
        <w:t>Introduction to adaptive learning</w:t>
      </w:r>
      <w:bookmarkEnd w:id="3"/>
      <w:r>
        <w:t xml:space="preserve"> </w:t>
      </w:r>
    </w:p>
    <w:p w14:paraId="66F0F502" w14:textId="1ED8ECFC" w:rsidR="00F6446A" w:rsidRDefault="00F6446A" w:rsidP="00F6446A">
      <w:pPr>
        <w:pStyle w:val="ListParagraph"/>
        <w:ind w:left="0"/>
      </w:pPr>
      <w:r>
        <w:t xml:space="preserve">Adaptive learning is a methodology for teaching and learning that strives to personalize lessons, readings, practice activities, and assessments for individual students based on their current skills and performance. Adaptive learning systems use a data-driven approach to adjust the path and pace of learning, enabling the delivery of personalized learning at scale </w:t>
      </w:r>
      <w:sdt>
        <w:sdtPr>
          <w:rPr>
            <w:color w:val="000000"/>
          </w:rPr>
          <w:tag w:val="MENDELEY_CITATION_v3_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"/>
          <w:id w:val="779458503"/>
          <w:placeholder>
            <w:docPart w:val="BB5FC2E681A44D018BB9EB53C32AFE30"/>
          </w:placeholder>
        </w:sdtPr>
        <w:sdtContent>
          <w:r w:rsidR="008D5BC0">
            <w:rPr>
              <w:rFonts w:eastAsia="Times New Roman"/>
            </w:rPr>
            <w:t>(</w:t>
          </w:r>
          <w:proofErr w:type="spellStart"/>
          <w:r w:rsidR="008D5BC0">
            <w:rPr>
              <w:rFonts w:eastAsia="Times New Roman"/>
            </w:rPr>
            <w:t>Ennouamani</w:t>
          </w:r>
          <w:proofErr w:type="spellEnd"/>
          <w:r w:rsidR="008D5BC0">
            <w:rPr>
              <w:rFonts w:eastAsia="Times New Roman"/>
            </w:rPr>
            <w:t xml:space="preserve"> &amp; Mahani, 2018)</w:t>
          </w:r>
        </w:sdtContent>
      </w:sdt>
      <w:r>
        <w:t xml:space="preserve">. </w:t>
      </w:r>
    </w:p>
    <w:p w14:paraId="44F42CF6" w14:textId="032D6FCE" w:rsidR="00F6446A" w:rsidRDefault="00F6446A" w:rsidP="00F6446A">
      <w:pPr>
        <w:pStyle w:val="ListParagraph"/>
        <w:ind w:left="0"/>
      </w:pPr>
      <w:r>
        <w:t xml:space="preserve">Adaptive learning is a type of scaffolding technique used in educational technology that is tailored to support all stakeholders in an educational institution, including teachers, students, and school administrators. According to </w:t>
      </w:r>
      <w:sdt>
        <w:sdtPr>
          <w:rPr>
            <w:color w:val="000000"/>
          </w:rPr>
          <w:tag w:val="MENDELEY_CITATION_v3_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"/>
          <w:id w:val="-2009280909"/>
          <w:placeholder>
            <w:docPart w:val="BB5FC2E681A44D018BB9EB53C32AFE30"/>
          </w:placeholder>
        </w:sdtPr>
        <w:sdtContent>
          <w:r w:rsidR="008D5BC0" w:rsidRPr="008D5BC0">
            <w:rPr>
              <w:color w:val="000000"/>
            </w:rPr>
            <w:t>(</w:t>
          </w:r>
          <w:proofErr w:type="spellStart"/>
          <w:r w:rsidR="008D5BC0" w:rsidRPr="008D5BC0">
            <w:rPr>
              <w:color w:val="000000"/>
            </w:rPr>
            <w:t>Jan</w:t>
          </w:r>
          <w:r w:rsidR="008D5BC0" w:rsidRPr="008D5BC0">
            <w:rPr>
              <w:color w:val="000000"/>
            </w:rPr>
            <w:softHyphen/>
            <w:t>Martin</w:t>
          </w:r>
          <w:proofErr w:type="spellEnd"/>
          <w:r w:rsidR="008D5BC0" w:rsidRPr="008D5BC0">
            <w:rPr>
              <w:color w:val="000000"/>
            </w:rPr>
            <w:t xml:space="preserve"> </w:t>
          </w:r>
          <w:proofErr w:type="spellStart"/>
          <w:r w:rsidR="008D5BC0" w:rsidRPr="008D5BC0">
            <w:rPr>
              <w:color w:val="000000"/>
            </w:rPr>
            <w:t>Lowendahl</w:t>
          </w:r>
          <w:proofErr w:type="spellEnd"/>
          <w:r w:rsidR="008D5BC0" w:rsidRPr="008D5BC0">
            <w:rPr>
              <w:color w:val="000000"/>
            </w:rPr>
            <w:t xml:space="preserve"> et al., 2016)</w:t>
          </w:r>
        </w:sdtContent>
      </w:sdt>
      <w:r>
        <w:rPr>
          <w:color w:val="000000"/>
        </w:rPr>
        <w:t xml:space="preserve"> a</w:t>
      </w:r>
      <w:r>
        <w:t>daptive learning adjusts instructional content based on student responses and preferences, relying on learning data and algorithmic pedagogical responses.</w:t>
      </w:r>
    </w:p>
    <w:p w14:paraId="666DAE09" w14:textId="77777777" w:rsidR="00F6446A" w:rsidRDefault="00F6446A" w:rsidP="00F6446A">
      <w:pPr>
        <w:pStyle w:val="Heading3"/>
      </w:pPr>
      <w:bookmarkStart w:id="4" w:name="_Toc146992659"/>
      <w:r>
        <w:t>Importance of adaptive learning</w:t>
      </w:r>
      <w:bookmarkEnd w:id="4"/>
    </w:p>
    <w:p w14:paraId="18BA72DA" w14:textId="7B6EA9F4" w:rsidR="00F6446A" w:rsidRDefault="00F6446A" w:rsidP="00F6446A">
      <w:pPr>
        <w:rPr>
          <w:color w:val="000000"/>
        </w:rPr>
      </w:pPr>
      <w:r>
        <w:t xml:space="preserve">There are many benefits of adaptive learning. Adaptive learning saves teachers time and provides data and analytics that help to </w:t>
      </w:r>
      <w:proofErr w:type="gramStart"/>
      <w:r>
        <w:t>understand  students</w:t>
      </w:r>
      <w:proofErr w:type="gramEnd"/>
      <w:r>
        <w:t xml:space="preserve">. For students, it provides a personalized learning experience better suited for their capacity and instant feedback. School administrators can improve student performance, such as pass rate and proficiency. </w:t>
      </w:r>
      <w:sdt>
        <w:sdtPr>
          <w:rPr>
            <w:color w:val="000000"/>
          </w:rPr>
          <w:tag w:val="MENDELEY_CITATION_v3_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"/>
          <w:id w:val="833501018"/>
          <w:placeholder>
            <w:docPart w:val="BB5FC2E681A44D018BB9EB53C32AFE30"/>
          </w:placeholder>
        </w:sdtPr>
        <w:sdtContent>
          <w:r w:rsidR="008D5BC0" w:rsidRPr="008D5BC0">
            <w:rPr>
              <w:color w:val="000000"/>
            </w:rPr>
            <w:t>Clark, Kaw and Braga Gomes, (2022)</w:t>
          </w:r>
        </w:sdtContent>
      </w:sdt>
      <w:r>
        <w:rPr>
          <w:color w:val="000000"/>
        </w:rPr>
        <w:t xml:space="preserve"> advise adaptive learning </w:t>
      </w:r>
      <w:proofErr w:type="gramStart"/>
      <w:r>
        <w:rPr>
          <w:color w:val="000000"/>
        </w:rPr>
        <w:t>give</w:t>
      </w:r>
      <w:proofErr w:type="gramEnd"/>
      <w:r>
        <w:rPr>
          <w:color w:val="000000"/>
        </w:rPr>
        <w:t xml:space="preserve"> best results when it combined with pre class sessions.</w:t>
      </w:r>
    </w:p>
    <w:p w14:paraId="43D4D808" w14:textId="43600CBA" w:rsidR="00F6446A" w:rsidRDefault="00000000" w:rsidP="00F6446A">
      <w:sdt>
        <w:sdtPr>
          <w:rPr>
            <w:color w:val="000000"/>
          </w:rPr>
          <w:tag w:val="MENDELEY_CITATION_v3_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"/>
          <w:id w:val="-711573663"/>
          <w:placeholder>
            <w:docPart w:val="BB5FC2E681A44D018BB9EB53C32AFE30"/>
          </w:placeholder>
        </w:sdtPr>
        <w:sdtContent>
          <w:proofErr w:type="spellStart"/>
          <w:r w:rsidR="008D5BC0" w:rsidRPr="008D5BC0">
            <w:rPr>
              <w:rFonts w:eastAsia="Times New Roman"/>
              <w:color w:val="000000"/>
            </w:rPr>
            <w:t>Ennouamani</w:t>
          </w:r>
          <w:proofErr w:type="spellEnd"/>
          <w:r w:rsidR="008D5BC0" w:rsidRPr="008D5BC0">
            <w:rPr>
              <w:rFonts w:eastAsia="Times New Roman"/>
              <w:color w:val="000000"/>
            </w:rPr>
            <w:t xml:space="preserve"> &amp; Mahani, (2018)</w:t>
          </w:r>
        </w:sdtContent>
      </w:sdt>
      <w:r w:rsidR="00F6446A">
        <w:t xml:space="preserve"> have summarized adaptive learning systems to 3 models. They are Learning model, Adaptation model and Domain model. The learner model contains the student characteristics such as learning style, reasoning style, </w:t>
      </w:r>
      <w:proofErr w:type="gramStart"/>
      <w:r w:rsidR="00F6446A">
        <w:t>interests</w:t>
      </w:r>
      <w:proofErr w:type="gramEnd"/>
      <w:r w:rsidR="00F6446A">
        <w:t xml:space="preserve"> and student performance history. The domain model contains knowledge of the studying domain, study materials and learning objectives. The adaptation model has adaptation rules that align with the student performance and </w:t>
      </w:r>
      <w:r w:rsidR="00F6446A">
        <w:lastRenderedPageBreak/>
        <w:t xml:space="preserve">domain. </w:t>
      </w:r>
      <w:proofErr w:type="gramStart"/>
      <w:r w:rsidR="00F6446A">
        <w:t>It</w:t>
      </w:r>
      <w:proofErr w:type="gramEnd"/>
      <w:r w:rsidR="00F6446A">
        <w:t xml:space="preserve"> asses the student behavior and navigates them to relevant materials in the domain model. A sophisticated adaptive learning system temporally updates its rules and gets feedback from external and internal learning environments. As shown in the </w:t>
      </w:r>
      <w:r w:rsidR="00F6446A">
        <w:fldChar w:fldCharType="begin"/>
      </w:r>
      <w:r w:rsidR="00F6446A">
        <w:instrText xml:space="preserve"> REF _Ref137995262 </w:instrText>
      </w:r>
      <w:r w:rsidR="00F6446A">
        <w:fldChar w:fldCharType="separate"/>
      </w:r>
      <w:r w:rsidR="004716EE">
        <w:t xml:space="preserve">Figure </w:t>
      </w:r>
      <w:r w:rsidR="004716EE">
        <w:rPr>
          <w:noProof/>
        </w:rPr>
        <w:t>1</w:t>
      </w:r>
      <w:r w:rsidR="004716EE">
        <w:t>.</w:t>
      </w:r>
      <w:r w:rsidR="004716EE">
        <w:rPr>
          <w:noProof/>
        </w:rPr>
        <w:t>1</w:t>
      </w:r>
      <w:r w:rsidR="00F6446A">
        <w:rPr>
          <w:noProof/>
        </w:rPr>
        <w:fldChar w:fldCharType="end"/>
      </w:r>
      <w:r w:rsidR="00F6446A">
        <w:t xml:space="preserve"> adaption model </w:t>
      </w:r>
      <w:proofErr w:type="spellStart"/>
      <w:r w:rsidR="00F6446A">
        <w:t>feeded</w:t>
      </w:r>
      <w:proofErr w:type="spellEnd"/>
      <w:r w:rsidR="00F6446A">
        <w:t xml:space="preserve"> by the leaner model and domain model. Then it </w:t>
      </w:r>
      <w:proofErr w:type="gramStart"/>
      <w:r w:rsidR="00F6446A">
        <w:t>provide</w:t>
      </w:r>
      <w:proofErr w:type="gramEnd"/>
      <w:r w:rsidR="00F6446A">
        <w:t xml:space="preserve"> adaptive feedback to the system. System </w:t>
      </w:r>
      <w:proofErr w:type="gramStart"/>
      <w:r w:rsidR="00F6446A">
        <w:t>interact</w:t>
      </w:r>
      <w:proofErr w:type="gramEnd"/>
      <w:r w:rsidR="00F6446A">
        <w:t xml:space="preserve"> with the leaner via graphical user interface. Adaptive model could suggest learner to attempt </w:t>
      </w:r>
      <w:proofErr w:type="gramStart"/>
      <w:r w:rsidR="00F6446A">
        <w:t>a</w:t>
      </w:r>
      <w:proofErr w:type="gramEnd"/>
      <w:r w:rsidR="00F6446A">
        <w:t xml:space="preserve"> easy or hard question, spend more time on basics or take a brake and start learning later.</w:t>
      </w:r>
    </w:p>
    <w:p w14:paraId="577085A5" w14:textId="11CF0874" w:rsidR="00F6446A" w:rsidRDefault="00F6446A" w:rsidP="00F6446A">
      <w:r>
        <w:rPr>
          <w:color w:val="000000"/>
        </w:rPr>
        <w:t xml:space="preserve">Adaptive learning positively impacts student performance with empirical evidence, but it depends on the design of the adaptive learning system </w:t>
      </w:r>
      <w:sdt>
        <w:sdtPr>
          <w:rPr>
            <w:color w:val="000000"/>
          </w:rPr>
          <w:tag w:val="MENDELEY_CITATION_v3_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"/>
          <w:id w:val="1612403203"/>
          <w:placeholder>
            <w:docPart w:val="132BFC89A0DF436EA94813E14A61C61D"/>
          </w:placeholder>
        </w:sdtPr>
        <w:sdtContent>
          <w:r w:rsidR="008D5BC0" w:rsidRPr="008D5BC0">
            <w:rPr>
              <w:color w:val="000000"/>
            </w:rPr>
            <w:t>(Liu et al., 2017)</w:t>
          </w:r>
        </w:sdtContent>
      </w:sdt>
      <w:r>
        <w:rPr>
          <w:color w:val="000000"/>
        </w:rPr>
        <w:t xml:space="preserve">. It should be user-centric, and content must properly align with the learning outcomes. An adaptive learning system should be able to provide meaningful feedback and navigate students only to the relevant content. </w:t>
      </w:r>
    </w:p>
    <w:p w14:paraId="12C3E382" w14:textId="68BF4223" w:rsidR="00F6446A" w:rsidRDefault="00F6446A" w:rsidP="00F6446A">
      <w:pPr>
        <w:pStyle w:val="ListParagraph"/>
      </w:pPr>
      <w:r>
        <w:rPr>
          <w:noProof/>
        </w:rPr>
        <w:drawing>
          <wp:anchor distT="0" distB="0" distL="114300" distR="114300" simplePos="0" relativeHeight="251656704" behindDoc="0" locked="0" layoutInCell="1" allowOverlap="1" wp14:anchorId="4384D46C" wp14:editId="04165B75">
            <wp:simplePos x="0" y="0"/>
            <wp:positionH relativeFrom="column">
              <wp:posOffset>1303020</wp:posOffset>
            </wp:positionH>
            <wp:positionV relativeFrom="paragraph">
              <wp:posOffset>380365</wp:posOffset>
            </wp:positionV>
            <wp:extent cx="3268980" cy="4029075"/>
            <wp:effectExtent l="0" t="0" r="7620" b="9525"/>
            <wp:wrapTopAndBottom/>
            <wp:docPr id="773612876" name="Picture 2" descr="adaptive e-learning systems' compon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ptive e-learning systems' componen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8980" cy="402907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728" behindDoc="0" locked="0" layoutInCell="1" allowOverlap="1" wp14:anchorId="59D5FC97" wp14:editId="3727E758">
                <wp:simplePos x="0" y="0"/>
                <wp:positionH relativeFrom="column">
                  <wp:posOffset>1228725</wp:posOffset>
                </wp:positionH>
                <wp:positionV relativeFrom="paragraph">
                  <wp:posOffset>4428490</wp:posOffset>
                </wp:positionV>
                <wp:extent cx="3543300" cy="402590"/>
                <wp:effectExtent l="0" t="0" r="0" b="8890"/>
                <wp:wrapTopAndBottom/>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02590"/>
                        </a:xfrm>
                        <a:prstGeom prst="round2Diag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80008" w14:textId="7A0B845C" w:rsidR="00F6446A" w:rsidRDefault="00F6446A" w:rsidP="00F6446A">
                            <w:pPr>
                              <w:pStyle w:val="Caption"/>
                              <w:rPr>
                                <w:noProof/>
                              </w:rPr>
                            </w:pPr>
                            <w:bookmarkStart w:id="5" w:name="_Ref137995262"/>
                            <w:bookmarkStart w:id="6" w:name="_Toc146993199"/>
                            <w:r>
                              <w:t xml:space="preserve">Figure </w:t>
                            </w:r>
                            <w:r w:rsidR="00FB7D37">
                              <w:fldChar w:fldCharType="begin"/>
                            </w:r>
                            <w:r w:rsidR="00FB7D37">
                              <w:instrText xml:space="preserve"> STYLEREF 1 \s </w:instrText>
                            </w:r>
                            <w:r w:rsidR="00FB7D37">
                              <w:fldChar w:fldCharType="separate"/>
                            </w:r>
                            <w:r w:rsidR="00FB7D37">
                              <w:rPr>
                                <w:noProof/>
                              </w:rPr>
                              <w:t>1</w:t>
                            </w:r>
                            <w:r w:rsidR="00FB7D37">
                              <w:fldChar w:fldCharType="end"/>
                            </w:r>
                            <w:r w:rsidR="00FB7D37">
                              <w:t>.</w:t>
                            </w:r>
                            <w:r w:rsidR="00FB7D37">
                              <w:fldChar w:fldCharType="begin"/>
                            </w:r>
                            <w:r w:rsidR="00FB7D37">
                              <w:instrText xml:space="preserve"> SEQ Figure \* ARABIC \s 1 </w:instrText>
                            </w:r>
                            <w:r w:rsidR="00FB7D37">
                              <w:fldChar w:fldCharType="separate"/>
                            </w:r>
                            <w:r w:rsidR="00FB7D37">
                              <w:rPr>
                                <w:noProof/>
                              </w:rPr>
                              <w:t>1</w:t>
                            </w:r>
                            <w:r w:rsidR="00FB7D37">
                              <w:fldChar w:fldCharType="end"/>
                            </w:r>
                            <w:bookmarkEnd w:id="5"/>
                            <w:r>
                              <w:t xml:space="preserve"> Adaptive e-learning systems' components </w:t>
                            </w:r>
                            <w:sdt>
                              <w:sdtPr>
                                <w:rPr>
                                  <w:i w:val="0"/>
                                  <w:color w:val="000000"/>
                                </w:rPr>
                                <w:tag w:val="MENDELEY_CITATION_v3_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"/>
                                <w:id w:val="-1515142931"/>
                                <w:placeholder>
                                  <w:docPart w:val="BB5FC2E681A44D018BB9EB53C32AFE30"/>
                                </w:placeholder>
                              </w:sdtPr>
                              <w:sdtContent>
                                <w:r w:rsidR="008D5BC0">
                                  <w:rPr>
                                    <w:rFonts w:eastAsia="Times New Roman"/>
                                  </w:rPr>
                                  <w:t>(</w:t>
                                </w:r>
                                <w:proofErr w:type="spellStart"/>
                                <w:r w:rsidR="008D5BC0">
                                  <w:rPr>
                                    <w:rFonts w:eastAsia="Times New Roman"/>
                                  </w:rPr>
                                  <w:t>Ennouamani</w:t>
                                </w:r>
                                <w:proofErr w:type="spellEnd"/>
                                <w:r w:rsidR="008D5BC0">
                                  <w:rPr>
                                    <w:rFonts w:eastAsia="Times New Roman"/>
                                  </w:rPr>
                                  <w:t xml:space="preserve"> &amp; Mahani, 2018)</w:t>
                                </w:r>
                              </w:sdtContent>
                            </w:sdt>
                            <w:bookmarkEnd w:id="6"/>
                          </w:p>
                        </w:txbxContent>
                      </wps:txbx>
                      <wps:bodyPr rot="0" vertOverflow="clip" horzOverflow="clip"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9D5FC97" id="Text Box 1" o:spid="_x0000_s1026" style="position:absolute;left:0;text-align:left;margin-left:96.75pt;margin-top:348.7pt;width:279pt;height:31.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43300,4025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" adj="-11796480,,5400" path="m67100,l3543300,r,l3543300,335490v,37058,-30042,67100,-67100,67100l,402590r,l,67100c,30042,30042,,67100,xe" stroked="f">
                <v:stroke joinstyle="miter"/>
                <v:formulas/>
                <v:path o:connecttype="custom" o:connectlocs="67100,0;3543300,0;3543300,0;3543300,335490;3476200,402590;0,402590;0,402590;0,67100;67100,0" o:connectangles="0,0,0,0,0,0,0,0,0" textboxrect="0,0,3543300,402590"/>
                <v:textbox style="mso-fit-shape-to-text:t" inset="0,0,0,0">
                  <w:txbxContent>
                    <w:p w14:paraId="01480008" w14:textId="7A0B845C" w:rsidR="00F6446A" w:rsidRDefault="00F6446A" w:rsidP="00F6446A">
                      <w:pPr>
                        <w:pStyle w:val="Caption"/>
                        <w:rPr>
                          <w:noProof/>
                        </w:rPr>
                      </w:pPr>
                      <w:bookmarkStart w:id="7" w:name="_Ref137995262"/>
                      <w:bookmarkStart w:id="8" w:name="_Toc146993199"/>
                      <w:r>
                        <w:t xml:space="preserve">Figure </w:t>
                      </w:r>
                      <w:r w:rsidR="00FB7D37">
                        <w:fldChar w:fldCharType="begin"/>
                      </w:r>
                      <w:r w:rsidR="00FB7D37">
                        <w:instrText xml:space="preserve"> STYLEREF 1 \s </w:instrText>
                      </w:r>
                      <w:r w:rsidR="00FB7D37">
                        <w:fldChar w:fldCharType="separate"/>
                      </w:r>
                      <w:r w:rsidR="00FB7D37">
                        <w:rPr>
                          <w:noProof/>
                        </w:rPr>
                        <w:t>1</w:t>
                      </w:r>
                      <w:r w:rsidR="00FB7D37">
                        <w:fldChar w:fldCharType="end"/>
                      </w:r>
                      <w:r w:rsidR="00FB7D37">
                        <w:t>.</w:t>
                      </w:r>
                      <w:r w:rsidR="00FB7D37">
                        <w:fldChar w:fldCharType="begin"/>
                      </w:r>
                      <w:r w:rsidR="00FB7D37">
                        <w:instrText xml:space="preserve"> SEQ Figure \* ARABIC \s 1 </w:instrText>
                      </w:r>
                      <w:r w:rsidR="00FB7D37">
                        <w:fldChar w:fldCharType="separate"/>
                      </w:r>
                      <w:r w:rsidR="00FB7D37">
                        <w:rPr>
                          <w:noProof/>
                        </w:rPr>
                        <w:t>1</w:t>
                      </w:r>
                      <w:r w:rsidR="00FB7D37">
                        <w:fldChar w:fldCharType="end"/>
                      </w:r>
                      <w:bookmarkEnd w:id="7"/>
                      <w:r>
                        <w:t xml:space="preserve"> Adaptive e-learning systems' components </w:t>
                      </w:r>
                      <w:sdt>
                        <w:sdtPr>
                          <w:rPr>
                            <w:i w:val="0"/>
                            <w:color w:val="000000"/>
                          </w:rPr>
                          <w:tag w:val="MENDELEY_CITATION_v3_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"/>
                          <w:id w:val="-1515142931"/>
                          <w:placeholder>
                            <w:docPart w:val="BB5FC2E681A44D018BB9EB53C32AFE30"/>
                          </w:placeholder>
                        </w:sdtPr>
                        <w:sdtContent>
                          <w:r w:rsidR="008D5BC0">
                            <w:rPr>
                              <w:rFonts w:eastAsia="Times New Roman"/>
                            </w:rPr>
                            <w:t>(</w:t>
                          </w:r>
                          <w:proofErr w:type="spellStart"/>
                          <w:r w:rsidR="008D5BC0">
                            <w:rPr>
                              <w:rFonts w:eastAsia="Times New Roman"/>
                            </w:rPr>
                            <w:t>Ennouamani</w:t>
                          </w:r>
                          <w:proofErr w:type="spellEnd"/>
                          <w:r w:rsidR="008D5BC0">
                            <w:rPr>
                              <w:rFonts w:eastAsia="Times New Roman"/>
                            </w:rPr>
                            <w:t xml:space="preserve"> &amp; Mahani, 2018)</w:t>
                          </w:r>
                        </w:sdtContent>
                      </w:sdt>
                      <w:bookmarkEnd w:id="8"/>
                    </w:p>
                  </w:txbxContent>
                </v:textbox>
                <w10:wrap type="topAndBottom"/>
              </v:shape>
            </w:pict>
          </mc:Fallback>
        </mc:AlternateContent>
      </w:r>
    </w:p>
    <w:p w14:paraId="7FFBC086" w14:textId="77777777" w:rsidR="00F6446A" w:rsidRDefault="00F6446A" w:rsidP="00F6446A">
      <w:pPr>
        <w:pStyle w:val="ListParagraph"/>
        <w:tabs>
          <w:tab w:val="left" w:pos="7596"/>
        </w:tabs>
      </w:pPr>
      <w:r>
        <w:tab/>
      </w:r>
    </w:p>
    <w:p w14:paraId="7815CDC3" w14:textId="25FA1D14" w:rsidR="00F6446A" w:rsidRDefault="00F6446A" w:rsidP="00F6446A">
      <w:r>
        <w:lastRenderedPageBreak/>
        <w:t xml:space="preserve">According to </w:t>
      </w:r>
      <w:sdt>
        <w:sdtPr>
          <w:rPr>
            <w:color w:val="000000"/>
          </w:rPr>
          <w:tag w:val="MENDELEY_CITATION_v3_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"/>
          <w:id w:val="-571814501"/>
          <w:placeholder>
            <w:docPart w:val="BB5FC2E681A44D018BB9EB53C32AFE30"/>
          </w:placeholder>
        </w:sdtPr>
        <w:sdtContent>
          <w:r w:rsidR="008D5BC0" w:rsidRPr="008D5BC0">
            <w:rPr>
              <w:color w:val="000000"/>
            </w:rPr>
            <w:t>(Martin et al., 2020),</w:t>
          </w:r>
        </w:sdtContent>
      </w:sdt>
      <w:r>
        <w:rPr>
          <w:color w:val="000000"/>
        </w:rPr>
        <w:t xml:space="preserve"> </w:t>
      </w:r>
      <w:r>
        <w:t xml:space="preserve">when educational institutes adopt adaptive learning methods, they face three challenges with respect to technology, instruction, and management. There are technological barriers when schools connect existing learning management systems to adaptive learning methods, real-time data-sharing challenges, and the complexity of adaptive systems. Teachers and instructors not having enough experience can lead to the adaptation of adaptive learning methods. Educational institutions must train and monitor how well they adopt adaptive learning methods. Sometimes educators resist adopting adaptive learning methods due to differences in the curriculums, additional workload, or not having confidence that adaptive learning methods can improve students’ knowledge state. Lack of management support can also lead to adaptive learning method adoption failure. Incompatible organization goals or lack of leadership and insufficient human resources and financial resources can also cause to halt the implementation of adaptive learning systems. </w:t>
      </w:r>
    </w:p>
    <w:p w14:paraId="7783A00E" w14:textId="77777777" w:rsidR="00F6446A" w:rsidRDefault="00F6446A" w:rsidP="00F6446A">
      <w:pPr>
        <w:pStyle w:val="Heading2"/>
      </w:pPr>
      <w:bookmarkStart w:id="9" w:name="_Toc146992660"/>
      <w:r>
        <w:t>Research problem</w:t>
      </w:r>
      <w:bookmarkEnd w:id="9"/>
      <w:r>
        <w:t xml:space="preserve"> </w:t>
      </w:r>
    </w:p>
    <w:p w14:paraId="0FA040C9" w14:textId="77777777" w:rsidR="00F6446A" w:rsidRDefault="00F6446A" w:rsidP="00F6446A">
      <w:r>
        <w:t xml:space="preserve">This research studies data sets from a real-world commercial adaptive learning platform. It provides practice questions and assignments targeting science and mathematics school curricula. Practice questions are called Goals on this platform. Each goal consists of multiple answer questions related to learning objectives. If a student gives the correct answer student will be allowed to proceed to the next question. If the student fails the question, he or she will get a new question or be presented with the study materials to refresh their knowledge. </w:t>
      </w:r>
    </w:p>
    <w:p w14:paraId="11E210B3" w14:textId="2D9B35AA" w:rsidR="00F6446A" w:rsidRDefault="00F6446A" w:rsidP="00F6446A">
      <w:r>
        <w:t xml:space="preserve">This platform measures the mastery of a student using a modified version of Item Response Theory (IRT) </w:t>
      </w:r>
      <w:sdt>
        <w:sdtPr>
          <w:rPr>
            <w:color w:val="000000"/>
          </w:rPr>
          <w:tag w:val="MENDELEY_CITATION_v3_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"/>
          <w:id w:val="1960374128"/>
          <w:placeholder>
            <w:docPart w:val="BB5FC2E681A44D018BB9EB53C32AFE30"/>
          </w:placeholder>
        </w:sdtPr>
        <w:sdtContent>
          <w:r w:rsidR="008D5BC0" w:rsidRPr="008D5BC0">
            <w:rPr>
              <w:color w:val="000000"/>
            </w:rPr>
            <w:t>(F. M. Lord, M. R. Novick and Allan Birnbaum, 1968),</w:t>
          </w:r>
        </w:sdtContent>
      </w:sdt>
      <w:r>
        <w:t xml:space="preserve"> which is a statistical technique. This method consider only the questions </w:t>
      </w:r>
      <w:proofErr w:type="gramStart"/>
      <w:r>
        <w:t>difficulty ,student</w:t>
      </w:r>
      <w:proofErr w:type="gramEnd"/>
      <w:r>
        <w:t xml:space="preserve"> proficiency and skill discrimination ability of the question. </w:t>
      </w:r>
      <w:proofErr w:type="gramStart"/>
      <w:r>
        <w:t>Students</w:t>
      </w:r>
      <w:proofErr w:type="gramEnd"/>
      <w:r>
        <w:t xml:space="preserve"> ability to answer a question correctly depends on </w:t>
      </w:r>
      <w:proofErr w:type="spellStart"/>
      <w:r>
        <w:t>stundets</w:t>
      </w:r>
      <w:proofErr w:type="spellEnd"/>
      <w:r>
        <w:t xml:space="preserve"> mastery level on the skill represent by the question. But most of the skill have prerequisite skills. Exiting model does not consider the mastery level of </w:t>
      </w:r>
      <w:proofErr w:type="spellStart"/>
      <w:r>
        <w:t>prereuqisit</w:t>
      </w:r>
      <w:proofErr w:type="spellEnd"/>
      <w:r>
        <w:t xml:space="preserve"> skills. Subjected adaptive learning platform has not assessed the impact of study materials.  Existing model does not consider the impact of study materials towards </w:t>
      </w:r>
      <w:proofErr w:type="spellStart"/>
      <w:proofErr w:type="gramStart"/>
      <w:r>
        <w:t>students</w:t>
      </w:r>
      <w:proofErr w:type="spellEnd"/>
      <w:proofErr w:type="gramEnd"/>
      <w:r>
        <w:t xml:space="preserve"> performance. Hence there is requirement to explore novel method to measure </w:t>
      </w:r>
      <w:proofErr w:type="gramStart"/>
      <w:r>
        <w:t>students</w:t>
      </w:r>
      <w:proofErr w:type="gramEnd"/>
      <w:r>
        <w:t xml:space="preserve"> mastery level considering </w:t>
      </w:r>
      <w:proofErr w:type="spellStart"/>
      <w:r>
        <w:t>prequisits</w:t>
      </w:r>
      <w:proofErr w:type="spellEnd"/>
      <w:r>
        <w:t xml:space="preserve"> skill and study materials impact.</w:t>
      </w:r>
    </w:p>
    <w:p w14:paraId="28A766EA" w14:textId="77777777" w:rsidR="00F6446A" w:rsidRDefault="00F6446A" w:rsidP="00F6446A">
      <w:r>
        <w:lastRenderedPageBreak/>
        <w:t xml:space="preserve">Current system </w:t>
      </w:r>
      <w:proofErr w:type="gramStart"/>
      <w:r>
        <w:t>provide</w:t>
      </w:r>
      <w:proofErr w:type="gramEnd"/>
      <w:r>
        <w:t xml:space="preserve"> lots of value </w:t>
      </w:r>
      <w:proofErr w:type="spellStart"/>
      <w:r>
        <w:t>informations</w:t>
      </w:r>
      <w:proofErr w:type="spellEnd"/>
      <w:r>
        <w:t xml:space="preserve"> to teachers such as mastery level </w:t>
      </w:r>
      <w:proofErr w:type="spellStart"/>
      <w:r>
        <w:t>achived</w:t>
      </w:r>
      <w:proofErr w:type="spellEnd"/>
      <w:r>
        <w:t xml:space="preserve"> by the students and the degree of effort each student have to put to reach the mastery level. This helps teachers to </w:t>
      </w:r>
      <w:proofErr w:type="spellStart"/>
      <w:r>
        <w:t>undestand</w:t>
      </w:r>
      <w:proofErr w:type="spellEnd"/>
      <w:r>
        <w:t xml:space="preserve"> individual students learning rate. If students are clustered based on the learning rate, teachers can analyze the class separate clusters and identify common poor skills among student clusters. This will help teachers rather than spend time on individual </w:t>
      </w:r>
      <w:proofErr w:type="spellStart"/>
      <w:r>
        <w:t>stundets</w:t>
      </w:r>
      <w:proofErr w:type="spellEnd"/>
      <w:r>
        <w:t xml:space="preserve"> weak areas, spend time one multiple students who has common weak skills. </w:t>
      </w:r>
    </w:p>
    <w:p w14:paraId="3923E837" w14:textId="77777777" w:rsidR="00F6446A" w:rsidRDefault="00F6446A" w:rsidP="00F6446A">
      <w:pPr>
        <w:pStyle w:val="Heading2"/>
      </w:pPr>
      <w:bookmarkStart w:id="10" w:name="_Toc146992661"/>
      <w:r>
        <w:t>Research gap</w:t>
      </w:r>
      <w:bookmarkEnd w:id="10"/>
      <w:r>
        <w:t xml:space="preserve"> </w:t>
      </w:r>
    </w:p>
    <w:p w14:paraId="31904B37" w14:textId="77777777" w:rsidR="00F6446A" w:rsidRDefault="00F6446A" w:rsidP="00F6446A">
      <w:r>
        <w:t xml:space="preserve">In literature, knowledge tracing is widely researched under many branches. In the early stages, Bayesian knowledge tracing (KT) was the most popular method for knowledge tracing method. Later IRT was introduced, and recently with the boom of deep learning, deep knowledge tracing was introduced. DKT outperformed all previous techniques, and there are many applications under all the branches. They predict students' ability to answer a question correctly, recommend learning materials or questions, assess the quality of the education, and many more. </w:t>
      </w:r>
    </w:p>
    <w:p w14:paraId="07A25087" w14:textId="77777777" w:rsidR="00F6446A" w:rsidRDefault="00F6446A" w:rsidP="00F6446A">
      <w:r>
        <w:t xml:space="preserve">When our data set is compared to the literature, our data set also has the sequence of questions under different learning objectives and the correctness of the answers like in other studies. One specialty in our data set </w:t>
      </w:r>
      <w:proofErr w:type="gramStart"/>
      <w:r>
        <w:t>is,  middle</w:t>
      </w:r>
      <w:proofErr w:type="gramEnd"/>
      <w:r>
        <w:t xml:space="preserve"> of the question sequence, students referred to learning materials if they have poorly performed for the related learning objective , and attempted again. In the previous research work study materials are not included in the research problem. This can be used to measure the quality of the learning materials and how it impacts each student. Additionally, we attempt to incorporate question difficulty into the problem formulation. </w:t>
      </w:r>
    </w:p>
    <w:p w14:paraId="78F812D2" w14:textId="77777777" w:rsidR="00F6446A" w:rsidRDefault="00F6446A" w:rsidP="00F6446A">
      <w:r>
        <w:t xml:space="preserve">In terms of learner characteristics, this research analyzes the possibility of clustering the students based on their prior knowledge and performance. The proposed study will also analyze the impact of </w:t>
      </w:r>
      <w:proofErr w:type="gramStart"/>
      <w:r>
        <w:t>study</w:t>
      </w:r>
      <w:proofErr w:type="gramEnd"/>
      <w:r>
        <w:t xml:space="preserve"> or the instruction materials provided to shape the leaners characteristics. </w:t>
      </w:r>
    </w:p>
    <w:p w14:paraId="5953F32E" w14:textId="7BC2C6D9" w:rsidR="00A23006" w:rsidRPr="00A23006" w:rsidRDefault="00F6446A" w:rsidP="00A23006">
      <w:pPr>
        <w:pStyle w:val="Heading2"/>
      </w:pPr>
      <w:bookmarkStart w:id="11" w:name="_Toc146992662"/>
      <w:r>
        <w:t>Research question</w:t>
      </w:r>
      <w:bookmarkEnd w:id="11"/>
    </w:p>
    <w:p w14:paraId="2238ACBF" w14:textId="77777777" w:rsidR="00F6446A" w:rsidRDefault="00F6446A" w:rsidP="00F6446A">
      <w:pPr>
        <w:ind w:left="576"/>
      </w:pPr>
      <w:r>
        <w:t>1. What factors influence students’ personalized learning experience within an adaptive learning environment?</w:t>
      </w:r>
    </w:p>
    <w:p w14:paraId="7347E304" w14:textId="77777777" w:rsidR="00F6446A" w:rsidRDefault="00F6446A" w:rsidP="00F6446A">
      <w:pPr>
        <w:ind w:left="576"/>
      </w:pPr>
      <w:r>
        <w:lastRenderedPageBreak/>
        <w:t>2. How does choice of learning materials affect students' personalized learning experience in an adaptive learning environment?</w:t>
      </w:r>
    </w:p>
    <w:p w14:paraId="2D5F49DA" w14:textId="1DCEC4DD" w:rsidR="00A23006" w:rsidRPr="00A23006" w:rsidRDefault="00F6446A" w:rsidP="00A23006">
      <w:pPr>
        <w:pStyle w:val="Heading2"/>
      </w:pPr>
      <w:bookmarkStart w:id="12" w:name="_Toc146992663"/>
      <w:r>
        <w:t>Research objectives</w:t>
      </w:r>
      <w:bookmarkEnd w:id="12"/>
    </w:p>
    <w:p w14:paraId="64CF660E" w14:textId="77777777" w:rsidR="00F6446A" w:rsidRDefault="00F6446A" w:rsidP="00F6446A">
      <w:pPr>
        <w:pStyle w:val="ListParagraph"/>
        <w:numPr>
          <w:ilvl w:val="0"/>
          <w:numId w:val="2"/>
        </w:numPr>
      </w:pPr>
      <w:r>
        <w:t>Identify the factors that influence personalized learning experiences in an adaptive learning environment.</w:t>
      </w:r>
    </w:p>
    <w:p w14:paraId="038B1456" w14:textId="77777777" w:rsidR="00F6446A" w:rsidRDefault="00F6446A" w:rsidP="00F6446A">
      <w:pPr>
        <w:pStyle w:val="ListParagraph"/>
        <w:numPr>
          <w:ilvl w:val="0"/>
          <w:numId w:val="2"/>
        </w:numPr>
      </w:pPr>
      <w:r>
        <w:t xml:space="preserve">Evaluate the effectiveness of study material utilization towards improving student mastery level. </w:t>
      </w:r>
    </w:p>
    <w:p w14:paraId="0997D447" w14:textId="77777777" w:rsidR="00F6446A" w:rsidRDefault="00F6446A" w:rsidP="00F6446A">
      <w:pPr>
        <w:pStyle w:val="ListParagraph"/>
        <w:numPr>
          <w:ilvl w:val="0"/>
          <w:numId w:val="2"/>
        </w:numPr>
      </w:pPr>
      <w:r>
        <w:t>Explore the potential of deep learning techniques in enhancing personalized learning experiences for students.</w:t>
      </w:r>
    </w:p>
    <w:p w14:paraId="100AF044" w14:textId="4CE45641" w:rsidR="00A23006" w:rsidRDefault="00A23006" w:rsidP="004716EE">
      <w:r>
        <w:t>in the initial proposal there were 4 objectives. 4</w:t>
      </w:r>
      <w:r w:rsidRPr="00A23006">
        <w:rPr>
          <w:vertAlign w:val="superscript"/>
        </w:rPr>
        <w:t>th</w:t>
      </w:r>
      <w:r>
        <w:t xml:space="preserve"> objective was to explore the use of machine learning to recommend learning material. Recommendation system </w:t>
      </w:r>
      <w:proofErr w:type="spellStart"/>
      <w:r>
        <w:t>can not</w:t>
      </w:r>
      <w:proofErr w:type="spellEnd"/>
      <w:r>
        <w:t xml:space="preserve"> be </w:t>
      </w:r>
      <w:proofErr w:type="gramStart"/>
      <w:r>
        <w:t>validate</w:t>
      </w:r>
      <w:proofErr w:type="gramEnd"/>
      <w:r>
        <w:t xml:space="preserve"> without implementing the system in the real world. Due to constraints in implementing the system in the </w:t>
      </w:r>
      <w:proofErr w:type="gramStart"/>
      <w:r>
        <w:t>real world</w:t>
      </w:r>
      <w:proofErr w:type="gramEnd"/>
      <w:r>
        <w:t xml:space="preserve"> 4</w:t>
      </w:r>
      <w:r w:rsidRPr="00A23006">
        <w:rPr>
          <w:vertAlign w:val="superscript"/>
        </w:rPr>
        <w:t>th</w:t>
      </w:r>
      <w:r>
        <w:t xml:space="preserve"> objective is omitted. In other </w:t>
      </w:r>
      <w:proofErr w:type="gramStart"/>
      <w:r>
        <w:t>hand ,</w:t>
      </w:r>
      <w:proofErr w:type="gramEnd"/>
      <w:r>
        <w:t xml:space="preserve"> 3</w:t>
      </w:r>
      <w:r w:rsidRPr="00A23006">
        <w:rPr>
          <w:vertAlign w:val="superscript"/>
        </w:rPr>
        <w:t>rd</w:t>
      </w:r>
      <w:r>
        <w:t xml:space="preserve"> objective is </w:t>
      </w:r>
      <w:r w:rsidR="004716EE">
        <w:t>a prerequisite to the proposed 4</w:t>
      </w:r>
      <w:r w:rsidR="004716EE" w:rsidRPr="004716EE">
        <w:rPr>
          <w:vertAlign w:val="superscript"/>
        </w:rPr>
        <w:t>th</w:t>
      </w:r>
      <w:r w:rsidR="004716EE">
        <w:t xml:space="preserve"> objective. Due to complexity of the 3</w:t>
      </w:r>
      <w:r w:rsidR="004716EE" w:rsidRPr="004716EE">
        <w:rPr>
          <w:vertAlign w:val="superscript"/>
        </w:rPr>
        <w:t>rd</w:t>
      </w:r>
      <w:r w:rsidR="004716EE">
        <w:t xml:space="preserve"> objective and time limitation, we limited the research to the first 3 objectives.</w:t>
      </w:r>
    </w:p>
    <w:p w14:paraId="20B761A4" w14:textId="77777777" w:rsidR="00F6446A" w:rsidRDefault="00F6446A" w:rsidP="00F6446A">
      <w:pPr>
        <w:pStyle w:val="Heading2"/>
      </w:pPr>
      <w:bookmarkStart w:id="13" w:name="_Toc146992664"/>
      <w:r>
        <w:t>Research scope</w:t>
      </w:r>
      <w:bookmarkEnd w:id="13"/>
      <w:r>
        <w:t xml:space="preserve"> </w:t>
      </w:r>
    </w:p>
    <w:p w14:paraId="36298CBF" w14:textId="0270E7FB" w:rsidR="00F6446A" w:rsidRDefault="00F6446A" w:rsidP="00F6446A">
      <w:r>
        <w:t xml:space="preserve">The scope of the study is to analyzes a real-world dataset from an adaptive learning platform. It focuses on student coursework performance, assignments, learning objectives and knowledge graphs. The scope is to cluster </w:t>
      </w:r>
      <w:r w:rsidR="00A23006">
        <w:t>students</w:t>
      </w:r>
      <w:r>
        <w:t xml:space="preserve"> based on performance and predict the mastery level of students.</w:t>
      </w:r>
    </w:p>
    <w:p w14:paraId="1F8CA27A" w14:textId="77777777" w:rsidR="00F6446A" w:rsidRDefault="00F6446A" w:rsidP="00F6446A">
      <w:pPr>
        <w:pStyle w:val="Heading1"/>
        <w:numPr>
          <w:ilvl w:val="0"/>
          <w:numId w:val="3"/>
        </w:numPr>
      </w:pPr>
      <w:bookmarkStart w:id="14" w:name="_Toc142334388"/>
      <w:bookmarkStart w:id="15" w:name="_Toc146992665"/>
      <w:r>
        <w:t>Literature review</w:t>
      </w:r>
      <w:bookmarkEnd w:id="14"/>
      <w:bookmarkEnd w:id="15"/>
      <w:r>
        <w:t xml:space="preserve"> </w:t>
      </w:r>
    </w:p>
    <w:p w14:paraId="7141EC1F" w14:textId="77777777" w:rsidR="00F6446A" w:rsidRDefault="00F6446A" w:rsidP="00F6446A">
      <w:pPr>
        <w:pStyle w:val="Heading2"/>
        <w:numPr>
          <w:ilvl w:val="1"/>
          <w:numId w:val="3"/>
        </w:numPr>
      </w:pPr>
      <w:bookmarkStart w:id="16" w:name="_Toc131873635"/>
      <w:bookmarkStart w:id="17" w:name="_Toc142334389"/>
      <w:bookmarkStart w:id="18" w:name="_Toc146992666"/>
      <w:r>
        <w:t>Adoptive learning</w:t>
      </w:r>
      <w:bookmarkEnd w:id="16"/>
      <w:bookmarkEnd w:id="17"/>
      <w:bookmarkEnd w:id="18"/>
      <w:r>
        <w:t xml:space="preserve"> </w:t>
      </w:r>
    </w:p>
    <w:p w14:paraId="090C5E3F" w14:textId="7CD9C336" w:rsidR="00F6446A" w:rsidRDefault="00F6446A" w:rsidP="00F6446A">
      <w:proofErr w:type="gramStart"/>
      <w:r>
        <w:t>“ Adaptive</w:t>
      </w:r>
      <w:proofErr w:type="gramEnd"/>
      <w:r>
        <w:t xml:space="preserve"> learning as an educational technology is a kind of scaffolding technique customized to help all stakeholders in an educational institution, teachers, students and </w:t>
      </w:r>
      <w:r w:rsidRPr="000E4A25">
        <w:t>school administrators</w:t>
      </w:r>
      <w:r>
        <w:t xml:space="preserve">”  </w:t>
      </w:r>
      <w:sdt>
        <w:sdtPr>
          <w:tag w:val="MENDELEY_CITATION_v3_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"/>
          <w:id w:val="-1207092426"/>
          <w:placeholder>
            <w:docPart w:val="66A3185B9A1242E1BF67F209766F8886"/>
          </w:placeholder>
        </w:sdtPr>
        <w:sdtContent>
          <w:r w:rsidR="008D5BC0">
            <w:rPr>
              <w:rFonts w:eastAsia="Times New Roman"/>
            </w:rPr>
            <w:t>(Castañeda &amp; Selwyn, 2018)</w:t>
          </w:r>
        </w:sdtContent>
      </w:sdt>
    </w:p>
    <w:p w14:paraId="3A884977" w14:textId="5AA7880A" w:rsidR="00F6446A" w:rsidRDefault="00F6446A" w:rsidP="00F6446A">
      <w:r>
        <w:lastRenderedPageBreak/>
        <w:t xml:space="preserve">According to </w:t>
      </w:r>
      <w:sdt>
        <w:sdtPr>
          <w:rPr>
            <w:color w:val="000000"/>
          </w:rPr>
          <w:tag w:val="MENDELEY_CITATION_v3_eyJjaXRhdGlvbklEIjoiTUVOREVMRVlfQ0lUQVRJT05fMWYzNTczMDMtMzgxZS00YjBkLTg4YWUtZWYwMzdkZDQ4MzQxIiwicHJvcGVydGllcyI6eyJub3RlSW5kZXgiOjB9LCJpc0VkaXRlZCI6ZmFsc2UsIm1hbnVhbE92ZXJyaWRlIjp7ImlzTWFudWFsbHlPdmVycmlkZGVuIjp0cnVlLCJjaXRlcHJvY1RleHQiOiIoRW5ub3VhbWFuaSAmIzM4OyBNYWhhbmksIDIwMTgpIiwibWFudWFsT3ZlcnJpZGVUZXh0IjoiRW5ub3VhbWFuaSBhbmQgTWFoYW5pLCAoMjAxOCk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
          <w:id w:val="-1045758743"/>
          <w:placeholder>
            <w:docPart w:val="8F0E0FBB8171412CA7CC1F3F358598A9"/>
          </w:placeholder>
        </w:sdtPr>
        <w:sdtContent>
          <w:proofErr w:type="spellStart"/>
          <w:r w:rsidR="008D5BC0" w:rsidRPr="008D5BC0">
            <w:rPr>
              <w:color w:val="000000"/>
            </w:rPr>
            <w:t>Ennouamani</w:t>
          </w:r>
          <w:proofErr w:type="spellEnd"/>
          <w:r w:rsidR="008D5BC0" w:rsidRPr="008D5BC0">
            <w:rPr>
              <w:color w:val="000000"/>
            </w:rPr>
            <w:t xml:space="preserve"> and Mahani, (2018)</w:t>
          </w:r>
        </w:sdtContent>
      </w:sdt>
      <w:r>
        <w:t xml:space="preserve"> there are 3 main adaptive learning approaches. They </w:t>
      </w:r>
      <w:proofErr w:type="gramStart"/>
      <w:r>
        <w:t>are ;</w:t>
      </w:r>
      <w:proofErr w:type="gramEnd"/>
      <w:r>
        <w:t xml:space="preserve"> </w:t>
      </w:r>
    </w:p>
    <w:p w14:paraId="19772503" w14:textId="77777777" w:rsidR="00F6446A" w:rsidRDefault="00F6446A" w:rsidP="00F6446A">
      <w:pPr>
        <w:pStyle w:val="ListParagraph"/>
        <w:numPr>
          <w:ilvl w:val="0"/>
          <w:numId w:val="4"/>
        </w:numPr>
      </w:pPr>
      <w:r>
        <w:t xml:space="preserve">Macro-Adaptive Approach - This approach allows the user to move between courses at an adapted rate. It also considers the learning objectives and cognitive and intellectual characteristics. The instructor </w:t>
      </w:r>
      <w:proofErr w:type="gramStart"/>
      <w:r>
        <w:t>has to</w:t>
      </w:r>
      <w:proofErr w:type="gramEnd"/>
      <w:r>
        <w:t xml:space="preserve"> initiate the narrative. </w:t>
      </w:r>
    </w:p>
    <w:p w14:paraId="0AD3A235" w14:textId="77777777" w:rsidR="00F6446A" w:rsidRDefault="00F6446A" w:rsidP="00F6446A">
      <w:pPr>
        <w:pStyle w:val="ListParagraph"/>
        <w:numPr>
          <w:ilvl w:val="0"/>
          <w:numId w:val="4"/>
        </w:numPr>
      </w:pPr>
      <w:r w:rsidRPr="007714B6">
        <w:t>Aptitude-Treatment Interaction (ATI) Approach</w:t>
      </w:r>
      <w:r>
        <w:t xml:space="preserve"> - This approach identifies the learner's aptitude and then alters the course of action to improve the learner's abilities. These systems can be used to develop Intelligent Tutoring Systems by generating learning materials suited to individual learner</w:t>
      </w:r>
      <w:ins w:id="19" w:author="Lasanthi De Silva" w:date="2023-04-06T22:26:00Z">
        <w:r>
          <w:t>'</w:t>
        </w:r>
      </w:ins>
      <w:r>
        <w:t xml:space="preserve">s capabilities. </w:t>
      </w:r>
    </w:p>
    <w:p w14:paraId="740294FB" w14:textId="77777777" w:rsidR="00F6446A" w:rsidRDefault="00F6446A" w:rsidP="00F6446A">
      <w:pPr>
        <w:pStyle w:val="ListParagraph"/>
        <w:numPr>
          <w:ilvl w:val="0"/>
          <w:numId w:val="4"/>
        </w:numPr>
      </w:pPr>
      <w:r>
        <w:t xml:space="preserve">Micro-Adaptive Approach - This approach analyzes the learner and understands the learner's requirement or knowledge gap. It is a more dynamic system that considers real-time characteristics of the learners. </w:t>
      </w:r>
    </w:p>
    <w:p w14:paraId="221A5733" w14:textId="77777777" w:rsidR="00F6446A" w:rsidRDefault="00F6446A" w:rsidP="00F6446A">
      <w:r>
        <w:t xml:space="preserve">This study focuses on building </w:t>
      </w:r>
      <w:r w:rsidRPr="007714B6">
        <w:t>Aptitude-Treatment Interaction (ATI) Approach</w:t>
      </w:r>
      <w:r>
        <w:t xml:space="preserve"> using deep learning. The ATI approach emphasizes the user's control over the learning process. Studies have shown that the success of self-control in learning depends on the learner's abilities, suggesting that it may be beneficial to limit control for students with low prior knowledge and enhance it for high-performing students. It introduces three levels of control: complete independence, partial control within task scenarios, and fixed tasks with controlled pace.</w:t>
      </w:r>
    </w:p>
    <w:p w14:paraId="678FF64C" w14:textId="77777777" w:rsidR="00F6446A" w:rsidRDefault="00F6446A" w:rsidP="00F6446A">
      <w:r>
        <w:t xml:space="preserve">Intelligent Tutoring Systems (ITS) utilize the ATI approach to detect users' skills. ITS implementation is based on adaptive e-learning system architecture, comprising the learner model and domain model. An adaptation model is used to generate and present adapted materials to each learner. This approach is also applied in adaptive hypermedia systems, where the goal is to design learning solutions that integrate hypermedia content in ITS to tailor it to individual learner </w:t>
      </w:r>
      <w:proofErr w:type="gramStart"/>
      <w:r>
        <w:t>profiles</w:t>
      </w:r>
      <w:proofErr w:type="gramEnd"/>
    </w:p>
    <w:p w14:paraId="18E8B959" w14:textId="77777777" w:rsidR="00F6446A" w:rsidRDefault="00F6446A" w:rsidP="00F6446A">
      <w:pPr>
        <w:pStyle w:val="Heading2"/>
        <w:numPr>
          <w:ilvl w:val="1"/>
          <w:numId w:val="3"/>
        </w:numPr>
      </w:pPr>
      <w:bookmarkStart w:id="20" w:name="_Toc131873636"/>
      <w:bookmarkStart w:id="21" w:name="_Toc142334390"/>
      <w:bookmarkStart w:id="22" w:name="_Toc146992667"/>
      <w:r>
        <w:t>Knowledge tracing</w:t>
      </w:r>
      <w:bookmarkEnd w:id="20"/>
      <w:bookmarkEnd w:id="21"/>
      <w:bookmarkEnd w:id="22"/>
      <w:r>
        <w:t xml:space="preserve"> </w:t>
      </w:r>
    </w:p>
    <w:p w14:paraId="331B48D9" w14:textId="5D646593" w:rsidR="00F6446A" w:rsidRDefault="00F6446A" w:rsidP="00F6446A">
      <w:r>
        <w:t>Human teachers can measure students' level of understanding and take necessary actions to fill the gaps. In the computer base teaching era, machines must learn the students' degree of understanding and take action to fill the knowledge gap.</w:t>
      </w:r>
      <w:sdt>
        <w:sdtPr>
          <w:rPr>
            <w:color w:val="000000"/>
          </w:rPr>
          <w:tag w:val="MENDELEY_CITATION_v3_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"/>
          <w:id w:val="-1219126117"/>
          <w:placeholder>
            <w:docPart w:val="8F0E0FBB8171412CA7CC1F3F358598A9"/>
          </w:placeholder>
        </w:sdtPr>
        <w:sdtContent>
          <w:r w:rsidR="008D5BC0" w:rsidRPr="008D5BC0">
            <w:rPr>
              <w:color w:val="000000"/>
            </w:rPr>
            <w:t xml:space="preserve"> Abdelrahman, Wang, and Nunes (2023)</w:t>
          </w:r>
        </w:sdtContent>
      </w:sdt>
      <w:r>
        <w:t xml:space="preserve">  Recognize this process as </w:t>
      </w:r>
      <w:r w:rsidRPr="00BE5B15">
        <w:rPr>
          <w:b/>
          <w:bCs/>
        </w:rPr>
        <w:t xml:space="preserve">Knowledge Tracing </w:t>
      </w:r>
      <w:r>
        <w:rPr>
          <w:b/>
          <w:bCs/>
        </w:rPr>
        <w:t>(KT</w:t>
      </w:r>
      <w:proofErr w:type="gramStart"/>
      <w:r>
        <w:rPr>
          <w:b/>
          <w:bCs/>
        </w:rPr>
        <w:t xml:space="preserve">) </w:t>
      </w:r>
      <w:r>
        <w:t>.</w:t>
      </w:r>
      <w:proofErr w:type="gramEnd"/>
      <w:r>
        <w:t xml:space="preserve"> These KTs are widely used in Massive Open Online </w:t>
      </w:r>
      <w:r>
        <w:lastRenderedPageBreak/>
        <w:t>Courses (MOOCs), Intelligent Tutoring Systems (ITS), educational games, and adaptive learning platforms. However, capturing student knowledge level is not easy because questions can require multiple skills, dependency among skills, and forgetting or decaying knowledge over time. Since John R. Anderson introduced knowledge tracing in 1986, researchers have attempted to develop many machine-learning models to solve KT.</w:t>
      </w:r>
    </w:p>
    <w:p w14:paraId="56A187B6" w14:textId="77777777" w:rsidR="004716EE" w:rsidRDefault="00F6446A" w:rsidP="004716EE">
      <w:pPr>
        <w:keepNext/>
      </w:pPr>
      <w:r w:rsidRPr="00F20FBD">
        <w:rPr>
          <w:noProof/>
        </w:rPr>
        <w:drawing>
          <wp:inline distT="0" distB="0" distL="0" distR="0" wp14:anchorId="7A34C7FB" wp14:editId="33EC0DC9">
            <wp:extent cx="5943600" cy="2995295"/>
            <wp:effectExtent l="19050" t="19050" r="19050" b="14605"/>
            <wp:docPr id="4" name="Picture 3" descr="A diagram of a person's mind&#10;&#10;Description automatically generated">
              <a:extLst xmlns:a="http://schemas.openxmlformats.org/drawingml/2006/main">
                <a:ext uri="{FF2B5EF4-FFF2-40B4-BE49-F238E27FC236}">
                  <a16:creationId xmlns:a16="http://schemas.microsoft.com/office/drawing/2014/main" id="{AE3AF155-BBAA-50CF-FF77-E7852C596F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person's mind&#10;&#10;Description automatically generated">
                      <a:extLst>
                        <a:ext uri="{FF2B5EF4-FFF2-40B4-BE49-F238E27FC236}">
                          <a16:creationId xmlns:a16="http://schemas.microsoft.com/office/drawing/2014/main" id="{AE3AF155-BBAA-50CF-FF77-E7852C596F5D}"/>
                        </a:ext>
                      </a:extLst>
                    </pic:cNvPr>
                    <pic:cNvPicPr>
                      <a:picLocks noChangeAspect="1"/>
                    </pic:cNvPicPr>
                  </pic:nvPicPr>
                  <pic:blipFill>
                    <a:blip r:embed="rId9"/>
                    <a:stretch>
                      <a:fillRect/>
                    </a:stretch>
                  </pic:blipFill>
                  <pic:spPr>
                    <a:xfrm>
                      <a:off x="0" y="0"/>
                      <a:ext cx="5943600" cy="2995295"/>
                    </a:xfrm>
                    <a:prstGeom prst="rect">
                      <a:avLst/>
                    </a:prstGeom>
                    <a:ln>
                      <a:solidFill>
                        <a:schemeClr val="accent1"/>
                      </a:solidFill>
                    </a:ln>
                  </pic:spPr>
                </pic:pic>
              </a:graphicData>
            </a:graphic>
          </wp:inline>
        </w:drawing>
      </w:r>
    </w:p>
    <w:p w14:paraId="38C68B8B" w14:textId="2FEC95F1" w:rsidR="00F6446A" w:rsidRDefault="004716EE" w:rsidP="004716EE">
      <w:pPr>
        <w:pStyle w:val="Caption"/>
      </w:pPr>
      <w:bookmarkStart w:id="23" w:name="_Toc146993200"/>
      <w:r>
        <w:t xml:space="preserve">Figure </w:t>
      </w:r>
      <w:r w:rsidR="00FB7D37">
        <w:fldChar w:fldCharType="begin"/>
      </w:r>
      <w:r w:rsidR="00FB7D37">
        <w:instrText xml:space="preserve"> STYLEREF 1 \s </w:instrText>
      </w:r>
      <w:r w:rsidR="00FB7D37">
        <w:fldChar w:fldCharType="separate"/>
      </w:r>
      <w:r w:rsidR="00FB7D37">
        <w:rPr>
          <w:noProof/>
        </w:rPr>
        <w:t>2</w:t>
      </w:r>
      <w:r w:rsidR="00FB7D37">
        <w:fldChar w:fldCharType="end"/>
      </w:r>
      <w:r w:rsidR="00FB7D37">
        <w:t>.</w:t>
      </w:r>
      <w:r w:rsidR="00FB7D37">
        <w:fldChar w:fldCharType="begin"/>
      </w:r>
      <w:r w:rsidR="00FB7D37">
        <w:instrText xml:space="preserve"> SEQ Figure \* ARABIC \s 1 </w:instrText>
      </w:r>
      <w:r w:rsidR="00FB7D37">
        <w:fldChar w:fldCharType="separate"/>
      </w:r>
      <w:r w:rsidR="00FB7D37">
        <w:rPr>
          <w:noProof/>
        </w:rPr>
        <w:t>1</w:t>
      </w:r>
      <w:r w:rsidR="00FB7D37">
        <w:fldChar w:fldCharType="end"/>
      </w:r>
      <w:r>
        <w:t xml:space="preserve"> Traditional Knowledge Tracing</w:t>
      </w:r>
      <w:r>
        <w:rPr>
          <w:noProof/>
        </w:rPr>
        <w:t xml:space="preserve"> Methods</w:t>
      </w:r>
      <w:bookmarkEnd w:id="23"/>
    </w:p>
    <w:p w14:paraId="33E41DC0" w14:textId="77777777" w:rsidR="00F6446A" w:rsidRDefault="00F6446A" w:rsidP="00F6446A">
      <w:pPr>
        <w:pStyle w:val="Heading2"/>
        <w:numPr>
          <w:ilvl w:val="1"/>
          <w:numId w:val="3"/>
        </w:numPr>
      </w:pPr>
      <w:bookmarkStart w:id="24" w:name="_Toc146992668"/>
      <w:r w:rsidRPr="003D20CE">
        <w:t>Bayesian Knowledge Tracing</w:t>
      </w:r>
      <w:bookmarkEnd w:id="24"/>
    </w:p>
    <w:p w14:paraId="515628D0" w14:textId="77777777" w:rsidR="00F6446A" w:rsidRDefault="00F6446A" w:rsidP="00F6446A">
      <w:r>
        <w:t>First generation of Traditional KT models were based on Bayesian Knowledge Tracing (BKT).</w:t>
      </w:r>
      <w:r w:rsidRPr="003D20CE">
        <w:t xml:space="preserve"> Bayesian Knowledge Tracing (BKT) is inspired by mastery learning, which assumes that all students can achieve mastery of a skill under two conditions: </w:t>
      </w:r>
    </w:p>
    <w:p w14:paraId="71689A23" w14:textId="77777777" w:rsidR="00F6446A" w:rsidRDefault="00F6446A" w:rsidP="00F6446A">
      <w:pPr>
        <w:pStyle w:val="ListParagraph"/>
        <w:numPr>
          <w:ilvl w:val="0"/>
          <w:numId w:val="8"/>
        </w:numPr>
      </w:pPr>
      <w:r>
        <w:t>K</w:t>
      </w:r>
      <w:r w:rsidRPr="003D20CE">
        <w:t xml:space="preserve">nowledge is organized as a hierarchy of skills, and </w:t>
      </w:r>
    </w:p>
    <w:p w14:paraId="54EE241A" w14:textId="77777777" w:rsidR="00F6446A" w:rsidRDefault="00F6446A" w:rsidP="00F6446A">
      <w:pPr>
        <w:pStyle w:val="ListParagraph"/>
        <w:numPr>
          <w:ilvl w:val="0"/>
          <w:numId w:val="8"/>
        </w:numPr>
      </w:pPr>
      <w:r>
        <w:t>L</w:t>
      </w:r>
      <w:r w:rsidRPr="003D20CE">
        <w:t xml:space="preserve">earning experiences are structured to ensure mastery of lower-level skills before moving to higher-level ones. </w:t>
      </w:r>
    </w:p>
    <w:p w14:paraId="4EEBEF28" w14:textId="77777777" w:rsidR="00F6446A" w:rsidRDefault="00F6446A" w:rsidP="00F6446A">
      <w:r w:rsidRPr="003D20CE">
        <w:t>BKT models typically employ probabilistic graphical models like Hidden Markov Model and Bayesian Belief Network to track students' evolving knowledge states as they practice skills.</w:t>
      </w:r>
    </w:p>
    <w:p w14:paraId="4C42B915" w14:textId="004E5FCB" w:rsidR="00F6446A" w:rsidRDefault="00F6446A" w:rsidP="00F6446A">
      <w:r>
        <w:lastRenderedPageBreak/>
        <w:t xml:space="preserve">First BKT model was developed by </w:t>
      </w:r>
      <w:r w:rsidRPr="00516C34">
        <w:t>Corbett and Anderson in 1994</w:t>
      </w:r>
      <w:r>
        <w:t xml:space="preserve"> </w:t>
      </w:r>
      <w:sdt>
        <w:sdtPr>
          <w:tag w:val="MENDELEY_CITATION_v3_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"/>
          <w:id w:val="-1195298552"/>
          <w:placeholder>
            <w:docPart w:val="66A3185B9A1242E1BF67F209766F8886"/>
          </w:placeholder>
        </w:sdtPr>
        <w:sdtContent>
          <w:r w:rsidR="008D5BC0">
            <w:rPr>
              <w:rFonts w:eastAsia="Times New Roman"/>
            </w:rPr>
            <w:t xml:space="preserve">(Albert T. </w:t>
          </w:r>
          <w:proofErr w:type="spellStart"/>
          <w:r w:rsidR="008D5BC0">
            <w:rPr>
              <w:rFonts w:eastAsia="Times New Roman"/>
            </w:rPr>
            <w:t>Corbertt</w:t>
          </w:r>
          <w:proofErr w:type="spellEnd"/>
          <w:r w:rsidR="008D5BC0">
            <w:rPr>
              <w:rFonts w:eastAsia="Times New Roman"/>
            </w:rPr>
            <w:t xml:space="preserve"> &amp; John R Anderson, 1994)</w:t>
          </w:r>
        </w:sdtContent>
      </w:sdt>
      <w:r>
        <w:t>. It considered two statues of student learned or unlearned. This model assumed that students do not forget what they mastered</w:t>
      </w:r>
      <w:proofErr w:type="gramStart"/>
      <w:r>
        <w:t>. .</w:t>
      </w:r>
      <w:proofErr w:type="gramEnd"/>
      <w:r>
        <w:t xml:space="preserve"> But it considers the probability that students may guess the answer </w:t>
      </w:r>
      <w:r w:rsidRPr="00486C89">
        <w:t>p(G)</w:t>
      </w:r>
      <w:r>
        <w:t xml:space="preserve"> or mistakenly select the wrong answer (slip) </w:t>
      </w:r>
      <w:r w:rsidRPr="00486C89">
        <w:t>p(S)</w:t>
      </w:r>
      <w:r>
        <w:t xml:space="preserve">.  </w:t>
      </w:r>
    </w:p>
    <w:p w14:paraId="36C33585" w14:textId="77777777" w:rsidR="00F6446A" w:rsidRDefault="00F6446A" w:rsidP="00F6446A">
      <w:r>
        <w:t xml:space="preserve">This model </w:t>
      </w:r>
      <w:proofErr w:type="gramStart"/>
      <w:r>
        <w:t>consider</w:t>
      </w:r>
      <w:proofErr w:type="gramEnd"/>
      <w:r>
        <w:t xml:space="preserve"> as the standard BKT model. It has four parameters. </w:t>
      </w:r>
    </w:p>
    <w:p w14:paraId="6040BDF8" w14:textId="166286A4" w:rsidR="000A4670" w:rsidRDefault="000A4670" w:rsidP="000A4670">
      <w:pPr>
        <w:pStyle w:val="Caption"/>
        <w:keepNext/>
      </w:pPr>
      <w:bookmarkStart w:id="25" w:name="_Toc146962173"/>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r>
        <w:t xml:space="preserve"> Bayesian Knowledge Tracing Parameters</w:t>
      </w:r>
      <w:bookmarkEnd w:id="25"/>
    </w:p>
    <w:tbl>
      <w:tblPr>
        <w:tblStyle w:val="TableGrid"/>
        <w:tblW w:w="0" w:type="auto"/>
        <w:tblInd w:w="0" w:type="dxa"/>
        <w:tblLook w:val="04A0" w:firstRow="1" w:lastRow="0" w:firstColumn="1" w:lastColumn="0" w:noHBand="0" w:noVBand="1"/>
      </w:tblPr>
      <w:tblGrid>
        <w:gridCol w:w="1705"/>
        <w:gridCol w:w="7645"/>
      </w:tblGrid>
      <w:tr w:rsidR="00F6446A" w14:paraId="760F64DB" w14:textId="77777777" w:rsidTr="00363E19">
        <w:tc>
          <w:tcPr>
            <w:tcW w:w="1705" w:type="dxa"/>
          </w:tcPr>
          <w:p w14:paraId="79E8EF74" w14:textId="77777777" w:rsidR="00F6446A" w:rsidRDefault="00F6446A" w:rsidP="00363E19">
            <w:pPr>
              <w:spacing w:line="240" w:lineRule="auto"/>
              <w:jc w:val="center"/>
            </w:pPr>
            <w:r>
              <w:t>Parameter</w:t>
            </w:r>
          </w:p>
        </w:tc>
        <w:tc>
          <w:tcPr>
            <w:tcW w:w="7645" w:type="dxa"/>
          </w:tcPr>
          <w:p w14:paraId="7837218F" w14:textId="77777777" w:rsidR="00F6446A" w:rsidRDefault="00F6446A" w:rsidP="00363E19">
            <w:pPr>
              <w:spacing w:line="240" w:lineRule="auto"/>
              <w:jc w:val="center"/>
            </w:pPr>
            <w:r>
              <w:t>Description</w:t>
            </w:r>
          </w:p>
        </w:tc>
      </w:tr>
      <w:tr w:rsidR="00F6446A" w14:paraId="2E94C418" w14:textId="77777777" w:rsidTr="00363E19">
        <w:tc>
          <w:tcPr>
            <w:tcW w:w="1705" w:type="dxa"/>
          </w:tcPr>
          <w:p w14:paraId="479D13C7" w14:textId="77777777" w:rsidR="00F6446A" w:rsidRDefault="00F6446A" w:rsidP="00363E19">
            <w:pPr>
              <w:spacing w:line="240" w:lineRule="auto"/>
              <w:jc w:val="center"/>
            </w:pPr>
            <w:r>
              <w:t>p(L0)</w:t>
            </w:r>
          </w:p>
        </w:tc>
        <w:tc>
          <w:tcPr>
            <w:tcW w:w="7645" w:type="dxa"/>
          </w:tcPr>
          <w:p w14:paraId="700C9A9F" w14:textId="77777777" w:rsidR="00F6446A" w:rsidRDefault="00F6446A" w:rsidP="00363E19">
            <w:pPr>
              <w:spacing w:line="240" w:lineRule="auto"/>
            </w:pPr>
            <w:r>
              <w:t>Probability of skill mastery by a student before learning</w:t>
            </w:r>
          </w:p>
        </w:tc>
      </w:tr>
      <w:tr w:rsidR="00F6446A" w14:paraId="426C1023" w14:textId="77777777" w:rsidTr="00363E19">
        <w:tc>
          <w:tcPr>
            <w:tcW w:w="1705" w:type="dxa"/>
          </w:tcPr>
          <w:p w14:paraId="1C3389CA" w14:textId="77777777" w:rsidR="00F6446A" w:rsidRDefault="00F6446A" w:rsidP="00363E19">
            <w:pPr>
              <w:spacing w:line="240" w:lineRule="auto"/>
              <w:jc w:val="center"/>
            </w:pPr>
            <w:r>
              <w:t>p(T)</w:t>
            </w:r>
          </w:p>
        </w:tc>
        <w:tc>
          <w:tcPr>
            <w:tcW w:w="7645" w:type="dxa"/>
          </w:tcPr>
          <w:p w14:paraId="0039BF49" w14:textId="77777777" w:rsidR="00F6446A" w:rsidRDefault="00F6446A" w:rsidP="00363E19">
            <w:pPr>
              <w:spacing w:line="240" w:lineRule="auto"/>
            </w:pPr>
            <w:r>
              <w:t>Probability of transition from an unlearned state to a learned state</w:t>
            </w:r>
          </w:p>
        </w:tc>
      </w:tr>
      <w:tr w:rsidR="00F6446A" w14:paraId="5473B67D" w14:textId="77777777" w:rsidTr="00363E19">
        <w:tc>
          <w:tcPr>
            <w:tcW w:w="1705" w:type="dxa"/>
          </w:tcPr>
          <w:p w14:paraId="46B3E688" w14:textId="77777777" w:rsidR="00F6446A" w:rsidRDefault="00F6446A" w:rsidP="00363E19">
            <w:pPr>
              <w:spacing w:line="240" w:lineRule="auto"/>
              <w:jc w:val="center"/>
            </w:pPr>
            <w:r>
              <w:t>p(S)</w:t>
            </w:r>
          </w:p>
        </w:tc>
        <w:tc>
          <w:tcPr>
            <w:tcW w:w="7645" w:type="dxa"/>
          </w:tcPr>
          <w:p w14:paraId="7E9FD322" w14:textId="77777777" w:rsidR="00F6446A" w:rsidRDefault="00F6446A" w:rsidP="00363E19">
            <w:pPr>
              <w:spacing w:line="240" w:lineRule="auto"/>
            </w:pPr>
            <w:r>
              <w:t>Probability of slipping by a student in a learned state</w:t>
            </w:r>
          </w:p>
        </w:tc>
      </w:tr>
      <w:tr w:rsidR="00F6446A" w14:paraId="419BD4C5" w14:textId="77777777" w:rsidTr="00363E19">
        <w:tc>
          <w:tcPr>
            <w:tcW w:w="1705" w:type="dxa"/>
          </w:tcPr>
          <w:p w14:paraId="762CAC0E" w14:textId="77777777" w:rsidR="00F6446A" w:rsidRDefault="00F6446A" w:rsidP="00363E19">
            <w:pPr>
              <w:spacing w:line="240" w:lineRule="auto"/>
              <w:jc w:val="center"/>
            </w:pPr>
            <w:r>
              <w:t>p(G)</w:t>
            </w:r>
          </w:p>
        </w:tc>
        <w:tc>
          <w:tcPr>
            <w:tcW w:w="7645" w:type="dxa"/>
          </w:tcPr>
          <w:p w14:paraId="2AD17C57" w14:textId="77777777" w:rsidR="00F6446A" w:rsidRDefault="00F6446A" w:rsidP="00363E19">
            <w:pPr>
              <w:spacing w:line="240" w:lineRule="auto"/>
            </w:pPr>
            <w:r>
              <w:t>Probability of guessing correctly by a student in an unlearned state</w:t>
            </w:r>
          </w:p>
        </w:tc>
      </w:tr>
    </w:tbl>
    <w:p w14:paraId="123E6821" w14:textId="77777777" w:rsidR="00F6446A" w:rsidRDefault="00F6446A" w:rsidP="00F6446A">
      <w:r>
        <w:rPr>
          <w:noProof/>
        </w:rPr>
        <mc:AlternateContent>
          <mc:Choice Requires="wpg">
            <w:drawing>
              <wp:anchor distT="0" distB="0" distL="114300" distR="114300" simplePos="0" relativeHeight="251658752" behindDoc="0" locked="0" layoutInCell="1" allowOverlap="1" wp14:anchorId="6095AD67" wp14:editId="01D99DC8">
                <wp:simplePos x="0" y="0"/>
                <wp:positionH relativeFrom="column">
                  <wp:posOffset>30997</wp:posOffset>
                </wp:positionH>
                <wp:positionV relativeFrom="paragraph">
                  <wp:posOffset>519946</wp:posOffset>
                </wp:positionV>
                <wp:extent cx="5943600" cy="2045335"/>
                <wp:effectExtent l="0" t="0" r="0" b="0"/>
                <wp:wrapTopAndBottom/>
                <wp:docPr id="1993635423" name="Group 1"/>
                <wp:cNvGraphicFramePr/>
                <a:graphic xmlns:a="http://schemas.openxmlformats.org/drawingml/2006/main">
                  <a:graphicData uri="http://schemas.microsoft.com/office/word/2010/wordprocessingGroup">
                    <wpg:wgp>
                      <wpg:cNvGrpSpPr/>
                      <wpg:grpSpPr>
                        <a:xfrm>
                          <a:off x="0" y="0"/>
                          <a:ext cx="5943600" cy="2045335"/>
                          <a:chOff x="0" y="0"/>
                          <a:chExt cx="5943600" cy="2045531"/>
                        </a:xfrm>
                      </wpg:grpSpPr>
                      <pic:pic xmlns:pic="http://schemas.openxmlformats.org/drawingml/2006/picture">
                        <pic:nvPicPr>
                          <pic:cNvPr id="225774319"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48250" cy="371475"/>
                          </a:xfrm>
                          <a:prstGeom prst="rect">
                            <a:avLst/>
                          </a:prstGeom>
                        </pic:spPr>
                      </pic:pic>
                      <pic:pic xmlns:pic="http://schemas.openxmlformats.org/drawingml/2006/picture">
                        <pic:nvPicPr>
                          <pic:cNvPr id="945852430" name="Picture 1" descr="Text, letter&#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820616"/>
                            <a:ext cx="5943600" cy="1224915"/>
                          </a:xfrm>
                          <a:prstGeom prst="rect">
                            <a:avLst/>
                          </a:prstGeom>
                        </pic:spPr>
                      </pic:pic>
                    </wpg:wgp>
                  </a:graphicData>
                </a:graphic>
              </wp:anchor>
            </w:drawing>
          </mc:Choice>
          <mc:Fallback>
            <w:pict>
              <v:group w14:anchorId="4BFFD2ED" id="Group 1" o:spid="_x0000_s1026" style="position:absolute;margin-left:2.45pt;margin-top:40.95pt;width:468pt;height:161.05pt;z-index:251658752" coordsize="59436,20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0482;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">
                  <v:imagedata r:id="rId12" o:title=""/>
                </v:shape>
                <v:shape id="Picture 1" o:spid="_x0000_s1028" type="#_x0000_t75" alt="Text, letter&#10;&#10;Description automatically generated" style="position:absolute;top:8206;width:59436;height:12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">
                  <v:imagedata r:id="rId13" o:title="Text, letter&#10;&#10;Description automatically generated"/>
                </v:shape>
                <w10:wrap type="topAndBottom"/>
              </v:group>
            </w:pict>
          </mc:Fallback>
        </mc:AlternateContent>
      </w:r>
      <w:r>
        <w:t xml:space="preserve">At each time step n ≥ 1, the model estimates the probability </w:t>
      </w:r>
      <w:proofErr w:type="gramStart"/>
      <w:r>
        <w:t>p(</w:t>
      </w:r>
      <w:proofErr w:type="gramEnd"/>
      <w:r>
        <w:t>Ln ) of skill mastery by a student by</w:t>
      </w:r>
    </w:p>
    <w:p w14:paraId="7F2D764D" w14:textId="77777777" w:rsidR="00F6446A" w:rsidRDefault="00F6446A" w:rsidP="00F6446A">
      <w:pPr>
        <w:pStyle w:val="Heading2"/>
        <w:numPr>
          <w:ilvl w:val="1"/>
          <w:numId w:val="3"/>
        </w:numPr>
      </w:pPr>
      <w:bookmarkStart w:id="26" w:name="_Toc131873637"/>
      <w:bookmarkStart w:id="27" w:name="_Toc142334391"/>
      <w:bookmarkStart w:id="28" w:name="_Toc146992669"/>
      <w:r>
        <w:t>Factor analysis model</w:t>
      </w:r>
      <w:bookmarkEnd w:id="26"/>
      <w:bookmarkEnd w:id="27"/>
      <w:r>
        <w:t>s</w:t>
      </w:r>
      <w:bookmarkEnd w:id="28"/>
    </w:p>
    <w:p w14:paraId="0E2070A5" w14:textId="77777777" w:rsidR="00F6446A" w:rsidRPr="0023064E" w:rsidRDefault="00F6446A" w:rsidP="00F6446A">
      <w:r>
        <w:t xml:space="preserve">Factor analysis models are the second branch of traditional knowledge tracing methods. It plays a vital role in measuring assessments. Factor analysis models are based on Item Response Theory (IRT). This study </w:t>
      </w:r>
      <w:proofErr w:type="gramStart"/>
      <w:r>
        <w:t>use</w:t>
      </w:r>
      <w:proofErr w:type="gramEnd"/>
      <w:r>
        <w:t xml:space="preserve"> a data set from a commercial adaptive learning system that measures students </w:t>
      </w:r>
      <w:r>
        <w:lastRenderedPageBreak/>
        <w:t xml:space="preserve">proficiency using IRT. Our data set assed using a modified version of IRT which has a memory of previous </w:t>
      </w:r>
      <w:proofErr w:type="gramStart"/>
      <w:r>
        <w:t>performance</w:t>
      </w:r>
      <w:proofErr w:type="gramEnd"/>
      <w:r>
        <w:t xml:space="preserve"> and it helps to reach the mastery level based on the students adaptive rate. </w:t>
      </w:r>
    </w:p>
    <w:p w14:paraId="0D8E2969" w14:textId="0108CD2E" w:rsidR="00F6446A" w:rsidRDefault="00F6446A" w:rsidP="00F6446A">
      <w:pPr>
        <w:rPr>
          <w:color w:val="000000"/>
        </w:rPr>
      </w:pPr>
      <w:r>
        <w:t xml:space="preserve">Item Response Theory is a psychometrics method, which means it is statistical framework to analyze and understand the properties of individual test items/questions and the performance of test-takers on each item. It is introduced by </w:t>
      </w:r>
      <w:sdt>
        <w:sdtPr>
          <w:rPr>
            <w:color w:val="000000"/>
          </w:rPr>
          <w:tag w:val="MENDELEY_CITATION_v3_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"/>
          <w:id w:val="1967085463"/>
          <w:placeholder>
            <w:docPart w:val="8F0E0FBB8171412CA7CC1F3F358598A9"/>
          </w:placeholder>
        </w:sdtPr>
        <w:sdtContent>
          <w:r w:rsidR="008D5BC0" w:rsidRPr="008D5BC0">
            <w:rPr>
              <w:color w:val="000000"/>
            </w:rPr>
            <w:t>F. M. Lord et al., 1968</w:t>
          </w:r>
        </w:sdtContent>
      </w:sdt>
      <w:r>
        <w:rPr>
          <w:color w:val="000000"/>
        </w:rPr>
        <w:t>. IRT performance as a logistic function.</w:t>
      </w:r>
    </w:p>
    <w:p w14:paraId="21D74EDA" w14:textId="77777777" w:rsidR="00F6446A" w:rsidRPr="00BC598E" w:rsidRDefault="00F6446A" w:rsidP="00F6446A">
      <w:r>
        <w:rPr>
          <w:color w:val="000000"/>
        </w:rPr>
        <w:t xml:space="preserve">According to IRT every question has a degree of difficulty and student has a level of ability. Below equation is the basic form of ITR. </w:t>
      </w:r>
      <m:oMath>
        <m:sSub>
          <m:sSubPr>
            <m:ctrlPr>
              <w:rPr>
                <w:rFonts w:ascii="Cambria Math" w:hAnsi="Cambria Math"/>
                <w:i/>
                <w:sz w:val="22"/>
              </w:rPr>
            </m:ctrlPr>
          </m:sSubPr>
          <m:e>
            <m:r>
              <w:rPr>
                <w:rFonts w:ascii="Cambria Math" w:hAnsi="Cambria Math"/>
              </w:rPr>
              <m:t>p</m:t>
            </m:r>
          </m:e>
          <m:sub>
            <m:r>
              <w:rPr>
                <w:rFonts w:ascii="Cambria Math" w:hAnsi="Cambria Math"/>
              </w:rPr>
              <m:t>ij</m:t>
            </m:r>
          </m:sub>
        </m:sSub>
      </m:oMath>
      <w:r>
        <w:t xml:space="preserve"> is the probability of student </w:t>
      </w:r>
      <w:proofErr w:type="spellStart"/>
      <w:r w:rsidRPr="00164265">
        <w:rPr>
          <w:i/>
          <w:iCs/>
        </w:rPr>
        <w:t>i</w:t>
      </w:r>
      <w:proofErr w:type="spellEnd"/>
      <w:r>
        <w:t xml:space="preserve"> answering correctly to the question </w:t>
      </w:r>
      <w:r w:rsidRPr="004D5CDE">
        <w:rPr>
          <w:i/>
          <w:iCs/>
        </w:rPr>
        <w:t>j</w:t>
      </w:r>
      <w:r>
        <w:t>. a</w:t>
      </w:r>
      <w:r w:rsidRPr="006732BE">
        <w:rPr>
          <w:vertAlign w:val="subscript"/>
        </w:rPr>
        <w:t>i</w:t>
      </w:r>
      <w:r>
        <w:rPr>
          <w:vertAlign w:val="subscript"/>
        </w:rPr>
        <w:t xml:space="preserve"> </w:t>
      </w:r>
      <w:r>
        <w:t xml:space="preserve">is the ability of student </w:t>
      </w:r>
      <w:proofErr w:type="spellStart"/>
      <w:r w:rsidRPr="006732BE">
        <w:rPr>
          <w:i/>
          <w:iCs/>
        </w:rPr>
        <w:t>i</w:t>
      </w:r>
      <w:proofErr w:type="spellEnd"/>
      <w:r>
        <w:rPr>
          <w:i/>
          <w:iCs/>
        </w:rPr>
        <w:t xml:space="preserve"> </w:t>
      </w:r>
      <w:r>
        <w:t xml:space="preserve">and </w:t>
      </w:r>
      <w:proofErr w:type="spellStart"/>
      <w:r>
        <w:t>b</w:t>
      </w:r>
      <w:r w:rsidRPr="006732BE">
        <w:rPr>
          <w:vertAlign w:val="subscript"/>
        </w:rPr>
        <w:t>j</w:t>
      </w:r>
      <w:proofErr w:type="spellEnd"/>
      <w:r>
        <w:rPr>
          <w:vertAlign w:val="subscript"/>
        </w:rPr>
        <w:t xml:space="preserve"> </w:t>
      </w:r>
      <w:r>
        <w:t xml:space="preserve">is the difficulty of the question </w:t>
      </w:r>
      <w:r w:rsidRPr="00BC598E">
        <w:rPr>
          <w:i/>
          <w:iCs/>
        </w:rPr>
        <w:t>j</w:t>
      </w:r>
      <w:r>
        <w:rPr>
          <w:i/>
          <w:iCs/>
        </w:rPr>
        <w:t>.</w:t>
      </w:r>
    </w:p>
    <w:p w14:paraId="5BF8D364" w14:textId="77777777" w:rsidR="00F6446A" w:rsidRPr="00164265" w:rsidRDefault="00000000" w:rsidP="00F6446A">
      <w:pPr>
        <w:ind w:left="720" w:firstLine="720"/>
        <w:rPr>
          <w:sz w:val="32"/>
          <w:szCs w:val="32"/>
        </w:rPr>
      </w:pPr>
      <m:oMathPara>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ij</m:t>
              </m:r>
            </m:sub>
          </m:sSub>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sup>
              </m:sSup>
            </m:num>
            <m:den>
              <m:sSup>
                <m:sSupPr>
                  <m:ctrlPr>
                    <w:rPr>
                      <w:rFonts w:ascii="Cambria Math" w:hAnsi="Cambria Math"/>
                      <w:i/>
                      <w:sz w:val="32"/>
                      <w:szCs w:val="32"/>
                    </w:rPr>
                  </m:ctrlPr>
                </m:sSupPr>
                <m:e>
                  <m:r>
                    <w:rPr>
                      <w:rFonts w:ascii="Cambria Math" w:hAnsi="Cambria Math"/>
                      <w:sz w:val="32"/>
                      <w:szCs w:val="32"/>
                    </w:rPr>
                    <m:t>1+e</m:t>
                  </m:r>
                </m:e>
                <m:sup>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sup>
              </m:sSup>
            </m:den>
          </m:f>
        </m:oMath>
      </m:oMathPara>
    </w:p>
    <w:p w14:paraId="73D28721" w14:textId="77777777" w:rsidR="00F6446A" w:rsidRDefault="00F6446A" w:rsidP="00F6446A">
      <w:r>
        <w:t xml:space="preserve">Assumptions in </w:t>
      </w:r>
      <w:proofErr w:type="gramStart"/>
      <w:r>
        <w:t>IRT;</w:t>
      </w:r>
      <w:proofErr w:type="gramEnd"/>
    </w:p>
    <w:p w14:paraId="6E96FB17" w14:textId="77777777" w:rsidR="00F6446A" w:rsidRDefault="00F6446A" w:rsidP="00F6446A">
      <w:pPr>
        <w:pStyle w:val="ListParagraph"/>
        <w:numPr>
          <w:ilvl w:val="0"/>
          <w:numId w:val="6"/>
        </w:numPr>
      </w:pPr>
      <w:r>
        <w:t>Probability of student correctly answering a question model as an item response function</w:t>
      </w:r>
    </w:p>
    <w:p w14:paraId="312B962B" w14:textId="77777777" w:rsidR="00F6446A" w:rsidRDefault="00F6446A" w:rsidP="00F6446A">
      <w:pPr>
        <w:pStyle w:val="ListParagraph"/>
        <w:numPr>
          <w:ilvl w:val="0"/>
          <w:numId w:val="6"/>
        </w:numPr>
      </w:pPr>
      <w:r>
        <w:t xml:space="preserve">Item response function monotonically increase with respect to the ability of the </w:t>
      </w:r>
      <w:proofErr w:type="gramStart"/>
      <w:r>
        <w:t>student</w:t>
      </w:r>
      <w:proofErr w:type="gramEnd"/>
      <w:r>
        <w:t xml:space="preserve"> </w:t>
      </w:r>
    </w:p>
    <w:p w14:paraId="702CD05A" w14:textId="77777777" w:rsidR="00F6446A" w:rsidRPr="006057EA" w:rsidRDefault="00F6446A" w:rsidP="00F6446A">
      <w:pPr>
        <w:pStyle w:val="ListParagraph"/>
        <w:numPr>
          <w:ilvl w:val="0"/>
          <w:numId w:val="6"/>
        </w:numPr>
      </w:pPr>
      <w:r>
        <w:t xml:space="preserve">Questions are conditionally independent. </w:t>
      </w:r>
    </w:p>
    <w:p w14:paraId="0241F9A5" w14:textId="77777777" w:rsidR="00F6446A" w:rsidRDefault="00F6446A" w:rsidP="00F6446A">
      <w:pPr>
        <w:pStyle w:val="Heading2"/>
        <w:numPr>
          <w:ilvl w:val="1"/>
          <w:numId w:val="3"/>
        </w:numPr>
      </w:pPr>
      <w:bookmarkStart w:id="29" w:name="_Toc131873638"/>
      <w:bookmarkStart w:id="30" w:name="_Toc142334392"/>
      <w:bookmarkStart w:id="31" w:name="_Toc146992670"/>
      <w:r>
        <w:t>Deep knowledge tracing and Graph neural network</w:t>
      </w:r>
      <w:bookmarkEnd w:id="29"/>
      <w:bookmarkEnd w:id="30"/>
      <w:bookmarkEnd w:id="31"/>
      <w:r>
        <w:t xml:space="preserve"> </w:t>
      </w:r>
    </w:p>
    <w:p w14:paraId="3812E69D" w14:textId="2D5A4E1A" w:rsidR="00F6446A" w:rsidRDefault="00000000" w:rsidP="00F6446A">
      <w:sdt>
        <w:sdtPr>
          <w:rPr>
            <w:color w:val="000000"/>
          </w:rPr>
          <w:tag w:val="MENDELEY_CITATION_v3_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"/>
          <w:id w:val="-1327351270"/>
          <w:placeholder>
            <w:docPart w:val="8F0E0FBB8171412CA7CC1F3F358598A9"/>
          </w:placeholder>
        </w:sdtPr>
        <w:sdtContent>
          <w:r w:rsidR="008D5BC0" w:rsidRPr="008D5BC0">
            <w:rPr>
              <w:color w:val="000000"/>
            </w:rPr>
            <w:t>Piech et al., (2015)</w:t>
          </w:r>
        </w:sdtContent>
      </w:sdt>
      <w:r w:rsidR="00F6446A">
        <w:rPr>
          <w:color w:val="000000"/>
        </w:rPr>
        <w:t xml:space="preserve"> </w:t>
      </w:r>
      <w:r w:rsidR="00F6446A">
        <w:t>Lead</w:t>
      </w:r>
      <w:r w:rsidR="00F6446A" w:rsidRPr="00446ECB">
        <w:t xml:space="preserve"> </w:t>
      </w:r>
      <w:r w:rsidR="00F6446A">
        <w:t xml:space="preserve">the </w:t>
      </w:r>
      <w:r w:rsidR="00F6446A" w:rsidRPr="00720D59">
        <w:rPr>
          <w:b/>
          <w:bCs/>
        </w:rPr>
        <w:t>Deep Knowledge Tracing</w:t>
      </w:r>
      <w:r w:rsidR="00F6446A">
        <w:t xml:space="preserve"> </w:t>
      </w:r>
      <w:r w:rsidR="00F6446A">
        <w:rPr>
          <w:b/>
          <w:bCs/>
        </w:rPr>
        <w:t xml:space="preserve">(DKT) </w:t>
      </w:r>
      <w:r w:rsidR="00F6446A">
        <w:t xml:space="preserve">introducing deep knowledge </w:t>
      </w:r>
      <w:proofErr w:type="gramStart"/>
      <w:r w:rsidR="00F6446A">
        <w:t xml:space="preserve">tracing </w:t>
      </w:r>
      <w:r w:rsidR="00F6446A">
        <w:rPr>
          <w:b/>
          <w:bCs/>
        </w:rPr>
        <w:t>.</w:t>
      </w:r>
      <w:proofErr w:type="gramEnd"/>
      <w:r w:rsidR="00F6446A">
        <w:rPr>
          <w:b/>
          <w:bCs/>
        </w:rPr>
        <w:t xml:space="preserve"> </w:t>
      </w:r>
      <w:r w:rsidR="00F6446A">
        <w:t xml:space="preserve">DKT mainly uses deep learning to predict students' ability to answer a question correctly. DKT models have outperformed traditional knowledge tracing models.  From the machine learning perspective knowledge tracing is sequence modeling task. It </w:t>
      </w:r>
      <w:proofErr w:type="gramStart"/>
      <w:r w:rsidR="00F6446A">
        <w:t>try</w:t>
      </w:r>
      <w:proofErr w:type="gramEnd"/>
      <w:r w:rsidR="00F6446A">
        <w:t xml:space="preserve"> to predict the next state of the sequence (students ability to answer the next question given the previous questions and performance). Hence deep learning models have use Recurrent Neural Networks (RNN) or Long Short Memory (LSTM) to model the sequence. There are many branches under DKT. </w:t>
      </w:r>
    </w:p>
    <w:p w14:paraId="2CC0F373" w14:textId="77777777" w:rsidR="004716EE" w:rsidRDefault="00F6446A" w:rsidP="004716EE">
      <w:pPr>
        <w:keepNext/>
      </w:pPr>
      <w:r w:rsidRPr="0074762C">
        <w:rPr>
          <w:noProof/>
        </w:rPr>
        <w:lastRenderedPageBreak/>
        <w:drawing>
          <wp:inline distT="0" distB="0" distL="0" distR="0" wp14:anchorId="102932E3" wp14:editId="1486B942">
            <wp:extent cx="5943600" cy="3870960"/>
            <wp:effectExtent l="19050" t="19050" r="19050" b="15240"/>
            <wp:docPr id="5" name="Picture 4" descr="A diagram of a learning knowledge tracing&#10;&#10;Description automatically generated with medium confidence">
              <a:extLst xmlns:a="http://schemas.openxmlformats.org/drawingml/2006/main">
                <a:ext uri="{FF2B5EF4-FFF2-40B4-BE49-F238E27FC236}">
                  <a16:creationId xmlns:a16="http://schemas.microsoft.com/office/drawing/2014/main" id="{D91EFD0D-1F51-AE46-E11B-B67BF71C33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learning knowledge tracing&#10;&#10;Description automatically generated with medium confidence">
                      <a:extLst>
                        <a:ext uri="{FF2B5EF4-FFF2-40B4-BE49-F238E27FC236}">
                          <a16:creationId xmlns:a16="http://schemas.microsoft.com/office/drawing/2014/main" id="{D91EFD0D-1F51-AE46-E11B-B67BF71C33F5}"/>
                        </a:ext>
                      </a:extLst>
                    </pic:cNvPr>
                    <pic:cNvPicPr>
                      <a:picLocks noChangeAspect="1"/>
                    </pic:cNvPicPr>
                  </pic:nvPicPr>
                  <pic:blipFill>
                    <a:blip r:embed="rId14"/>
                    <a:stretch>
                      <a:fillRect/>
                    </a:stretch>
                  </pic:blipFill>
                  <pic:spPr>
                    <a:xfrm>
                      <a:off x="0" y="0"/>
                      <a:ext cx="5943600" cy="3870960"/>
                    </a:xfrm>
                    <a:prstGeom prst="rect">
                      <a:avLst/>
                    </a:prstGeom>
                    <a:ln>
                      <a:solidFill>
                        <a:schemeClr val="accent1"/>
                      </a:solidFill>
                    </a:ln>
                  </pic:spPr>
                </pic:pic>
              </a:graphicData>
            </a:graphic>
          </wp:inline>
        </w:drawing>
      </w:r>
    </w:p>
    <w:p w14:paraId="4825ED4E" w14:textId="55F1C622" w:rsidR="00F6446A" w:rsidRDefault="004716EE" w:rsidP="004716EE">
      <w:pPr>
        <w:pStyle w:val="Caption"/>
      </w:pPr>
      <w:bookmarkStart w:id="32" w:name="_Toc146993201"/>
      <w:r>
        <w:t xml:space="preserve">Figure </w:t>
      </w:r>
      <w:r w:rsidR="00FB7D37">
        <w:fldChar w:fldCharType="begin"/>
      </w:r>
      <w:r w:rsidR="00FB7D37">
        <w:instrText xml:space="preserve"> STYLEREF 1 \s </w:instrText>
      </w:r>
      <w:r w:rsidR="00FB7D37">
        <w:fldChar w:fldCharType="separate"/>
      </w:r>
      <w:r w:rsidR="00FB7D37">
        <w:rPr>
          <w:noProof/>
        </w:rPr>
        <w:t>2</w:t>
      </w:r>
      <w:r w:rsidR="00FB7D37">
        <w:fldChar w:fldCharType="end"/>
      </w:r>
      <w:r w:rsidR="00FB7D37">
        <w:t>.</w:t>
      </w:r>
      <w:r w:rsidR="00FB7D37">
        <w:fldChar w:fldCharType="begin"/>
      </w:r>
      <w:r w:rsidR="00FB7D37">
        <w:instrText xml:space="preserve"> SEQ Figure \* ARABIC \s 1 </w:instrText>
      </w:r>
      <w:r w:rsidR="00FB7D37">
        <w:fldChar w:fldCharType="separate"/>
      </w:r>
      <w:r w:rsidR="00FB7D37">
        <w:rPr>
          <w:noProof/>
        </w:rPr>
        <w:t>2</w:t>
      </w:r>
      <w:r w:rsidR="00FB7D37">
        <w:fldChar w:fldCharType="end"/>
      </w:r>
      <w:r>
        <w:t xml:space="preserve"> Deep Knowledge Tracing Methods</w:t>
      </w:r>
      <w:bookmarkEnd w:id="32"/>
    </w:p>
    <w:p w14:paraId="720D92C3" w14:textId="58055990" w:rsidR="00F6446A" w:rsidRDefault="00F6446A" w:rsidP="00F6446A">
      <w:r>
        <w:t xml:space="preserve">Despite its encouraging performance DKT models had some drawbacks. They cannot predict the outcome of questions related to multiple skills. Also, it </w:t>
      </w:r>
      <w:proofErr w:type="spellStart"/>
      <w:r>
        <w:t>can not</w:t>
      </w:r>
      <w:proofErr w:type="spellEnd"/>
      <w:r>
        <w:t xml:space="preserve"> model the connection between multiple skills. It also assumes that all the questions are related to each other with the same probability which is not likely to happen all the time.  Researchers try to overcome these limitations using Extended-deep knowledge tracing, which introduces by </w:t>
      </w:r>
      <w:sdt>
        <w:sdtPr>
          <w:rPr>
            <w:color w:val="000000"/>
          </w:rPr>
          <w:tag w:val="MENDELEY_CITATION_v3_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"/>
          <w:id w:val="282693661"/>
          <w:placeholder>
            <w:docPart w:val="66A3185B9A1242E1BF67F209766F8886"/>
          </w:placeholder>
        </w:sdtPr>
        <w:sdtContent>
          <w:r w:rsidR="008D5BC0" w:rsidRPr="008D5BC0">
            <w:rPr>
              <w:color w:val="000000"/>
            </w:rPr>
            <w:t>(Piech et al., 2015)</w:t>
          </w:r>
        </w:sdtContent>
      </w:sdt>
      <w:r>
        <w:t xml:space="preserve">. They added additional student features such as previous knowledge, question answering rates and time spent on learning and practice; and, exercise features, such as textual information, question difficulty, skill hierarchies and skill dependencies. </w:t>
      </w:r>
    </w:p>
    <w:p w14:paraId="0DC44358" w14:textId="321870C7" w:rsidR="00F6446A" w:rsidRDefault="00F6446A" w:rsidP="00F6446A">
      <w:r>
        <w:t xml:space="preserve">But these limitations successfully overcome by Graph based Knowledge Tracing models. They can integrate the relationship between knowledge concepts and questions. </w:t>
      </w:r>
      <w:sdt>
        <w:sdtPr>
          <w:rPr>
            <w:color w:val="000000"/>
          </w:rPr>
          <w:tag w:val="MENDELEY_CITATION_v3_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"/>
          <w:id w:val="1900084608"/>
          <w:placeholder>
            <w:docPart w:val="66A3185B9A1242E1BF67F209766F8886"/>
          </w:placeholder>
        </w:sdtPr>
        <w:sdtContent>
          <w:r w:rsidR="008D5BC0" w:rsidRPr="008D5BC0">
            <w:rPr>
              <w:color w:val="000000"/>
            </w:rPr>
            <w:t>Nakagawa et al., 2019</w:t>
          </w:r>
        </w:sdtContent>
      </w:sdt>
      <w:r>
        <w:rPr>
          <w:color w:val="000000"/>
        </w:rPr>
        <w:t xml:space="preserve"> introduced Graph based knowledge tracing. They present knowledge concepts by nodes and relationships between them using edges. They formulated the problems as time series classification problem at node level. </w:t>
      </w:r>
    </w:p>
    <w:p w14:paraId="3D584E3A" w14:textId="7E6C201D" w:rsidR="00F6446A" w:rsidRDefault="00F6446A" w:rsidP="00F6446A">
      <w:pPr>
        <w:rPr>
          <w:color w:val="000000"/>
        </w:rPr>
      </w:pPr>
      <w:r>
        <w:lastRenderedPageBreak/>
        <w:t xml:space="preserve">According to </w:t>
      </w:r>
      <w:sdt>
        <w:sdtPr>
          <w:rPr>
            <w:color w:val="000000"/>
          </w:rPr>
          <w:tag w:val="MENDELEY_CITATION_v3_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"/>
          <w:id w:val="-922878791"/>
          <w:placeholder>
            <w:docPart w:val="8F0E0FBB8171412CA7CC1F3F358598A9"/>
          </w:placeholder>
        </w:sdtPr>
        <w:sdtContent>
          <w:r w:rsidR="008D5BC0" w:rsidRPr="008D5BC0">
            <w:rPr>
              <w:color w:val="000000"/>
            </w:rPr>
            <w:t>(Abdelrahman et al., 2023)</w:t>
          </w:r>
        </w:sdtContent>
      </w:sdt>
      <w:r>
        <w:rPr>
          <w:color w:val="000000"/>
        </w:rPr>
        <w:t xml:space="preserve"> there are three main graph-based KT models. They </w:t>
      </w:r>
      <w:proofErr w:type="gramStart"/>
      <w:r>
        <w:rPr>
          <w:color w:val="000000"/>
        </w:rPr>
        <w:t>are</w:t>
      </w:r>
      <w:proofErr w:type="gramEnd"/>
      <w:r>
        <w:rPr>
          <w:color w:val="000000"/>
        </w:rPr>
        <w:t xml:space="preserve"> </w:t>
      </w:r>
    </w:p>
    <w:p w14:paraId="7FBDD6F1" w14:textId="77777777" w:rsidR="00F6446A" w:rsidRPr="00E734D4" w:rsidRDefault="00F6446A" w:rsidP="00F6446A">
      <w:pPr>
        <w:pStyle w:val="ListParagraph"/>
        <w:numPr>
          <w:ilvl w:val="0"/>
          <w:numId w:val="7"/>
        </w:numPr>
        <w:rPr>
          <w:color w:val="000000"/>
        </w:rPr>
      </w:pPr>
      <w:r w:rsidRPr="00E734D4">
        <w:rPr>
          <w:color w:val="000000"/>
        </w:rPr>
        <w:t>graph</w:t>
      </w:r>
      <w:r>
        <w:rPr>
          <w:color w:val="000000"/>
        </w:rPr>
        <w:t>-based</w:t>
      </w:r>
      <w:r w:rsidRPr="00E734D4">
        <w:rPr>
          <w:color w:val="000000"/>
        </w:rPr>
        <w:t xml:space="preserve"> knowledge tracing </w:t>
      </w:r>
    </w:p>
    <w:p w14:paraId="30EBCD85" w14:textId="77777777" w:rsidR="00F6446A" w:rsidRPr="00E734D4" w:rsidRDefault="00F6446A" w:rsidP="00F6446A">
      <w:pPr>
        <w:pStyle w:val="ListParagraph"/>
        <w:numPr>
          <w:ilvl w:val="0"/>
          <w:numId w:val="7"/>
        </w:numPr>
        <w:rPr>
          <w:color w:val="000000"/>
        </w:rPr>
      </w:pPr>
      <w:r w:rsidRPr="00E734D4">
        <w:rPr>
          <w:color w:val="000000"/>
        </w:rPr>
        <w:t>graph</w:t>
      </w:r>
      <w:r>
        <w:rPr>
          <w:color w:val="000000"/>
        </w:rPr>
        <w:t>-</w:t>
      </w:r>
      <w:r w:rsidRPr="00E734D4">
        <w:rPr>
          <w:color w:val="000000"/>
        </w:rPr>
        <w:t xml:space="preserve">based interaction knowledge tracing </w:t>
      </w:r>
    </w:p>
    <w:p w14:paraId="6138256E" w14:textId="77777777" w:rsidR="00F6446A" w:rsidRDefault="00F6446A" w:rsidP="00F6446A">
      <w:pPr>
        <w:pStyle w:val="ListParagraph"/>
        <w:numPr>
          <w:ilvl w:val="0"/>
          <w:numId w:val="7"/>
        </w:numPr>
        <w:rPr>
          <w:color w:val="000000"/>
        </w:rPr>
      </w:pPr>
      <w:r w:rsidRPr="00E734D4">
        <w:rPr>
          <w:color w:val="000000"/>
        </w:rPr>
        <w:t>structure</w:t>
      </w:r>
      <w:r>
        <w:rPr>
          <w:color w:val="000000"/>
        </w:rPr>
        <w:t>-</w:t>
      </w:r>
      <w:r w:rsidRPr="00E734D4">
        <w:rPr>
          <w:color w:val="000000"/>
        </w:rPr>
        <w:t xml:space="preserve">based knowledge tracing </w:t>
      </w:r>
      <w:r>
        <w:rPr>
          <w:color w:val="000000"/>
        </w:rPr>
        <w:t>(SBKT)</w:t>
      </w:r>
    </w:p>
    <w:p w14:paraId="4200DD0E" w14:textId="77777777" w:rsidR="00F6446A" w:rsidRDefault="00F6446A" w:rsidP="00F6446A">
      <w:pPr>
        <w:rPr>
          <w:color w:val="000000"/>
        </w:rPr>
      </w:pPr>
      <w:r>
        <w:rPr>
          <w:color w:val="000000"/>
        </w:rPr>
        <w:t xml:space="preserve">This research leans toward structure-based knowledge tracing as we use knowledge graphs representing relationships between knowledge concepts (KC/learning objective (LO) as per our data set). </w:t>
      </w:r>
    </w:p>
    <w:p w14:paraId="362D31BC" w14:textId="1CE62389" w:rsidR="00F6446A" w:rsidRPr="005C2CF6" w:rsidRDefault="00000000" w:rsidP="00F6446A">
      <w:pPr>
        <w:rPr>
          <w:color w:val="000000"/>
        </w:rPr>
      </w:pPr>
      <w:sdt>
        <w:sdtPr>
          <w:rPr>
            <w:color w:val="000000"/>
          </w:rPr>
          <w:tag w:val="MENDELEY_CITATION_v3_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"/>
          <w:id w:val="-1798443660"/>
          <w:placeholder>
            <w:docPart w:val="8F0E0FBB8171412CA7CC1F3F358598A9"/>
          </w:placeholder>
        </w:sdtPr>
        <w:sdtContent>
          <w:r w:rsidR="008D5BC0" w:rsidRPr="008D5BC0">
            <w:rPr>
              <w:color w:val="000000"/>
            </w:rPr>
            <w:t xml:space="preserve">Tong </w:t>
          </w:r>
          <w:proofErr w:type="gramStart"/>
          <w:r w:rsidR="008D5BC0" w:rsidRPr="008D5BC0">
            <w:rPr>
              <w:color w:val="000000"/>
            </w:rPr>
            <w:t>et al.,(</w:t>
          </w:r>
          <w:proofErr w:type="gramEnd"/>
          <w:r w:rsidR="008D5BC0" w:rsidRPr="008D5BC0">
            <w:rPr>
              <w:color w:val="000000"/>
            </w:rPr>
            <w:t>2020)</w:t>
          </w:r>
        </w:sdtContent>
      </w:sdt>
      <w:r w:rsidR="00F6446A" w:rsidRPr="005C2CF6">
        <w:rPr>
          <w:color w:val="000000"/>
        </w:rPr>
        <w:t xml:space="preserve"> introduced the structure</w:t>
      </w:r>
      <w:r w:rsidR="00F6446A">
        <w:rPr>
          <w:color w:val="000000"/>
        </w:rPr>
        <w:t>-</w:t>
      </w:r>
      <w:r w:rsidR="00F6446A" w:rsidRPr="005C2CF6">
        <w:rPr>
          <w:color w:val="000000"/>
        </w:rPr>
        <w:t>based knowledge tracing method. They have t</w:t>
      </w:r>
      <w:r w:rsidR="00F6446A">
        <w:rPr>
          <w:color w:val="000000"/>
        </w:rPr>
        <w:t>ri</w:t>
      </w:r>
      <w:r w:rsidR="00F6446A" w:rsidRPr="005C2CF6">
        <w:rPr>
          <w:color w:val="000000"/>
        </w:rPr>
        <w:t xml:space="preserve">ed to solve two main challenges in this paper. They are </w:t>
      </w:r>
      <w:r w:rsidR="00F6446A">
        <w:rPr>
          <w:color w:val="000000"/>
        </w:rPr>
        <w:t xml:space="preserve">the </w:t>
      </w:r>
      <w:r w:rsidR="00F6446A" w:rsidRPr="005C2CF6">
        <w:rPr>
          <w:color w:val="000000"/>
        </w:rPr>
        <w:t xml:space="preserve">temporal impact of exercise sequence and </w:t>
      </w:r>
      <w:r w:rsidR="00F6446A">
        <w:rPr>
          <w:color w:val="000000"/>
        </w:rPr>
        <w:t xml:space="preserve">the </w:t>
      </w:r>
      <w:r w:rsidR="00F6446A" w:rsidRPr="005C2CF6">
        <w:rPr>
          <w:color w:val="000000"/>
        </w:rPr>
        <w:t>spatial impact of the knowledge structure or knowledge graph. In order to solve these challenges, they have introduced structure</w:t>
      </w:r>
      <w:r w:rsidR="00F6446A">
        <w:rPr>
          <w:color w:val="000000"/>
        </w:rPr>
        <w:t>-</w:t>
      </w:r>
      <w:r w:rsidR="00F6446A" w:rsidRPr="005C2CF6">
        <w:rPr>
          <w:color w:val="000000"/>
        </w:rPr>
        <w:t xml:space="preserve">based knowledge </w:t>
      </w:r>
      <w:proofErr w:type="gramStart"/>
      <w:r w:rsidR="00F6446A" w:rsidRPr="005C2CF6">
        <w:rPr>
          <w:color w:val="000000"/>
        </w:rPr>
        <w:t>tracing</w:t>
      </w:r>
      <w:r w:rsidR="00F6446A">
        <w:rPr>
          <w:color w:val="000000"/>
        </w:rPr>
        <w:t>(</w:t>
      </w:r>
      <w:proofErr w:type="gramEnd"/>
      <w:r w:rsidR="00F6446A">
        <w:rPr>
          <w:color w:val="000000"/>
        </w:rPr>
        <w:t xml:space="preserve">SBKT). SBKT </w:t>
      </w:r>
      <w:r w:rsidR="00F6446A" w:rsidRPr="009A429F">
        <w:rPr>
          <w:color w:val="000000"/>
        </w:rPr>
        <w:t xml:space="preserve">can simultaneously model the temporal and spatial </w:t>
      </w:r>
      <w:r w:rsidR="00F6446A">
        <w:rPr>
          <w:color w:val="000000"/>
        </w:rPr>
        <w:t>impacts.</w:t>
      </w:r>
    </w:p>
    <w:p w14:paraId="7ED9D65B" w14:textId="77777777" w:rsidR="00F6446A" w:rsidRDefault="00F6446A" w:rsidP="00F6446A">
      <w:pPr>
        <w:keepNext/>
      </w:pPr>
      <w:r>
        <w:rPr>
          <w:noProof/>
        </w:rPr>
        <w:drawing>
          <wp:inline distT="0" distB="0" distL="0" distR="0" wp14:anchorId="50B5A1D2" wp14:editId="0F7DC3EB">
            <wp:extent cx="5943600" cy="2008505"/>
            <wp:effectExtent l="0" t="0" r="0" b="0"/>
            <wp:docPr id="1334786430"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86430" name="Picture 1" descr="Diagram&#10;&#10;Description automatically generated with low confidence"/>
                    <pic:cNvPicPr/>
                  </pic:nvPicPr>
                  <pic:blipFill>
                    <a:blip r:embed="rId15"/>
                    <a:stretch>
                      <a:fillRect/>
                    </a:stretch>
                  </pic:blipFill>
                  <pic:spPr>
                    <a:xfrm>
                      <a:off x="0" y="0"/>
                      <a:ext cx="5943600" cy="2008505"/>
                    </a:xfrm>
                    <a:prstGeom prst="rect">
                      <a:avLst/>
                    </a:prstGeom>
                  </pic:spPr>
                </pic:pic>
              </a:graphicData>
            </a:graphic>
          </wp:inline>
        </w:drawing>
      </w:r>
    </w:p>
    <w:p w14:paraId="060151D4" w14:textId="342F62EB" w:rsidR="00F6446A" w:rsidRPr="000C6025" w:rsidRDefault="00F6446A" w:rsidP="00F6446A">
      <w:pPr>
        <w:pStyle w:val="Caption"/>
        <w:rPr>
          <w:color w:val="000000"/>
        </w:rPr>
      </w:pPr>
      <w:bookmarkStart w:id="33" w:name="_Ref131787077"/>
      <w:bookmarkStart w:id="34" w:name="_Toc131788236"/>
      <w:bookmarkStart w:id="35" w:name="_Toc146993202"/>
      <w:r>
        <w:t xml:space="preserve">Figure </w:t>
      </w:r>
      <w:r w:rsidR="00FB7D37">
        <w:fldChar w:fldCharType="begin"/>
      </w:r>
      <w:r w:rsidR="00FB7D37">
        <w:instrText xml:space="preserve"> STYLEREF 1 \s </w:instrText>
      </w:r>
      <w:r w:rsidR="00FB7D37">
        <w:fldChar w:fldCharType="separate"/>
      </w:r>
      <w:r w:rsidR="00FB7D37">
        <w:rPr>
          <w:noProof/>
        </w:rPr>
        <w:t>2</w:t>
      </w:r>
      <w:r w:rsidR="00FB7D37">
        <w:fldChar w:fldCharType="end"/>
      </w:r>
      <w:r w:rsidR="00FB7D37">
        <w:t>.</w:t>
      </w:r>
      <w:r w:rsidR="00FB7D37">
        <w:fldChar w:fldCharType="begin"/>
      </w:r>
      <w:r w:rsidR="00FB7D37">
        <w:instrText xml:space="preserve"> SEQ Figure \* ARABIC \s 1 </w:instrText>
      </w:r>
      <w:r w:rsidR="00FB7D37">
        <w:fldChar w:fldCharType="separate"/>
      </w:r>
      <w:r w:rsidR="00FB7D37">
        <w:rPr>
          <w:noProof/>
        </w:rPr>
        <w:t>3</w:t>
      </w:r>
      <w:r w:rsidR="00FB7D37">
        <w:fldChar w:fldCharType="end"/>
      </w:r>
      <w:bookmarkEnd w:id="33"/>
      <w:r>
        <w:t xml:space="preserve"> </w:t>
      </w:r>
      <w:proofErr w:type="gramStart"/>
      <w:r>
        <w:t>structure based</w:t>
      </w:r>
      <w:proofErr w:type="gramEnd"/>
      <w:r>
        <w:t xml:space="preserve"> knowledge tracing </w:t>
      </w:r>
      <w:sdt>
        <w:sdtPr>
          <w:rPr>
            <w:i w:val="0"/>
            <w:color w:val="000000"/>
          </w:rPr>
          <w:tag w:val="MENDELEY_CITATION_v3_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"/>
          <w:id w:val="953669835"/>
          <w:placeholder>
            <w:docPart w:val="8F0E0FBB8171412CA7CC1F3F358598A9"/>
          </w:placeholder>
        </w:sdtPr>
        <w:sdtContent>
          <w:r w:rsidR="008D5BC0" w:rsidRPr="008D5BC0">
            <w:rPr>
              <w:i w:val="0"/>
              <w:color w:val="000000"/>
            </w:rPr>
            <w:t>(Tong et al., 2020)</w:t>
          </w:r>
        </w:sdtContent>
      </w:sdt>
      <w:bookmarkEnd w:id="34"/>
      <w:bookmarkEnd w:id="35"/>
      <w:r>
        <w:t xml:space="preserve"> </w:t>
      </w:r>
    </w:p>
    <w:p w14:paraId="7BACF3B9" w14:textId="5CAFB292" w:rsidR="00F6446A" w:rsidRDefault="00F6446A" w:rsidP="00F6446A">
      <w:pPr>
        <w:rPr>
          <w:color w:val="000000"/>
        </w:rPr>
      </w:pPr>
      <w:r>
        <w:rPr>
          <w:color w:val="000000"/>
        </w:rPr>
        <w:fldChar w:fldCharType="begin"/>
      </w:r>
      <w:r>
        <w:rPr>
          <w:color w:val="000000"/>
        </w:rPr>
        <w:instrText xml:space="preserve"> REF _Ref131787077 \h </w:instrText>
      </w:r>
      <w:r>
        <w:rPr>
          <w:color w:val="000000"/>
        </w:rPr>
      </w:r>
      <w:r>
        <w:rPr>
          <w:color w:val="000000"/>
        </w:rPr>
        <w:fldChar w:fldCharType="separate"/>
      </w:r>
      <w:r w:rsidR="004716EE">
        <w:t xml:space="preserve">Figure </w:t>
      </w:r>
      <w:r w:rsidR="004716EE">
        <w:rPr>
          <w:noProof/>
        </w:rPr>
        <w:t>2</w:t>
      </w:r>
      <w:r w:rsidR="004716EE">
        <w:t>.</w:t>
      </w:r>
      <w:r w:rsidR="004716EE">
        <w:rPr>
          <w:noProof/>
        </w:rPr>
        <w:t>3</w:t>
      </w:r>
      <w:r>
        <w:rPr>
          <w:color w:val="000000"/>
        </w:rPr>
        <w:fldChar w:fldCharType="end"/>
      </w:r>
      <w:r>
        <w:rPr>
          <w:color w:val="000000"/>
        </w:rPr>
        <w:t xml:space="preserve"> depict sequence of exercises related to one knowledge structure. Under this structurer there are connected concepts. They are either prerequisites or similar concepts. As the student proceed with the question </w:t>
      </w:r>
      <w:proofErr w:type="spellStart"/>
      <w:proofErr w:type="gramStart"/>
      <w:r>
        <w:rPr>
          <w:color w:val="000000"/>
        </w:rPr>
        <w:t>students</w:t>
      </w:r>
      <w:proofErr w:type="spellEnd"/>
      <w:proofErr w:type="gramEnd"/>
      <w:r>
        <w:rPr>
          <w:color w:val="000000"/>
        </w:rPr>
        <w:t xml:space="preserve"> knowledge statues of each concept change. It is shown in the radar map in the top.  Changes in radar map shows the temporal impact of the students’ knowledge statues and knowledge structures shows how responses impact the learning concept and related(influenced) concepts, which is the spatial impact.</w:t>
      </w:r>
    </w:p>
    <w:p w14:paraId="350F0BE0" w14:textId="77777777" w:rsidR="00F6446A" w:rsidRDefault="00F6446A" w:rsidP="00F6446A">
      <w:pPr>
        <w:pStyle w:val="Heading3"/>
        <w:numPr>
          <w:ilvl w:val="2"/>
          <w:numId w:val="3"/>
        </w:numPr>
      </w:pPr>
      <w:bookmarkStart w:id="36" w:name="_Toc146992671"/>
      <w:r>
        <w:lastRenderedPageBreak/>
        <w:t>Graph Neural Network</w:t>
      </w:r>
      <w:bookmarkEnd w:id="36"/>
      <w:r>
        <w:t xml:space="preserve"> </w:t>
      </w:r>
    </w:p>
    <w:p w14:paraId="1D475A08" w14:textId="7D236FD8" w:rsidR="00F6446A" w:rsidRDefault="00F6446A" w:rsidP="00F6446A">
      <w:r w:rsidRPr="004144A8">
        <w:t>The rapid development of internet technology and web applications has led to a vast amount of data being generated on the internet, which can be used to create valuable knowledge.</w:t>
      </w:r>
      <w:r>
        <w:t xml:space="preserve"> Such knowledge </w:t>
      </w:r>
      <w:proofErr w:type="gramStart"/>
      <w:r>
        <w:t>lead</w:t>
      </w:r>
      <w:proofErr w:type="gramEnd"/>
      <w:r>
        <w:t xml:space="preserve"> to create knowledge graphs. Graph Neural Network (GNN) created to learn from such knowledge graphs and predict the unknown. GNN are a class of deep learning methods designed to perform inference on data described by graphs. They are neural networks that can be directly applied to graphs, allowing for node-level, edge-level, and graph-level prediction tasks </w:t>
      </w:r>
      <w:sdt>
        <w:sdtPr>
          <w:rPr>
            <w:color w:val="000000"/>
          </w:rPr>
          <w:tag w:val="MENDELEY_CITATION_v3_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"/>
          <w:id w:val="744230659"/>
          <w:placeholder>
            <w:docPart w:val="66A3185B9A1242E1BF67F209766F8886"/>
          </w:placeholder>
        </w:sdtPr>
        <w:sdtContent>
          <w:r w:rsidR="008D5BC0" w:rsidRPr="008D5BC0">
            <w:rPr>
              <w:color w:val="000000"/>
            </w:rPr>
            <w:t>(Ye et al., 2022)</w:t>
          </w:r>
        </w:sdtContent>
      </w:sdt>
      <w:r>
        <w:t>.</w:t>
      </w:r>
    </w:p>
    <w:p w14:paraId="5555AD96" w14:textId="3DBB7609" w:rsidR="00F6446A" w:rsidRDefault="00F6446A" w:rsidP="00F6446A">
      <w:r>
        <w:t xml:space="preserve">The message parsing process is what allows GNNs to learn from the structure of the graph. By sending messages to each other, the nodes in the graph </w:t>
      </w:r>
      <w:proofErr w:type="gramStart"/>
      <w:r>
        <w:t>are able to</w:t>
      </w:r>
      <w:proofErr w:type="gramEnd"/>
      <w:r>
        <w:t xml:space="preserve"> share information about their local neighborhoods. This information can then be used to update the nodes' states, which in turn can be used to make predictions about the graph. There are a variety of different message parsing functions that can be used in GNNs. The choice of message parsing function depends on the specific task that the GNN is being used for. For example, if the GNN is being used to predict the relationship between two entities, then the message parsing function might be designed to extract features from the entities and their relationships </w:t>
      </w:r>
      <w:sdt>
        <w:sdtPr>
          <w:tag w:val="MENDELEY_CITATION_v3_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"/>
          <w:id w:val="1184016759"/>
          <w:placeholder>
            <w:docPart w:val="66A3185B9A1242E1BF67F209766F8886"/>
          </w:placeholder>
        </w:sdtPr>
        <w:sdtContent>
          <w:r w:rsidR="008D5BC0">
            <w:rPr>
              <w:rFonts w:eastAsia="Times New Roman"/>
            </w:rPr>
            <w:t xml:space="preserve">(Serra &amp; </w:t>
          </w:r>
          <w:proofErr w:type="spellStart"/>
          <w:r w:rsidR="008D5BC0">
            <w:rPr>
              <w:rFonts w:eastAsia="Times New Roman"/>
            </w:rPr>
            <w:t>Niepert</w:t>
          </w:r>
          <w:proofErr w:type="spellEnd"/>
          <w:r w:rsidR="008D5BC0">
            <w:rPr>
              <w:rFonts w:eastAsia="Times New Roman"/>
            </w:rPr>
            <w:t>, 2023)</w:t>
          </w:r>
        </w:sdtContent>
      </w:sdt>
      <w:r>
        <w:t>.</w:t>
      </w:r>
    </w:p>
    <w:p w14:paraId="52F134AC" w14:textId="77777777" w:rsidR="00F6446A" w:rsidRDefault="00F6446A" w:rsidP="00F6446A">
      <w:pPr>
        <w:pStyle w:val="Heading2"/>
        <w:numPr>
          <w:ilvl w:val="1"/>
          <w:numId w:val="3"/>
        </w:numPr>
      </w:pPr>
      <w:bookmarkStart w:id="37" w:name="_Toc131873640"/>
      <w:bookmarkStart w:id="38" w:name="_Toc142334394"/>
      <w:bookmarkStart w:id="39" w:name="_Toc146992672"/>
      <w:r>
        <w:t>Leaners characteristics</w:t>
      </w:r>
      <w:bookmarkEnd w:id="37"/>
      <w:bookmarkEnd w:id="38"/>
      <w:bookmarkEnd w:id="39"/>
      <w:r>
        <w:t xml:space="preserve"> </w:t>
      </w:r>
    </w:p>
    <w:p w14:paraId="0A7E9AE1" w14:textId="58F2B6CE" w:rsidR="00F6446A" w:rsidRDefault="00000000" w:rsidP="00F6446A">
      <w:pPr>
        <w:rPr>
          <w:color w:val="000000"/>
        </w:rPr>
      </w:pPr>
      <w:sdt>
        <w:sdtPr>
          <w:rPr>
            <w:color w:val="000000"/>
          </w:rPr>
          <w:tag w:val="MENDELEY_CITATION_v3_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"/>
          <w:id w:val="-1646421224"/>
          <w:placeholder>
            <w:docPart w:val="8F0E0FBB8171412CA7CC1F3F358598A9"/>
          </w:placeholder>
        </w:sdtPr>
        <w:sdtContent>
          <w:proofErr w:type="spellStart"/>
          <w:r w:rsidR="008D5BC0" w:rsidRPr="008D5BC0">
            <w:rPr>
              <w:color w:val="000000"/>
            </w:rPr>
            <w:t>Hemmler</w:t>
          </w:r>
          <w:proofErr w:type="spellEnd"/>
          <w:r w:rsidR="008D5BC0" w:rsidRPr="008D5BC0">
            <w:rPr>
              <w:color w:val="000000"/>
            </w:rPr>
            <w:t xml:space="preserve"> and </w:t>
          </w:r>
          <w:proofErr w:type="spellStart"/>
          <w:r w:rsidR="008D5BC0" w:rsidRPr="008D5BC0">
            <w:rPr>
              <w:color w:val="000000"/>
            </w:rPr>
            <w:t>Ifenthaler</w:t>
          </w:r>
          <w:proofErr w:type="spellEnd"/>
          <w:r w:rsidR="008D5BC0" w:rsidRPr="008D5BC0">
            <w:rPr>
              <w:color w:val="000000"/>
            </w:rPr>
            <w:t>, (2022)</w:t>
          </w:r>
        </w:sdtContent>
      </w:sdt>
      <w:r w:rsidR="00F6446A">
        <w:rPr>
          <w:color w:val="000000"/>
        </w:rPr>
        <w:t xml:space="preserve"> have identified internal and external indicators of the learning context for supporting adaptive learning. Based on the authors internal dimensions, Past performance is a one dimension that support toward adaptive learning. It can be measure through previous grades, rank, previous experience with the course content, prior </w:t>
      </w:r>
      <w:proofErr w:type="gramStart"/>
      <w:r w:rsidR="00F6446A">
        <w:rPr>
          <w:color w:val="000000"/>
        </w:rPr>
        <w:t>credits</w:t>
      </w:r>
      <w:proofErr w:type="gramEnd"/>
      <w:r w:rsidR="00F6446A">
        <w:rPr>
          <w:color w:val="000000"/>
        </w:rPr>
        <w:t xml:space="preserve"> and course repetition. All these indicators are included in our data set. </w:t>
      </w:r>
      <w:proofErr w:type="gramStart"/>
      <w:r w:rsidR="00F6446A">
        <w:rPr>
          <w:color w:val="000000"/>
        </w:rPr>
        <w:t>Additionally</w:t>
      </w:r>
      <w:proofErr w:type="gramEnd"/>
      <w:r w:rsidR="00F6446A">
        <w:rPr>
          <w:color w:val="000000"/>
        </w:rPr>
        <w:t xml:space="preserve"> under skills and abilities dimension, prior knowledge indicator also captured in our data set. In contrary there are many other dimensions such as demographics, learning approach, emotions, perception towards teacher/course </w:t>
      </w:r>
      <w:proofErr w:type="gramStart"/>
      <w:r w:rsidR="00F6446A">
        <w:rPr>
          <w:color w:val="000000"/>
        </w:rPr>
        <w:t>and etc.</w:t>
      </w:r>
      <w:proofErr w:type="gramEnd"/>
      <w:r w:rsidR="00F6446A">
        <w:rPr>
          <w:color w:val="000000"/>
        </w:rPr>
        <w:t xml:space="preserve"> Hence our study limited only to student performance and skill/abilities dimension when analyzing </w:t>
      </w:r>
      <w:proofErr w:type="gramStart"/>
      <w:r w:rsidR="00F6446A">
        <w:rPr>
          <w:color w:val="000000"/>
        </w:rPr>
        <w:t>learners</w:t>
      </w:r>
      <w:proofErr w:type="gramEnd"/>
      <w:r w:rsidR="00F6446A">
        <w:rPr>
          <w:color w:val="000000"/>
        </w:rPr>
        <w:t xml:space="preserve"> characteristics in an adaptive learning environment. </w:t>
      </w:r>
    </w:p>
    <w:p w14:paraId="36086EE6" w14:textId="158D5622" w:rsidR="00F6446A" w:rsidRDefault="00000000" w:rsidP="00F6446A">
      <w:pPr>
        <w:rPr>
          <w:color w:val="000000"/>
        </w:rPr>
      </w:pPr>
      <w:sdt>
        <w:sdtPr>
          <w:rPr>
            <w:color w:val="000000"/>
          </w:rPr>
          <w:tag w:val="MENDELEY_CITATION_v3_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"/>
          <w:id w:val="-120231150"/>
          <w:placeholder>
            <w:docPart w:val="8F0E0FBB8171412CA7CC1F3F358598A9"/>
          </w:placeholder>
        </w:sdtPr>
        <w:sdtContent>
          <w:proofErr w:type="spellStart"/>
          <w:r w:rsidR="008D5BC0" w:rsidRPr="008D5BC0">
            <w:rPr>
              <w:color w:val="000000"/>
            </w:rPr>
            <w:t>Afini</w:t>
          </w:r>
          <w:proofErr w:type="spellEnd"/>
          <w:r w:rsidR="008D5BC0" w:rsidRPr="008D5BC0">
            <w:rPr>
              <w:color w:val="000000"/>
            </w:rPr>
            <w:t xml:space="preserve"> </w:t>
          </w:r>
          <w:proofErr w:type="spellStart"/>
          <w:r w:rsidR="008D5BC0" w:rsidRPr="008D5BC0">
            <w:rPr>
              <w:color w:val="000000"/>
            </w:rPr>
            <w:t>Normadhi</w:t>
          </w:r>
          <w:proofErr w:type="spellEnd"/>
          <w:r w:rsidR="008D5BC0" w:rsidRPr="008D5BC0">
            <w:rPr>
              <w:color w:val="000000"/>
            </w:rPr>
            <w:t xml:space="preserve"> </w:t>
          </w:r>
          <w:proofErr w:type="gramStart"/>
          <w:r w:rsidR="008D5BC0" w:rsidRPr="008D5BC0">
            <w:rPr>
              <w:color w:val="000000"/>
            </w:rPr>
            <w:t>et al.,(</w:t>
          </w:r>
          <w:proofErr w:type="gramEnd"/>
          <w:r w:rsidR="008D5BC0" w:rsidRPr="008D5BC0">
            <w:rPr>
              <w:color w:val="000000"/>
            </w:rPr>
            <w:t xml:space="preserve"> 2019)</w:t>
          </w:r>
        </w:sdtContent>
      </w:sdt>
      <w:r w:rsidR="00F6446A">
        <w:rPr>
          <w:color w:val="000000"/>
        </w:rPr>
        <w:t xml:space="preserve"> summarize learners personal traits in 3 main domains and the relevant sub domains. </w:t>
      </w:r>
    </w:p>
    <w:p w14:paraId="7C933A21" w14:textId="77777777" w:rsidR="00F6446A" w:rsidRPr="004E22F2" w:rsidRDefault="00F6446A" w:rsidP="00F6446A">
      <w:pPr>
        <w:pStyle w:val="ListParagraph"/>
        <w:numPr>
          <w:ilvl w:val="0"/>
          <w:numId w:val="5"/>
        </w:numPr>
        <w:rPr>
          <w:color w:val="000000"/>
        </w:rPr>
      </w:pPr>
      <w:r w:rsidRPr="004E22F2">
        <w:rPr>
          <w:color w:val="000000"/>
        </w:rPr>
        <w:lastRenderedPageBreak/>
        <w:t xml:space="preserve">Cognition – learning style /cognitive style/ prior knowledge/ personality type/thinking process/working memory capacity. </w:t>
      </w:r>
    </w:p>
    <w:p w14:paraId="3729F641" w14:textId="77777777" w:rsidR="00F6446A" w:rsidRPr="004E22F2" w:rsidRDefault="00F6446A" w:rsidP="00F6446A">
      <w:pPr>
        <w:pStyle w:val="ListParagraph"/>
        <w:numPr>
          <w:ilvl w:val="0"/>
          <w:numId w:val="5"/>
        </w:numPr>
        <w:rPr>
          <w:color w:val="000000"/>
        </w:rPr>
      </w:pPr>
      <w:r w:rsidRPr="004E22F2">
        <w:rPr>
          <w:color w:val="000000"/>
        </w:rPr>
        <w:t xml:space="preserve">Affective – emotions/ mental state/ engagement </w:t>
      </w:r>
    </w:p>
    <w:p w14:paraId="5FD8F59A" w14:textId="77777777" w:rsidR="00F6446A" w:rsidRPr="004E22F2" w:rsidRDefault="00F6446A" w:rsidP="00F6446A">
      <w:pPr>
        <w:pStyle w:val="ListParagraph"/>
        <w:numPr>
          <w:ilvl w:val="0"/>
          <w:numId w:val="5"/>
        </w:numPr>
        <w:rPr>
          <w:color w:val="000000"/>
        </w:rPr>
      </w:pPr>
      <w:r w:rsidRPr="004E22F2">
        <w:rPr>
          <w:color w:val="000000"/>
        </w:rPr>
        <w:t>Behavior/psychomotor – cognitive abilities/ performance</w:t>
      </w:r>
    </w:p>
    <w:p w14:paraId="2152F48E" w14:textId="77777777" w:rsidR="00F6446A" w:rsidRDefault="00F6446A" w:rsidP="00F6446A">
      <w:pPr>
        <w:rPr>
          <w:color w:val="000000"/>
        </w:rPr>
      </w:pPr>
      <w:r>
        <w:rPr>
          <w:color w:val="000000"/>
        </w:rPr>
        <w:t xml:space="preserve">Our study based on performance under </w:t>
      </w:r>
      <w:r w:rsidRPr="004E22F2">
        <w:rPr>
          <w:color w:val="000000"/>
        </w:rPr>
        <w:t>Behavior/psychomotor</w:t>
      </w:r>
      <w:r>
        <w:rPr>
          <w:color w:val="000000"/>
        </w:rPr>
        <w:t xml:space="preserve"> and prior knowledge under cognition.</w:t>
      </w:r>
    </w:p>
    <w:p w14:paraId="067CBCBD" w14:textId="7FCFC557" w:rsidR="00F6446A" w:rsidRDefault="00F6446A" w:rsidP="00F6446A">
      <w:pPr>
        <w:rPr>
          <w:color w:val="000000"/>
        </w:rPr>
      </w:pPr>
      <w:r>
        <w:rPr>
          <w:color w:val="000000"/>
        </w:rPr>
        <w:t>Authors conclude most of the adaptive learning environments build on personal traits under cognitive learning domain. Most frequently used personal trait identification method is computer based detection using machine learning (</w:t>
      </w:r>
      <w:proofErr w:type="gramStart"/>
      <w:r>
        <w:rPr>
          <w:color w:val="000000"/>
        </w:rPr>
        <w:t>majority )</w:t>
      </w:r>
      <w:proofErr w:type="gramEnd"/>
      <w:r>
        <w:rPr>
          <w:color w:val="000000"/>
        </w:rPr>
        <w:t xml:space="preserve"> , without machine learning or hybrid approach. Authors mentioned most of the research work suffer with small sample size which address in our study. And our work </w:t>
      </w:r>
      <w:proofErr w:type="gramStart"/>
      <w:r>
        <w:rPr>
          <w:color w:val="000000"/>
        </w:rPr>
        <w:t>intend</w:t>
      </w:r>
      <w:proofErr w:type="gramEnd"/>
      <w:r>
        <w:rPr>
          <w:color w:val="000000"/>
        </w:rPr>
        <w:t xml:space="preserve"> to use knowledge graph based approach which was not used mention in</w:t>
      </w:r>
      <w:r w:rsidRPr="00EA62A5">
        <w:rPr>
          <w:color w:val="000000"/>
        </w:rPr>
        <w:t xml:space="preserve"> </w:t>
      </w:r>
      <w:sdt>
        <w:sdtPr>
          <w:rPr>
            <w:color w:val="000000"/>
          </w:rPr>
          <w:tag w:val="MENDELEY_CITATION_v3_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"/>
          <w:id w:val="-984548195"/>
          <w:placeholder>
            <w:docPart w:val="EAA88CC9746947F9B39EA17550A62C95"/>
          </w:placeholder>
        </w:sdtPr>
        <w:sdtContent>
          <w:r w:rsidR="008D5BC0" w:rsidRPr="008D5BC0">
            <w:rPr>
              <w:color w:val="000000"/>
            </w:rPr>
            <w:t>(</w:t>
          </w:r>
          <w:proofErr w:type="spellStart"/>
          <w:r w:rsidR="008D5BC0" w:rsidRPr="008D5BC0">
            <w:rPr>
              <w:color w:val="000000"/>
            </w:rPr>
            <w:t>Afini</w:t>
          </w:r>
          <w:proofErr w:type="spellEnd"/>
          <w:r w:rsidR="008D5BC0" w:rsidRPr="008D5BC0">
            <w:rPr>
              <w:color w:val="000000"/>
            </w:rPr>
            <w:t xml:space="preserve"> </w:t>
          </w:r>
          <w:proofErr w:type="spellStart"/>
          <w:r w:rsidR="008D5BC0" w:rsidRPr="008D5BC0">
            <w:rPr>
              <w:color w:val="000000"/>
            </w:rPr>
            <w:t>Normadhi</w:t>
          </w:r>
          <w:proofErr w:type="spellEnd"/>
          <w:r w:rsidR="008D5BC0" w:rsidRPr="008D5BC0">
            <w:rPr>
              <w:color w:val="000000"/>
            </w:rPr>
            <w:t xml:space="preserve"> et al., 2019)</w:t>
          </w:r>
        </w:sdtContent>
      </w:sdt>
      <w:r>
        <w:rPr>
          <w:color w:val="000000"/>
        </w:rPr>
        <w:t xml:space="preserve"> literature review from 2007-2017. </w:t>
      </w:r>
    </w:p>
    <w:p w14:paraId="7A614745" w14:textId="6DDA48C2" w:rsidR="00F6446A" w:rsidRDefault="00000000" w:rsidP="00F6446A">
      <w:pPr>
        <w:rPr>
          <w:color w:val="000000"/>
        </w:rPr>
      </w:pPr>
      <w:sdt>
        <w:sdtPr>
          <w:rPr>
            <w:color w:val="000000"/>
          </w:rPr>
          <w:tag w:val="MENDELEY_CITATION_v3_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"/>
          <w:id w:val="-1520773858"/>
          <w:placeholder>
            <w:docPart w:val="8F0E0FBB8171412CA7CC1F3F358598A9"/>
          </w:placeholder>
        </w:sdtPr>
        <w:sdtContent>
          <w:proofErr w:type="gramStart"/>
          <w:r w:rsidR="008D5BC0" w:rsidRPr="008D5BC0">
            <w:rPr>
              <w:color w:val="000000"/>
            </w:rPr>
            <w:t>Hsu,(</w:t>
          </w:r>
          <w:proofErr w:type="gramEnd"/>
          <w:r w:rsidR="008D5BC0" w:rsidRPr="008D5BC0">
            <w:rPr>
              <w:color w:val="000000"/>
            </w:rPr>
            <w:t xml:space="preserve"> 2012)</w:t>
          </w:r>
        </w:sdtContent>
      </w:sdt>
      <w:r w:rsidR="00F6446A">
        <w:rPr>
          <w:color w:val="000000"/>
        </w:rPr>
        <w:t xml:space="preserve"> developed Learning Effort Curve Mode using </w:t>
      </w:r>
      <w:r w:rsidR="00F6446A" w:rsidRPr="005C627C">
        <w:rPr>
          <w:color w:val="000000"/>
        </w:rPr>
        <w:t>dynamic real-time based  learning  effort  quantification  technique</w:t>
      </w:r>
      <w:r w:rsidR="00F6446A">
        <w:rPr>
          <w:color w:val="000000"/>
        </w:rPr>
        <w:t xml:space="preserve"> ( related work from the same author). This author has used </w:t>
      </w:r>
      <w:r w:rsidR="00F6446A" w:rsidRPr="00C03A88">
        <w:rPr>
          <w:color w:val="000000"/>
        </w:rPr>
        <w:t>learning style</w:t>
      </w:r>
      <w:r w:rsidR="00F6446A">
        <w:rPr>
          <w:color w:val="000000"/>
        </w:rPr>
        <w:t>, learning efficiency</w:t>
      </w:r>
      <w:r w:rsidR="00F6446A" w:rsidRPr="00C03A88">
        <w:rPr>
          <w:color w:val="000000"/>
        </w:rPr>
        <w:t xml:space="preserve"> and self-efficacy as learner characteristics</w:t>
      </w:r>
      <w:r w:rsidR="00F6446A">
        <w:rPr>
          <w:color w:val="000000"/>
        </w:rPr>
        <w:t xml:space="preserve">. In the evaluation author has grouped 125 students in to 16 groups and measured Learning Effort Curve Mode. Author has found, despite the learning style or characteristics, descending learning effort leads to ascending learning performance for high learning efficacy </w:t>
      </w:r>
      <w:proofErr w:type="gramStart"/>
      <w:r w:rsidR="00F6446A">
        <w:rPr>
          <w:color w:val="000000"/>
        </w:rPr>
        <w:t>groups .</w:t>
      </w:r>
      <w:proofErr w:type="gramEnd"/>
      <w:r w:rsidR="00F6446A">
        <w:rPr>
          <w:color w:val="000000"/>
        </w:rPr>
        <w:t xml:space="preserve"> Similarly ascending learning effort leads descending learning performance low learning efficacy groups. </w:t>
      </w:r>
    </w:p>
    <w:p w14:paraId="00F80D25" w14:textId="77777777" w:rsidR="00F6446A" w:rsidRDefault="00F6446A" w:rsidP="00F6446A">
      <w:pPr>
        <w:pStyle w:val="Heading2"/>
        <w:numPr>
          <w:ilvl w:val="1"/>
          <w:numId w:val="3"/>
        </w:numPr>
      </w:pPr>
      <w:bookmarkStart w:id="40" w:name="_Toc131873641"/>
      <w:bookmarkStart w:id="41" w:name="_Toc142334395"/>
      <w:bookmarkStart w:id="42" w:name="_Toc146992673"/>
      <w:r>
        <w:t>Recommendation system</w:t>
      </w:r>
      <w:bookmarkEnd w:id="40"/>
      <w:bookmarkEnd w:id="41"/>
      <w:bookmarkEnd w:id="42"/>
    </w:p>
    <w:p w14:paraId="471CE748" w14:textId="091FFABD" w:rsidR="00F6446A" w:rsidRPr="00DE68CC" w:rsidRDefault="00F6446A" w:rsidP="00F6446A">
      <w:r w:rsidRPr="0040760C">
        <w:t>Rule-</w:t>
      </w:r>
      <w:proofErr w:type="gramStart"/>
      <w:r w:rsidRPr="0040760C">
        <w:t>based  filtering</w:t>
      </w:r>
      <w:proofErr w:type="gramEnd"/>
      <w:r w:rsidRPr="0040760C">
        <w:t xml:space="preserve">  systems  rely  on  manually  or  automatically  generated  decision  rules  that  are  used  to  recommend  items  to  users. Content-</w:t>
      </w:r>
      <w:proofErr w:type="gramStart"/>
      <w:r w:rsidRPr="0040760C">
        <w:t>based  filtering</w:t>
      </w:r>
      <w:proofErr w:type="gramEnd"/>
      <w:r w:rsidRPr="0040760C">
        <w:t xml:space="preserve">  systems  recommend  items  that  are  considered  sufficiently  similar to the content descriptions in the user profile. Collaborative filtering systems, </w:t>
      </w:r>
      <w:proofErr w:type="gramStart"/>
      <w:r w:rsidRPr="0040760C">
        <w:t>also  referred</w:t>
      </w:r>
      <w:proofErr w:type="gramEnd"/>
      <w:r w:rsidRPr="0040760C">
        <w:t xml:space="preserve">  to  as  social  filtering,  match  the  rating  of  a  current  user  for  items  with  those of similar users in order to produce recommendations for items not yet rated or seen</w:t>
      </w:r>
      <w:r>
        <w:t xml:space="preserve"> </w:t>
      </w:r>
      <w:sdt>
        <w:sdtPr>
          <w:rPr>
            <w:color w:val="000000"/>
          </w:rPr>
          <w:tag w:val="MENDELEY_CITATION_v3_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"/>
          <w:id w:val="121043235"/>
          <w:placeholder>
            <w:docPart w:val="8F0E0FBB8171412CA7CC1F3F358598A9"/>
          </w:placeholder>
        </w:sdtPr>
        <w:sdtContent>
          <w:r w:rsidR="008D5BC0" w:rsidRPr="008D5BC0">
            <w:rPr>
              <w:color w:val="000000"/>
            </w:rPr>
            <w:t>(Duval et al., 2007)</w:t>
          </w:r>
        </w:sdtContent>
      </w:sdt>
    </w:p>
    <w:p w14:paraId="3AE1A0C1" w14:textId="77777777" w:rsidR="00F6446A" w:rsidRDefault="00F6446A" w:rsidP="00F6446A">
      <w:pPr>
        <w:pStyle w:val="Heading3"/>
        <w:numPr>
          <w:ilvl w:val="2"/>
          <w:numId w:val="3"/>
        </w:numPr>
      </w:pPr>
      <w:bookmarkStart w:id="43" w:name="_Toc131873642"/>
      <w:bookmarkStart w:id="44" w:name="_Toc142334396"/>
      <w:bookmarkStart w:id="45" w:name="_Toc146992674"/>
      <w:r>
        <w:lastRenderedPageBreak/>
        <w:t>Study material recommendation</w:t>
      </w:r>
      <w:bookmarkEnd w:id="43"/>
      <w:bookmarkEnd w:id="44"/>
      <w:bookmarkEnd w:id="45"/>
      <w:r>
        <w:t xml:space="preserve">  </w:t>
      </w:r>
    </w:p>
    <w:p w14:paraId="7CE0EB1E" w14:textId="7744D4FF" w:rsidR="00F6446A" w:rsidRDefault="00000000" w:rsidP="00F6446A">
      <w:pPr>
        <w:rPr>
          <w:color w:val="000000"/>
        </w:rPr>
      </w:pPr>
      <w:sdt>
        <w:sdtPr>
          <w:rPr>
            <w:color w:val="000000"/>
          </w:rPr>
          <w:tag w:val="MENDELEY_CITATION_v3_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"/>
          <w:id w:val="-931656893"/>
          <w:placeholder>
            <w:docPart w:val="8F0E0FBB8171412CA7CC1F3F358598A9"/>
          </w:placeholder>
        </w:sdtPr>
        <w:sdtContent>
          <w:r w:rsidR="008D5BC0" w:rsidRPr="008D5BC0">
            <w:rPr>
              <w:color w:val="000000"/>
            </w:rPr>
            <w:t xml:space="preserve">Duval, </w:t>
          </w:r>
          <w:proofErr w:type="spellStart"/>
          <w:r w:rsidR="008D5BC0" w:rsidRPr="008D5BC0">
            <w:rPr>
              <w:color w:val="000000"/>
            </w:rPr>
            <w:t>Klamma</w:t>
          </w:r>
          <w:proofErr w:type="spellEnd"/>
          <w:r w:rsidR="008D5BC0" w:rsidRPr="008D5BC0">
            <w:rPr>
              <w:color w:val="000000"/>
            </w:rPr>
            <w:t xml:space="preserve"> and </w:t>
          </w:r>
          <w:proofErr w:type="spellStart"/>
          <w:r w:rsidR="008D5BC0" w:rsidRPr="008D5BC0">
            <w:rPr>
              <w:color w:val="000000"/>
            </w:rPr>
            <w:t>Wolpers</w:t>
          </w:r>
          <w:proofErr w:type="spellEnd"/>
          <w:r w:rsidR="008D5BC0" w:rsidRPr="008D5BC0">
            <w:rPr>
              <w:color w:val="000000"/>
            </w:rPr>
            <w:t>, (2007)</w:t>
          </w:r>
        </w:sdtContent>
      </w:sdt>
      <w:r w:rsidR="00F6446A">
        <w:rPr>
          <w:color w:val="000000"/>
        </w:rPr>
        <w:t xml:space="preserve"> developed an advance recommendation engine to recommend links to students in an E-learning platform. Regular recommendation engines, consider all the users logs at once to recommend links using sequential pattern mining algorithms. These authors have clustered users using k-means clustering algorithm (2-5 clusters) considering </w:t>
      </w:r>
      <w:r w:rsidR="00F6446A" w:rsidRPr="000741BD">
        <w:rPr>
          <w:color w:val="000000"/>
        </w:rPr>
        <w:t>number of pages visited and the average knowledge obtained from these pages.</w:t>
      </w:r>
      <w:r w:rsidR="00F6446A">
        <w:rPr>
          <w:color w:val="000000"/>
        </w:rPr>
        <w:t xml:space="preserve"> Then they have applied </w:t>
      </w:r>
      <w:proofErr w:type="spellStart"/>
      <w:r w:rsidR="00F6446A" w:rsidRPr="00B10DC9">
        <w:rPr>
          <w:color w:val="000000"/>
        </w:rPr>
        <w:t>AprioriAll</w:t>
      </w:r>
      <w:proofErr w:type="spellEnd"/>
      <w:r w:rsidR="00F6446A">
        <w:rPr>
          <w:color w:val="000000"/>
        </w:rPr>
        <w:t>,</w:t>
      </w:r>
      <w:r w:rsidR="00F6446A" w:rsidRPr="00A16EBC">
        <w:rPr>
          <w:sz w:val="42"/>
          <w:szCs w:val="42"/>
          <w:shd w:val="clear" w:color="auto" w:fill="FFFFFF"/>
        </w:rPr>
        <w:t xml:space="preserve"> </w:t>
      </w:r>
      <w:r w:rsidR="00F6446A" w:rsidRPr="00A16EBC">
        <w:rPr>
          <w:color w:val="000000"/>
        </w:rPr>
        <w:t>GSP</w:t>
      </w:r>
      <w:r w:rsidR="00F6446A" w:rsidRPr="00B10DC9">
        <w:rPr>
          <w:color w:val="000000"/>
        </w:rPr>
        <w:t xml:space="preserve"> and </w:t>
      </w:r>
      <w:proofErr w:type="spellStart"/>
      <w:r w:rsidR="00F6446A" w:rsidRPr="00B10DC9">
        <w:rPr>
          <w:color w:val="000000"/>
        </w:rPr>
        <w:t>PrefixSpan</w:t>
      </w:r>
      <w:proofErr w:type="spellEnd"/>
      <w:r w:rsidR="00F6446A">
        <w:rPr>
          <w:color w:val="000000"/>
        </w:rPr>
        <w:t xml:space="preserve"> sequential pattern mining algorithms for each cluster to generate recommendation rules. This new approach </w:t>
      </w:r>
      <w:proofErr w:type="gramStart"/>
      <w:r w:rsidR="00F6446A">
        <w:rPr>
          <w:color w:val="000000"/>
        </w:rPr>
        <w:t>have</w:t>
      </w:r>
      <w:proofErr w:type="gramEnd"/>
      <w:r w:rsidR="00F6446A">
        <w:rPr>
          <w:color w:val="000000"/>
        </w:rPr>
        <w:t xml:space="preserve"> generated similar or more rules for the same support and with high confidence compared to using all user data at once. As per the conclusions, </w:t>
      </w:r>
      <w:r w:rsidR="00F6446A" w:rsidRPr="00A16EBC">
        <w:rPr>
          <w:color w:val="000000"/>
        </w:rPr>
        <w:t>GSP</w:t>
      </w:r>
      <w:r w:rsidR="00F6446A" w:rsidRPr="00B10DC9">
        <w:rPr>
          <w:color w:val="000000"/>
        </w:rPr>
        <w:t xml:space="preserve"> and </w:t>
      </w:r>
      <w:proofErr w:type="spellStart"/>
      <w:r w:rsidR="00F6446A" w:rsidRPr="00B10DC9">
        <w:rPr>
          <w:color w:val="000000"/>
        </w:rPr>
        <w:t>PrefixSpan</w:t>
      </w:r>
      <w:proofErr w:type="spellEnd"/>
      <w:r w:rsidR="00F6446A">
        <w:rPr>
          <w:color w:val="000000"/>
        </w:rPr>
        <w:t xml:space="preserve"> algorithms have shown better slightly better results when there are 2 or 3 clusters. In our approach we can generate 2 or 3 clusters to identify similar students. These authors haven’t </w:t>
      </w:r>
      <w:proofErr w:type="gramStart"/>
      <w:r w:rsidR="00F6446A">
        <w:rPr>
          <w:color w:val="000000"/>
        </w:rPr>
        <w:t>consider</w:t>
      </w:r>
      <w:proofErr w:type="gramEnd"/>
      <w:r w:rsidR="00F6446A">
        <w:rPr>
          <w:color w:val="000000"/>
        </w:rPr>
        <w:t xml:space="preserve"> the learning objectives but students navigation through the web site. Our work can also consider the number of questions and instruction materials referred and the student progress in the learn path </w:t>
      </w:r>
      <w:proofErr w:type="gramStart"/>
      <w:r w:rsidR="00F6446A">
        <w:rPr>
          <w:color w:val="000000"/>
        </w:rPr>
        <w:t>( similar</w:t>
      </w:r>
      <w:proofErr w:type="gramEnd"/>
      <w:r w:rsidR="00F6446A">
        <w:rPr>
          <w:color w:val="000000"/>
        </w:rPr>
        <w:t xml:space="preserve"> to average knowledge ) as features for the clustering algorithm. Our data set do not contain </w:t>
      </w:r>
      <w:proofErr w:type="gramStart"/>
      <w:r w:rsidR="00F6446A">
        <w:rPr>
          <w:color w:val="000000"/>
        </w:rPr>
        <w:t>students</w:t>
      </w:r>
      <w:proofErr w:type="gramEnd"/>
      <w:r w:rsidR="00F6446A">
        <w:rPr>
          <w:color w:val="000000"/>
        </w:rPr>
        <w:t xml:space="preserve"> activity log but </w:t>
      </w:r>
      <w:proofErr w:type="spellStart"/>
      <w:r w:rsidR="00F6446A">
        <w:rPr>
          <w:color w:val="000000"/>
        </w:rPr>
        <w:t>students</w:t>
      </w:r>
      <w:proofErr w:type="spellEnd"/>
      <w:r w:rsidR="00F6446A">
        <w:rPr>
          <w:color w:val="000000"/>
        </w:rPr>
        <w:t xml:space="preserve"> performance in relation to learning objectives. And the due graph nature of our data set </w:t>
      </w:r>
      <w:proofErr w:type="gramStart"/>
      <w:r w:rsidR="00F6446A">
        <w:rPr>
          <w:color w:val="000000"/>
        </w:rPr>
        <w:t>make</w:t>
      </w:r>
      <w:proofErr w:type="gramEnd"/>
      <w:r w:rsidR="00F6446A">
        <w:rPr>
          <w:color w:val="000000"/>
        </w:rPr>
        <w:t xml:space="preserve"> it more complex to analyze. </w:t>
      </w:r>
    </w:p>
    <w:p w14:paraId="5BA8EA63" w14:textId="3F946F43" w:rsidR="00F6446A" w:rsidRDefault="00000000" w:rsidP="00F6446A">
      <w:pPr>
        <w:rPr>
          <w:color w:val="000000"/>
        </w:rPr>
      </w:pPr>
      <w:sdt>
        <w:sdtPr>
          <w:rPr>
            <w:color w:val="000000"/>
          </w:rPr>
          <w:tag w:val="MENDELEY_CITATION_v3_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"/>
          <w:id w:val="952751065"/>
          <w:placeholder>
            <w:docPart w:val="8F0E0FBB8171412CA7CC1F3F358598A9"/>
          </w:placeholder>
        </w:sdtPr>
        <w:sdtContent>
          <w:r w:rsidR="008D5BC0" w:rsidRPr="008D5BC0">
            <w:rPr>
              <w:color w:val="000000"/>
            </w:rPr>
            <w:t xml:space="preserve">Borges and </w:t>
          </w:r>
          <w:proofErr w:type="spellStart"/>
          <w:r w:rsidR="008D5BC0" w:rsidRPr="008D5BC0">
            <w:rPr>
              <w:color w:val="000000"/>
            </w:rPr>
            <w:t>Stiubiener</w:t>
          </w:r>
          <w:proofErr w:type="spellEnd"/>
          <w:r w:rsidR="008D5BC0" w:rsidRPr="008D5BC0">
            <w:rPr>
              <w:color w:val="000000"/>
            </w:rPr>
            <w:t>, (2014)</w:t>
          </w:r>
        </w:sdtContent>
      </w:sdt>
      <w:r w:rsidR="00F6446A">
        <w:rPr>
          <w:color w:val="000000"/>
        </w:rPr>
        <w:t xml:space="preserve"> developed a recommendation system to suggest learning materials to students based on the learning style of the students and the relevant learning objectives. Authors have clustered the students based on their learning style, they have identified 6 learning styles based on </w:t>
      </w:r>
      <w:proofErr w:type="gramStart"/>
      <w:r w:rsidR="00F6446A">
        <w:rPr>
          <w:color w:val="000000"/>
        </w:rPr>
        <w:t>input ,</w:t>
      </w:r>
      <w:proofErr w:type="gramEnd"/>
      <w:r w:rsidR="00F6446A">
        <w:rPr>
          <w:color w:val="000000"/>
        </w:rPr>
        <w:t xml:space="preserve"> perception and process </w:t>
      </w:r>
      <w:sdt>
        <w:sdtPr>
          <w:rPr>
            <w:color w:val="000000"/>
          </w:rPr>
          <w:tag w:val="MENDELEY_CITATION_v3_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"/>
          <w:id w:val="1302736407"/>
          <w:placeholder>
            <w:docPart w:val="8F0E0FBB8171412CA7CC1F3F358598A9"/>
          </w:placeholder>
        </w:sdtPr>
        <w:sdtContent>
          <w:r w:rsidR="008D5BC0" w:rsidRPr="008D5BC0">
            <w:rPr>
              <w:color w:val="000000"/>
            </w:rPr>
            <w:t>(Richard Felder, 2002)</w:t>
          </w:r>
        </w:sdtContent>
      </w:sdt>
      <w:r w:rsidR="00F6446A">
        <w:rPr>
          <w:color w:val="000000"/>
        </w:rPr>
        <w:t xml:space="preserve">, and how different learning materials associated with the learning style. Then utility function developed to measure the distance between learning objectives and learning </w:t>
      </w:r>
      <w:proofErr w:type="gramStart"/>
      <w:r w:rsidR="00F6446A">
        <w:rPr>
          <w:color w:val="000000"/>
        </w:rPr>
        <w:t>style(</w:t>
      </w:r>
      <w:proofErr w:type="gramEnd"/>
      <w:r w:rsidR="00F6446A">
        <w:rPr>
          <w:color w:val="000000"/>
        </w:rPr>
        <w:t xml:space="preserve">LS) using Manhattan distance. Utility function range from 0 to 6, 0 indicate no difference between LO and LS. 6 indicate LO and LS is totally different from each other. Based on utility function results they and LS they suggest the learning materials. They have tested this system with 28 students and 362 recommendations, 89% of the students are satisfied with the results. In their </w:t>
      </w:r>
      <w:proofErr w:type="gramStart"/>
      <w:r w:rsidR="00F6446A">
        <w:rPr>
          <w:color w:val="000000"/>
        </w:rPr>
        <w:t>research ,</w:t>
      </w:r>
      <w:proofErr w:type="gramEnd"/>
      <w:r w:rsidR="00F6446A">
        <w:rPr>
          <w:color w:val="000000"/>
        </w:rPr>
        <w:t xml:space="preserve"> they have not considered the </w:t>
      </w:r>
      <w:proofErr w:type="spellStart"/>
      <w:r w:rsidR="00F6446A">
        <w:rPr>
          <w:color w:val="000000"/>
        </w:rPr>
        <w:t>students</w:t>
      </w:r>
      <w:proofErr w:type="spellEnd"/>
      <w:r w:rsidR="00F6446A">
        <w:rPr>
          <w:color w:val="000000"/>
        </w:rPr>
        <w:t xml:space="preserve"> performance and applied for a small student group. Contrary in our study we consider </w:t>
      </w:r>
      <w:proofErr w:type="spellStart"/>
      <w:r w:rsidR="00F6446A">
        <w:rPr>
          <w:color w:val="000000"/>
        </w:rPr>
        <w:t>students</w:t>
      </w:r>
      <w:proofErr w:type="spellEnd"/>
      <w:r w:rsidR="00F6446A">
        <w:rPr>
          <w:color w:val="000000"/>
        </w:rPr>
        <w:t xml:space="preserve"> performance history and student performance after referring the learning materials. Our study based on large pool of students. </w:t>
      </w:r>
      <w:proofErr w:type="gramStart"/>
      <w:r w:rsidR="00F6446A">
        <w:rPr>
          <w:color w:val="000000"/>
        </w:rPr>
        <w:t>Additionally</w:t>
      </w:r>
      <w:proofErr w:type="gramEnd"/>
      <w:r w:rsidR="00F6446A">
        <w:rPr>
          <w:color w:val="000000"/>
        </w:rPr>
        <w:t xml:space="preserve"> we map LOs with knowledge graphs and how student performance related to each LO. </w:t>
      </w:r>
    </w:p>
    <w:p w14:paraId="63A7AE5D" w14:textId="5CB55950" w:rsidR="003E66CD" w:rsidRDefault="002B546F" w:rsidP="002B546F">
      <w:pPr>
        <w:pStyle w:val="Heading1"/>
      </w:pPr>
      <w:bookmarkStart w:id="46" w:name="_Toc146992675"/>
      <w:r>
        <w:lastRenderedPageBreak/>
        <w:t>Methodology</w:t>
      </w:r>
      <w:bookmarkEnd w:id="46"/>
      <w:r>
        <w:t xml:space="preserve">  </w:t>
      </w:r>
    </w:p>
    <w:p w14:paraId="32D907FB" w14:textId="77777777" w:rsidR="003E66CD" w:rsidRPr="00F2217D" w:rsidRDefault="003E66CD" w:rsidP="002B546F">
      <w:pPr>
        <w:pStyle w:val="Heading2"/>
      </w:pPr>
      <w:bookmarkStart w:id="47" w:name="_Toc145666464"/>
      <w:bookmarkStart w:id="48" w:name="_Toc146992676"/>
      <w:r w:rsidRPr="00F2217D">
        <w:t>Data</w:t>
      </w:r>
      <w:bookmarkEnd w:id="47"/>
      <w:bookmarkEnd w:id="48"/>
      <w:r w:rsidRPr="00F2217D">
        <w:t xml:space="preserve"> </w:t>
      </w:r>
    </w:p>
    <w:p w14:paraId="4B13F06A" w14:textId="77777777" w:rsidR="003E66CD" w:rsidRPr="00F2217D" w:rsidRDefault="003E66CD" w:rsidP="003E66CD">
      <w:r w:rsidRPr="00F2217D">
        <w:t xml:space="preserve">This research uses a real-world data set from an International E-learning (courseware) platform that uses state of the art adaptive learning technology. This platform provides educational content targeting schools for Mathematics, Economy, Chemistry, Biology, Physics and Psychology. Based on the research question, identified data was already collected with the organization’s approval. </w:t>
      </w:r>
    </w:p>
    <w:p w14:paraId="56FAF03E" w14:textId="77777777" w:rsidR="003E66CD" w:rsidRPr="00F2217D" w:rsidRDefault="003E66CD" w:rsidP="003E66CD">
      <w:r w:rsidRPr="00F2217D">
        <w:t xml:space="preserve">Subjected Adaptive Learning Platform (ADP) measures the learners' progress level ranging from 0 to 100. Teachers can assign assignments to the student related to a specific Learning </w:t>
      </w:r>
      <w:proofErr w:type="gramStart"/>
      <w:r w:rsidRPr="00F2217D">
        <w:t>Objective(</w:t>
      </w:r>
      <w:proofErr w:type="gramEnd"/>
      <w:r w:rsidRPr="00F2217D">
        <w:t xml:space="preserve">LO). A student </w:t>
      </w:r>
      <w:proofErr w:type="gramStart"/>
      <w:r w:rsidRPr="00F2217D">
        <w:t>has to</w:t>
      </w:r>
      <w:proofErr w:type="gramEnd"/>
      <w:r w:rsidRPr="00F2217D">
        <w:t xml:space="preserve"> reach 100 progress to complete the assignment, then the student has achieved the ‘Mastery’ to that LO. Each LO has minimum 4 question, progress of a student for a given LO </w:t>
      </w:r>
      <w:proofErr w:type="gramStart"/>
      <w:r w:rsidRPr="00F2217D">
        <w:t>is</w:t>
      </w:r>
      <w:proofErr w:type="gramEnd"/>
      <w:r w:rsidRPr="00F2217D">
        <w:t xml:space="preserve"> </w:t>
      </w:r>
    </w:p>
    <w:p w14:paraId="73DF5D47" w14:textId="77777777" w:rsidR="003E66CD" w:rsidRPr="00F2217D" w:rsidRDefault="003E66CD" w:rsidP="003E66CD">
      <w:r w:rsidRPr="00F2217D">
        <w:t xml:space="preserve">Progress = </w:t>
      </w:r>
      <w:r w:rsidRPr="00F2217D">
        <w:rPr>
          <w:rStyle w:val="ui-provider"/>
        </w:rPr>
        <w:t>proficiency score</w:t>
      </w:r>
      <w:r w:rsidRPr="00F2217D">
        <w:t xml:space="preserve"> x fraction of the minimum questions learner </w:t>
      </w:r>
      <w:proofErr w:type="gramStart"/>
      <w:r w:rsidRPr="00F2217D">
        <w:t>have</w:t>
      </w:r>
      <w:proofErr w:type="gramEnd"/>
      <w:r w:rsidRPr="00F2217D">
        <w:t xml:space="preserve"> tried </w:t>
      </w:r>
    </w:p>
    <w:p w14:paraId="5B0A5611" w14:textId="77777777" w:rsidR="003E66CD" w:rsidRPr="00F2217D" w:rsidRDefault="003E66CD" w:rsidP="003E66CD">
      <w:r w:rsidRPr="00F2217D">
        <w:t xml:space="preserve">If student fail </w:t>
      </w:r>
      <w:proofErr w:type="gramStart"/>
      <w:r w:rsidRPr="00F2217D">
        <w:t>master</w:t>
      </w:r>
      <w:proofErr w:type="gramEnd"/>
      <w:r w:rsidRPr="00F2217D">
        <w:t xml:space="preserve"> a LO, student get to do more practice questions. If the student </w:t>
      </w:r>
      <w:proofErr w:type="gramStart"/>
      <w:r w:rsidRPr="00F2217D">
        <w:t>need</w:t>
      </w:r>
      <w:proofErr w:type="gramEnd"/>
      <w:r w:rsidRPr="00F2217D">
        <w:t xml:space="preserve"> further support, he or she get more instructions and direct back to the prerequisite LOs. </w:t>
      </w:r>
    </w:p>
    <w:p w14:paraId="3694ABF5" w14:textId="77777777" w:rsidR="003E66CD" w:rsidRPr="00F2217D" w:rsidRDefault="003E66CD" w:rsidP="003E66CD">
      <w:r w:rsidRPr="00F2217D">
        <w:t xml:space="preserve">All the learning objectives, concepts, questions, and course materials are associated to knowledge graphs. These knowledge graphs and progress levels drive the </w:t>
      </w:r>
      <w:proofErr w:type="gramStart"/>
      <w:r w:rsidRPr="00F2217D">
        <w:t>students</w:t>
      </w:r>
      <w:proofErr w:type="gramEnd"/>
      <w:r w:rsidRPr="00F2217D">
        <w:t xml:space="preserve"> journey to master a given learning objective. But other characteristics of the student joinery are not considered. Such as time spent on a question, time spent on instructions, quality of the instruction materials, etc. </w:t>
      </w:r>
    </w:p>
    <w:p w14:paraId="1BD7773F" w14:textId="51B65CDE" w:rsidR="004716EE" w:rsidRDefault="004716EE" w:rsidP="004716EE">
      <w:pPr>
        <w:pStyle w:val="Caption"/>
        <w:keepNext/>
      </w:pPr>
      <w:bookmarkStart w:id="49" w:name="_Toc146962174"/>
      <w:r>
        <w:t xml:space="preserve">Table </w:t>
      </w:r>
      <w:r w:rsidR="000A4670">
        <w:fldChar w:fldCharType="begin"/>
      </w:r>
      <w:r w:rsidR="000A4670">
        <w:instrText xml:space="preserve"> STYLEREF 1 \s </w:instrText>
      </w:r>
      <w:r w:rsidR="000A4670">
        <w:fldChar w:fldCharType="separate"/>
      </w:r>
      <w:r w:rsidR="000A4670">
        <w:rPr>
          <w:noProof/>
        </w:rPr>
        <w:t>3</w:t>
      </w:r>
      <w:r w:rsidR="000A4670">
        <w:fldChar w:fldCharType="end"/>
      </w:r>
      <w:r w:rsidR="000A4670">
        <w:t>.</w:t>
      </w:r>
      <w:r w:rsidR="000A4670">
        <w:fldChar w:fldCharType="begin"/>
      </w:r>
      <w:r w:rsidR="000A4670">
        <w:instrText xml:space="preserve"> SEQ Table \* ARABIC \s 1 </w:instrText>
      </w:r>
      <w:r w:rsidR="000A4670">
        <w:fldChar w:fldCharType="separate"/>
      </w:r>
      <w:r w:rsidR="000A4670">
        <w:rPr>
          <w:noProof/>
        </w:rPr>
        <w:t>1</w:t>
      </w:r>
      <w:r w:rsidR="000A4670">
        <w:fldChar w:fldCharType="end"/>
      </w:r>
      <w:r>
        <w:t xml:space="preserve"> Data and Attributes</w:t>
      </w:r>
      <w:bookmarkEnd w:id="49"/>
    </w:p>
    <w:tbl>
      <w:tblPr>
        <w:tblStyle w:val="TableGrid"/>
        <w:tblW w:w="0" w:type="auto"/>
        <w:tblInd w:w="0" w:type="dxa"/>
        <w:tblLook w:val="04A0" w:firstRow="1" w:lastRow="0" w:firstColumn="1" w:lastColumn="0" w:noHBand="0" w:noVBand="1"/>
      </w:tblPr>
      <w:tblGrid>
        <w:gridCol w:w="2515"/>
        <w:gridCol w:w="2430"/>
        <w:gridCol w:w="4405"/>
      </w:tblGrid>
      <w:tr w:rsidR="003E66CD" w:rsidRPr="00F2217D" w14:paraId="1EC50A95" w14:textId="77777777" w:rsidTr="00363E19">
        <w:trPr>
          <w:trHeight w:val="440"/>
        </w:trPr>
        <w:tc>
          <w:tcPr>
            <w:tcW w:w="2515" w:type="dxa"/>
          </w:tcPr>
          <w:p w14:paraId="0095B16C" w14:textId="77777777" w:rsidR="003E66CD" w:rsidRPr="00F2217D" w:rsidRDefault="003E66CD" w:rsidP="00363E19">
            <w:pPr>
              <w:jc w:val="center"/>
            </w:pPr>
            <w:r w:rsidRPr="00F2217D">
              <w:t>Data</w:t>
            </w:r>
          </w:p>
        </w:tc>
        <w:tc>
          <w:tcPr>
            <w:tcW w:w="2430" w:type="dxa"/>
          </w:tcPr>
          <w:p w14:paraId="09C4206E" w14:textId="77777777" w:rsidR="003E66CD" w:rsidRPr="00F2217D" w:rsidRDefault="003E66CD" w:rsidP="00363E19">
            <w:pPr>
              <w:jc w:val="center"/>
            </w:pPr>
            <w:r w:rsidRPr="00F2217D">
              <w:t>Number of data points</w:t>
            </w:r>
          </w:p>
        </w:tc>
        <w:tc>
          <w:tcPr>
            <w:tcW w:w="4405" w:type="dxa"/>
          </w:tcPr>
          <w:p w14:paraId="441CC52C" w14:textId="77777777" w:rsidR="003E66CD" w:rsidRPr="00F2217D" w:rsidRDefault="003E66CD" w:rsidP="00363E19">
            <w:pPr>
              <w:jc w:val="center"/>
            </w:pPr>
            <w:r w:rsidRPr="00F2217D">
              <w:t>Attributes</w:t>
            </w:r>
          </w:p>
        </w:tc>
      </w:tr>
      <w:tr w:rsidR="003E66CD" w:rsidRPr="00F2217D" w14:paraId="4CA7B308" w14:textId="77777777" w:rsidTr="00363E19">
        <w:tc>
          <w:tcPr>
            <w:tcW w:w="2515" w:type="dxa"/>
          </w:tcPr>
          <w:p w14:paraId="0833ACFB" w14:textId="77777777" w:rsidR="003E66CD" w:rsidRPr="00F2217D" w:rsidRDefault="003E66CD" w:rsidP="00363E19">
            <w:r w:rsidRPr="00F2217D">
              <w:t xml:space="preserve">Student coursework performance </w:t>
            </w:r>
          </w:p>
        </w:tc>
        <w:tc>
          <w:tcPr>
            <w:tcW w:w="2430" w:type="dxa"/>
          </w:tcPr>
          <w:p w14:paraId="417FCB29" w14:textId="77777777" w:rsidR="003E66CD" w:rsidRPr="00F2217D" w:rsidRDefault="003E66CD" w:rsidP="00363E19">
            <w:r w:rsidRPr="00F2217D">
              <w:t xml:space="preserve">3.3 million </w:t>
            </w:r>
          </w:p>
        </w:tc>
        <w:tc>
          <w:tcPr>
            <w:tcW w:w="4405" w:type="dxa"/>
          </w:tcPr>
          <w:p w14:paraId="5EA1C3A7" w14:textId="77777777" w:rsidR="003E66CD" w:rsidRPr="00F2217D" w:rsidRDefault="003E66CD" w:rsidP="003E66CD">
            <w:pPr>
              <w:pStyle w:val="ListParagraph"/>
              <w:numPr>
                <w:ilvl w:val="0"/>
                <w:numId w:val="11"/>
              </w:numPr>
            </w:pPr>
            <w:r w:rsidRPr="00F2217D">
              <w:t>Learning objectives</w:t>
            </w:r>
          </w:p>
          <w:p w14:paraId="7EDBBCC0" w14:textId="77777777" w:rsidR="003E66CD" w:rsidRPr="00F2217D" w:rsidRDefault="003E66CD" w:rsidP="003E66CD">
            <w:pPr>
              <w:pStyle w:val="ListParagraph"/>
              <w:numPr>
                <w:ilvl w:val="0"/>
                <w:numId w:val="11"/>
              </w:numPr>
            </w:pPr>
            <w:r w:rsidRPr="00F2217D">
              <w:t>coursework id</w:t>
            </w:r>
          </w:p>
          <w:p w14:paraId="4EE4FED8" w14:textId="77777777" w:rsidR="003E66CD" w:rsidRPr="00F2217D" w:rsidRDefault="003E66CD" w:rsidP="003E66CD">
            <w:pPr>
              <w:pStyle w:val="ListParagraph"/>
              <w:numPr>
                <w:ilvl w:val="0"/>
                <w:numId w:val="11"/>
              </w:numPr>
            </w:pPr>
            <w:r w:rsidRPr="00F2217D">
              <w:t>user id</w:t>
            </w:r>
          </w:p>
          <w:p w14:paraId="4211904A" w14:textId="77777777" w:rsidR="003E66CD" w:rsidRPr="00F2217D" w:rsidRDefault="003E66CD" w:rsidP="003E66CD">
            <w:pPr>
              <w:pStyle w:val="ListParagraph"/>
              <w:numPr>
                <w:ilvl w:val="0"/>
                <w:numId w:val="11"/>
              </w:numPr>
            </w:pPr>
            <w:r w:rsidRPr="00F2217D">
              <w:t>progress</w:t>
            </w:r>
          </w:p>
          <w:p w14:paraId="36D94F55" w14:textId="77777777" w:rsidR="003E66CD" w:rsidRPr="00F2217D" w:rsidRDefault="003E66CD" w:rsidP="003E66CD">
            <w:pPr>
              <w:pStyle w:val="ListParagraph"/>
              <w:numPr>
                <w:ilvl w:val="0"/>
                <w:numId w:val="11"/>
              </w:numPr>
            </w:pPr>
            <w:r w:rsidRPr="00F2217D">
              <w:t>question id</w:t>
            </w:r>
          </w:p>
          <w:p w14:paraId="49C551A9" w14:textId="77777777" w:rsidR="003E66CD" w:rsidRPr="00F2217D" w:rsidRDefault="003E66CD" w:rsidP="003E66CD">
            <w:pPr>
              <w:pStyle w:val="ListParagraph"/>
              <w:numPr>
                <w:ilvl w:val="0"/>
                <w:numId w:val="11"/>
              </w:numPr>
            </w:pPr>
            <w:r w:rsidRPr="00F2217D">
              <w:lastRenderedPageBreak/>
              <w:t xml:space="preserve">correctness of the answer </w:t>
            </w:r>
          </w:p>
          <w:p w14:paraId="31DA9BCF" w14:textId="77777777" w:rsidR="003E66CD" w:rsidRPr="00F2217D" w:rsidRDefault="003E66CD" w:rsidP="003E66CD">
            <w:pPr>
              <w:pStyle w:val="ListParagraph"/>
              <w:numPr>
                <w:ilvl w:val="0"/>
                <w:numId w:val="11"/>
              </w:numPr>
            </w:pPr>
            <w:r w:rsidRPr="00F2217D">
              <w:t xml:space="preserve">time spent to </w:t>
            </w:r>
            <w:proofErr w:type="gramStart"/>
            <w:r w:rsidRPr="00F2217D">
              <w:t>answer</w:t>
            </w:r>
            <w:proofErr w:type="gramEnd"/>
          </w:p>
          <w:p w14:paraId="2A981EC1" w14:textId="77777777" w:rsidR="003E66CD" w:rsidRPr="00F2217D" w:rsidRDefault="003E66CD" w:rsidP="003E66CD">
            <w:pPr>
              <w:pStyle w:val="ListParagraph"/>
              <w:numPr>
                <w:ilvl w:val="0"/>
                <w:numId w:val="11"/>
              </w:numPr>
            </w:pPr>
            <w:r w:rsidRPr="00F2217D">
              <w:t xml:space="preserve">time spent for the question </w:t>
            </w:r>
            <w:proofErr w:type="gramStart"/>
            <w:r w:rsidRPr="00F2217D">
              <w:t>instruction</w:t>
            </w:r>
            <w:proofErr w:type="gramEnd"/>
          </w:p>
          <w:p w14:paraId="28E0A1B0" w14:textId="77777777" w:rsidR="003E66CD" w:rsidRPr="00F2217D" w:rsidRDefault="003E66CD" w:rsidP="003E66CD">
            <w:pPr>
              <w:pStyle w:val="ListParagraph"/>
              <w:numPr>
                <w:ilvl w:val="0"/>
                <w:numId w:val="11"/>
              </w:numPr>
            </w:pPr>
            <w:r w:rsidRPr="00F2217D">
              <w:t>study material id referred</w:t>
            </w:r>
          </w:p>
        </w:tc>
      </w:tr>
      <w:tr w:rsidR="003E66CD" w:rsidRPr="00F2217D" w14:paraId="07C6BDD7" w14:textId="77777777" w:rsidTr="00363E19">
        <w:tc>
          <w:tcPr>
            <w:tcW w:w="2515" w:type="dxa"/>
          </w:tcPr>
          <w:p w14:paraId="588C086E" w14:textId="77777777" w:rsidR="003E66CD" w:rsidRPr="00F2217D" w:rsidRDefault="003E66CD" w:rsidP="00363E19">
            <w:r w:rsidRPr="00F2217D">
              <w:lastRenderedPageBreak/>
              <w:t xml:space="preserve">Student assignment </w:t>
            </w:r>
          </w:p>
        </w:tc>
        <w:tc>
          <w:tcPr>
            <w:tcW w:w="2430" w:type="dxa"/>
          </w:tcPr>
          <w:p w14:paraId="0F2C4B97" w14:textId="77777777" w:rsidR="003E66CD" w:rsidRPr="00F2217D" w:rsidRDefault="003E66CD" w:rsidP="00363E19">
            <w:r w:rsidRPr="00F2217D">
              <w:t>140,000</w:t>
            </w:r>
          </w:p>
        </w:tc>
        <w:tc>
          <w:tcPr>
            <w:tcW w:w="4405" w:type="dxa"/>
          </w:tcPr>
          <w:p w14:paraId="315C9B5A" w14:textId="77777777" w:rsidR="003E66CD" w:rsidRPr="00F2217D" w:rsidRDefault="003E66CD" w:rsidP="003E66CD">
            <w:pPr>
              <w:pStyle w:val="ListParagraph"/>
              <w:numPr>
                <w:ilvl w:val="0"/>
                <w:numId w:val="10"/>
              </w:numPr>
            </w:pPr>
            <w:r w:rsidRPr="00F2217D">
              <w:t>Learning objectives</w:t>
            </w:r>
          </w:p>
          <w:p w14:paraId="48C087B6" w14:textId="77777777" w:rsidR="003E66CD" w:rsidRPr="00F2217D" w:rsidRDefault="003E66CD" w:rsidP="003E66CD">
            <w:pPr>
              <w:pStyle w:val="ListParagraph"/>
              <w:numPr>
                <w:ilvl w:val="0"/>
                <w:numId w:val="10"/>
              </w:numPr>
            </w:pPr>
            <w:r w:rsidRPr="00F2217D">
              <w:t>test id</w:t>
            </w:r>
          </w:p>
          <w:p w14:paraId="1D233DEA" w14:textId="77777777" w:rsidR="003E66CD" w:rsidRPr="00F2217D" w:rsidRDefault="003E66CD" w:rsidP="003E66CD">
            <w:pPr>
              <w:pStyle w:val="ListParagraph"/>
              <w:numPr>
                <w:ilvl w:val="0"/>
                <w:numId w:val="10"/>
              </w:numPr>
            </w:pPr>
            <w:r w:rsidRPr="00F2217D">
              <w:t>user id</w:t>
            </w:r>
          </w:p>
          <w:p w14:paraId="6C0B09F4" w14:textId="77777777" w:rsidR="003E66CD" w:rsidRPr="00F2217D" w:rsidRDefault="003E66CD" w:rsidP="003E66CD">
            <w:pPr>
              <w:pStyle w:val="ListParagraph"/>
              <w:numPr>
                <w:ilvl w:val="0"/>
                <w:numId w:val="10"/>
              </w:numPr>
            </w:pPr>
            <w:r w:rsidRPr="00F2217D">
              <w:t>question id</w:t>
            </w:r>
          </w:p>
          <w:p w14:paraId="7E89CE92" w14:textId="77777777" w:rsidR="003E66CD" w:rsidRPr="00F2217D" w:rsidRDefault="003E66CD" w:rsidP="003E66CD">
            <w:pPr>
              <w:pStyle w:val="ListParagraph"/>
              <w:numPr>
                <w:ilvl w:val="0"/>
                <w:numId w:val="10"/>
              </w:numPr>
            </w:pPr>
            <w:r w:rsidRPr="00F2217D">
              <w:t xml:space="preserve">correctness of the answer </w:t>
            </w:r>
          </w:p>
        </w:tc>
      </w:tr>
      <w:tr w:rsidR="003E66CD" w:rsidRPr="00F2217D" w14:paraId="35CF87D2" w14:textId="77777777" w:rsidTr="00363E19">
        <w:tc>
          <w:tcPr>
            <w:tcW w:w="2515" w:type="dxa"/>
          </w:tcPr>
          <w:p w14:paraId="6E6D8BE3" w14:textId="77777777" w:rsidR="003E66CD" w:rsidRPr="00F2217D" w:rsidRDefault="003E66CD" w:rsidP="00363E19">
            <w:r w:rsidRPr="00F2217D">
              <w:t>Learning objective map (knowledge graph)</w:t>
            </w:r>
          </w:p>
        </w:tc>
        <w:tc>
          <w:tcPr>
            <w:tcW w:w="2430" w:type="dxa"/>
          </w:tcPr>
          <w:p w14:paraId="7B9C78CD" w14:textId="77777777" w:rsidR="003E66CD" w:rsidRPr="00F2217D" w:rsidRDefault="003E66CD" w:rsidP="00363E19">
            <w:r w:rsidRPr="00F2217D">
              <w:t>1145</w:t>
            </w:r>
          </w:p>
        </w:tc>
        <w:tc>
          <w:tcPr>
            <w:tcW w:w="4405" w:type="dxa"/>
          </w:tcPr>
          <w:p w14:paraId="3CD33BB2" w14:textId="77777777" w:rsidR="003E66CD" w:rsidRPr="00F2217D" w:rsidRDefault="003E66CD" w:rsidP="003E66CD">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F2217D">
              <w:rPr>
                <w:rFonts w:ascii="var(--jp-code-font-family)" w:eastAsia="Times New Roman" w:hAnsi="var(--jp-code-font-family)" w:cs="Courier New"/>
                <w:sz w:val="20"/>
                <w:szCs w:val="20"/>
              </w:rPr>
              <w:t>Source LO Id (prerequisite LO ID)</w:t>
            </w:r>
          </w:p>
          <w:p w14:paraId="0EA5F2CF" w14:textId="77777777" w:rsidR="003E66CD" w:rsidRPr="00F2217D" w:rsidRDefault="003E66CD" w:rsidP="003E66CD">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F2217D">
              <w:rPr>
                <w:rFonts w:ascii="var(--jp-code-font-family)" w:eastAsia="Times New Roman" w:hAnsi="var(--jp-code-font-family)" w:cs="Courier New"/>
                <w:sz w:val="20"/>
                <w:szCs w:val="20"/>
              </w:rPr>
              <w:t xml:space="preserve">Destination LO Id </w:t>
            </w:r>
          </w:p>
          <w:p w14:paraId="0F60AC32" w14:textId="77777777" w:rsidR="003E66CD" w:rsidRPr="00F2217D" w:rsidRDefault="003E66CD" w:rsidP="003E66CD">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F2217D">
              <w:rPr>
                <w:rFonts w:ascii="var(--jp-code-font-family)" w:eastAsia="Times New Roman" w:hAnsi="var(--jp-code-font-family)" w:cs="Courier New"/>
                <w:sz w:val="20"/>
                <w:szCs w:val="20"/>
              </w:rPr>
              <w:t>Source LO Title (prerequisite LO Name)</w:t>
            </w:r>
          </w:p>
          <w:p w14:paraId="0ABAA819" w14:textId="77777777" w:rsidR="003E66CD" w:rsidRPr="00F2217D" w:rsidRDefault="003E66CD" w:rsidP="003E66CD">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left"/>
              <w:rPr>
                <w:rFonts w:ascii="var(--jp-code-font-family)" w:eastAsia="Times New Roman" w:hAnsi="var(--jp-code-font-family)" w:cs="Courier New"/>
                <w:sz w:val="20"/>
                <w:szCs w:val="20"/>
              </w:rPr>
            </w:pPr>
            <w:r w:rsidRPr="00F2217D">
              <w:rPr>
                <w:rFonts w:ascii="var(--jp-code-font-family)" w:eastAsia="Times New Roman" w:hAnsi="var(--jp-code-font-family)" w:cs="Courier New"/>
                <w:sz w:val="20"/>
                <w:szCs w:val="20"/>
              </w:rPr>
              <w:t>Destination LO Title</w:t>
            </w:r>
          </w:p>
        </w:tc>
      </w:tr>
    </w:tbl>
    <w:p w14:paraId="759A5ABA" w14:textId="77777777" w:rsidR="003E66CD" w:rsidRPr="00F2217D" w:rsidRDefault="003E66CD" w:rsidP="003E66CD">
      <w:pPr>
        <w:pStyle w:val="xxxxmsonormal"/>
        <w:shd w:val="clear" w:color="auto" w:fill="FFFFFF"/>
      </w:pPr>
    </w:p>
    <w:p w14:paraId="3D9790CD" w14:textId="77777777" w:rsidR="003E66CD" w:rsidRDefault="003E66CD" w:rsidP="002B546F">
      <w:pPr>
        <w:pStyle w:val="Heading2"/>
      </w:pPr>
      <w:r w:rsidRPr="00F2217D">
        <w:t xml:space="preserve"> </w:t>
      </w:r>
      <w:bookmarkStart w:id="50" w:name="_Toc145666465"/>
      <w:bookmarkStart w:id="51" w:name="_Toc146992677"/>
      <w:r w:rsidRPr="00F2217D">
        <w:t>Sol</w:t>
      </w:r>
      <w:r>
        <w:t>ution design</w:t>
      </w:r>
      <w:bookmarkEnd w:id="50"/>
      <w:bookmarkEnd w:id="51"/>
      <w:r>
        <w:t xml:space="preserve"> </w:t>
      </w:r>
    </w:p>
    <w:p w14:paraId="7A9ACC6E" w14:textId="77777777" w:rsidR="003E66CD" w:rsidRDefault="003E66CD" w:rsidP="002B546F">
      <w:pPr>
        <w:pStyle w:val="Heading3"/>
      </w:pPr>
      <w:bookmarkStart w:id="52" w:name="_Toc145666466"/>
      <w:bookmarkStart w:id="53" w:name="_Toc146992678"/>
      <w:r>
        <w:t>Selection of solution architecture</w:t>
      </w:r>
      <w:bookmarkEnd w:id="52"/>
      <w:bookmarkEnd w:id="53"/>
    </w:p>
    <w:p w14:paraId="1FA18E80" w14:textId="77777777" w:rsidR="003E66CD" w:rsidRDefault="003E66CD" w:rsidP="003E66CD">
      <w:r>
        <w:t xml:space="preserve">According to the literature authors have used different methods to solve knowledge tracing. There mainly two methods. First method is Traditional knowledge tracing which has two branches. They </w:t>
      </w:r>
      <w:proofErr w:type="gramStart"/>
      <w:r>
        <w:t>are;</w:t>
      </w:r>
      <w:proofErr w:type="gramEnd"/>
    </w:p>
    <w:p w14:paraId="13E485C4" w14:textId="77777777" w:rsidR="003E66CD" w:rsidRDefault="003E66CD" w:rsidP="003E66CD">
      <w:pPr>
        <w:pStyle w:val="ListParagraph"/>
        <w:numPr>
          <w:ilvl w:val="0"/>
          <w:numId w:val="13"/>
        </w:numPr>
      </w:pPr>
      <w:r>
        <w:t>Bayesian knowledge tracing</w:t>
      </w:r>
    </w:p>
    <w:p w14:paraId="40EC6BB2" w14:textId="77777777" w:rsidR="003E66CD" w:rsidRDefault="003E66CD" w:rsidP="003E66CD">
      <w:pPr>
        <w:pStyle w:val="ListParagraph"/>
        <w:numPr>
          <w:ilvl w:val="0"/>
          <w:numId w:val="13"/>
        </w:numPr>
      </w:pPr>
      <w:r>
        <w:t xml:space="preserve">Factor analysis models </w:t>
      </w:r>
    </w:p>
    <w:p w14:paraId="48EC6E0B" w14:textId="77777777" w:rsidR="003E66CD" w:rsidRDefault="003E66CD" w:rsidP="003E66CD">
      <w:r>
        <w:t xml:space="preserve">Second method is Deep knowledge tracing. This is the latest knowledge tracing methodology, and it has outperformed Traditional knowledge tracing methods. Our dataset has already tested with modified item response theory which is one of the models under Factor analysis models. Hence </w:t>
      </w:r>
      <w:r w:rsidRPr="00E96C6B">
        <w:t>Traditional knowledge tracing methods will not be used for this research</w:t>
      </w:r>
      <w:r>
        <w:t>.</w:t>
      </w:r>
      <w:r w:rsidRPr="00E96C6B">
        <w:t xml:space="preserve"> </w:t>
      </w:r>
      <w:r>
        <w:t>I</w:t>
      </w:r>
      <w:r w:rsidRPr="00E96C6B">
        <w:t>nstead, Deep knowledge tracing methods will be employed</w:t>
      </w:r>
      <w:r>
        <w:t xml:space="preserve"> expecting better performance.</w:t>
      </w:r>
    </w:p>
    <w:p w14:paraId="314688CB" w14:textId="77777777" w:rsidR="003E66CD" w:rsidRDefault="003E66CD" w:rsidP="003E66CD">
      <w:r>
        <w:lastRenderedPageBreak/>
        <w:t xml:space="preserve">Under Deep knowledge tracing there are multiple models. All these models use Deep Neural Networks with different input types and different neural network architecture. Subjected data set has heterogenous data types and relationship between these data better explained by Graphs/Networks. Hence this study will use Graph based knowledge tracing methodology to predict students’ knowledge level. There </w:t>
      </w:r>
      <w:proofErr w:type="gramStart"/>
      <w:r>
        <w:t>are</w:t>
      </w:r>
      <w:proofErr w:type="gramEnd"/>
      <w:r>
        <w:t xml:space="preserve"> multiple graph based knowledge tracing methods in literature and this study will compare and contrast different model when building the model.</w:t>
      </w:r>
    </w:p>
    <w:p w14:paraId="79FAA3B1" w14:textId="77777777" w:rsidR="003E66CD" w:rsidRDefault="003E66CD" w:rsidP="002B546F">
      <w:pPr>
        <w:pStyle w:val="Heading3"/>
      </w:pPr>
      <w:bookmarkStart w:id="54" w:name="_Toc145666467"/>
      <w:bookmarkStart w:id="55" w:name="_Toc146992679"/>
      <w:r>
        <w:t>Graph Neural Network (GNN)</w:t>
      </w:r>
      <w:bookmarkEnd w:id="54"/>
      <w:bookmarkEnd w:id="55"/>
    </w:p>
    <w:p w14:paraId="1F66B63D" w14:textId="77777777" w:rsidR="003E66CD" w:rsidRDefault="003E66CD" w:rsidP="003E66CD">
      <w:r w:rsidRPr="00801BF0">
        <w:t xml:space="preserve">The evolution of Graph Neural Networks (GNNs) has given rise to numerous applications across diverse domains, including but not limited to Natural Language Processing (NLP) Computer Vision (CV), and Recommendation </w:t>
      </w:r>
      <w:proofErr w:type="gramStart"/>
      <w:r w:rsidRPr="00801BF0">
        <w:t>Systems .</w:t>
      </w:r>
      <w:proofErr w:type="gramEnd"/>
      <w:r w:rsidRPr="00801BF0">
        <w:t xml:space="preserve"> GNNs, with their capacity to capture high-order information, have paved the way for substantial advancements in these fields. In our research, we harness the power of </w:t>
      </w:r>
      <w:r>
        <w:t>Graph Convolutional Neural (GCN)</w:t>
      </w:r>
      <w:r w:rsidRPr="00801BF0">
        <w:t xml:space="preserve"> within our Graph-based Interaction Knowledge Tracing (GIKT) model. By employing GCN, we aim to extract meaningful relations between skills and questions, effectively translating them into rich and informative representations. As far as our knowledge extends.</w:t>
      </w:r>
    </w:p>
    <w:p w14:paraId="4269FC3B" w14:textId="77777777" w:rsidR="003E66CD" w:rsidRDefault="003E66CD" w:rsidP="002B546F">
      <w:pPr>
        <w:pStyle w:val="Heading3"/>
      </w:pPr>
      <w:bookmarkStart w:id="56" w:name="_Toc145666468"/>
      <w:bookmarkStart w:id="57" w:name="_Toc146992680"/>
      <w:r>
        <w:t>How GNN works</w:t>
      </w:r>
      <w:bookmarkEnd w:id="56"/>
      <w:bookmarkEnd w:id="57"/>
      <w:r>
        <w:t xml:space="preserve"> </w:t>
      </w:r>
    </w:p>
    <w:p w14:paraId="76FE3481" w14:textId="77777777" w:rsidR="003E66CD" w:rsidRDefault="003E66CD" w:rsidP="003E66CD">
      <w:r w:rsidRPr="00BC1871">
        <w:t xml:space="preserve">Graph Neural Networks (GNNs) are a type of deep learning model designed to work with graph-structured data, where data is organized as nodes connected by edges (like a social network, a road map, or a recommendation system). GNNs aim to understand and process this data effectively. </w:t>
      </w:r>
    </w:p>
    <w:p w14:paraId="1131273C" w14:textId="77777777" w:rsidR="003E66CD" w:rsidRDefault="003E66CD" w:rsidP="003E66CD">
      <w:r w:rsidRPr="00A1343F">
        <w:t>Each node in the graph starts with an initial representation, typically as a vector of numbers. These initial representations capture the characteristics of each node.</w:t>
      </w:r>
    </w:p>
    <w:p w14:paraId="25BAF1B4" w14:textId="77777777" w:rsidR="003E66CD" w:rsidRDefault="003E66CD" w:rsidP="003E66CD">
      <w:r w:rsidRPr="00A1343F">
        <w:t>GNNs operate through a process of message passing. At each step, each node sends messages to its neighboring nodes. These messages typically contain information about the node itself and its immediate neighbors. The idea is that nodes can exchange information and learn from each other.</w:t>
      </w:r>
    </w:p>
    <w:p w14:paraId="0FD7561E" w14:textId="4F1D7E8A" w:rsidR="003E66CD" w:rsidRDefault="003E66CD" w:rsidP="003E66CD">
      <w:r w:rsidRPr="00A1343F">
        <w:t xml:space="preserve">After receiving messages from their neighbors, nodes aggregate this information to update their own representation. This aggregation process combines the information from the node itself with </w:t>
      </w:r>
      <w:r w:rsidRPr="00A1343F">
        <w:lastRenderedPageBreak/>
        <w:t>that of its neighbors.</w:t>
      </w:r>
      <w:r>
        <w:t xml:space="preserve"> This is done by Neural Networks. In the below </w:t>
      </w:r>
      <w:r>
        <w:fldChar w:fldCharType="begin"/>
      </w:r>
      <w:r>
        <w:instrText xml:space="preserve"> REF _Ref145665502 \h </w:instrText>
      </w:r>
      <w:r>
        <w:fldChar w:fldCharType="separate"/>
      </w:r>
      <w:r w:rsidR="004716EE">
        <w:t xml:space="preserve">Figure </w:t>
      </w:r>
      <w:r w:rsidR="004716EE">
        <w:rPr>
          <w:noProof/>
        </w:rPr>
        <w:t>3</w:t>
      </w:r>
      <w:r w:rsidR="004716EE">
        <w:t>.</w:t>
      </w:r>
      <w:r w:rsidR="004716EE">
        <w:rPr>
          <w:noProof/>
        </w:rPr>
        <w:t>1</w:t>
      </w:r>
      <w:r>
        <w:fldChar w:fldCharType="end"/>
      </w:r>
      <w:r>
        <w:t xml:space="preserve"> gray boxes show the neural networks. </w:t>
      </w:r>
    </w:p>
    <w:p w14:paraId="530F7A90" w14:textId="77777777" w:rsidR="003E66CD" w:rsidRDefault="003E66CD" w:rsidP="003E66CD">
      <w:pPr>
        <w:keepNext/>
      </w:pPr>
      <w:r>
        <w:rPr>
          <w:noProof/>
        </w:rPr>
        <w:drawing>
          <wp:inline distT="0" distB="0" distL="0" distR="0" wp14:anchorId="1E838603" wp14:editId="66D1B58E">
            <wp:extent cx="5942890" cy="2453871"/>
            <wp:effectExtent l="0" t="0" r="1270" b="3810"/>
            <wp:docPr id="1" name="Picture 1" descr="Many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y Layers"/>
                    <pic:cNvPicPr>
                      <a:picLocks noChangeAspect="1" noChangeArrowheads="1"/>
                    </pic:cNvPicPr>
                  </pic:nvPicPr>
                  <pic:blipFill rotWithShape="1">
                    <a:blip r:embed="rId16">
                      <a:extLst>
                        <a:ext uri="{28A0092B-C50C-407E-A947-70E740481C1C}">
                          <a14:useLocalDpi xmlns:a14="http://schemas.microsoft.com/office/drawing/2010/main" val="0"/>
                        </a:ext>
                      </a:extLst>
                    </a:blip>
                    <a:srcRect t="673" b="-1"/>
                    <a:stretch/>
                  </pic:blipFill>
                  <pic:spPr bwMode="auto">
                    <a:xfrm>
                      <a:off x="0" y="0"/>
                      <a:ext cx="5943600" cy="2454164"/>
                    </a:xfrm>
                    <a:prstGeom prst="rect">
                      <a:avLst/>
                    </a:prstGeom>
                    <a:noFill/>
                    <a:ln>
                      <a:noFill/>
                    </a:ln>
                    <a:extLst>
                      <a:ext uri="{53640926-AAD7-44D8-BBD7-CCE9431645EC}">
                        <a14:shadowObscured xmlns:a14="http://schemas.microsoft.com/office/drawing/2010/main"/>
                      </a:ext>
                    </a:extLst>
                  </pic:spPr>
                </pic:pic>
              </a:graphicData>
            </a:graphic>
          </wp:inline>
        </w:drawing>
      </w:r>
    </w:p>
    <w:p w14:paraId="13DDD2F6" w14:textId="348FEBC4" w:rsidR="003E66CD" w:rsidRDefault="003E66CD" w:rsidP="003E66CD">
      <w:pPr>
        <w:pStyle w:val="Caption"/>
      </w:pPr>
      <w:bookmarkStart w:id="58" w:name="_Ref145665502"/>
      <w:bookmarkStart w:id="59" w:name="_Toc146993203"/>
      <w:r>
        <w:t xml:space="preserve">Figure </w:t>
      </w:r>
      <w:r w:rsidR="00FB7D37">
        <w:fldChar w:fldCharType="begin"/>
      </w:r>
      <w:r w:rsidR="00FB7D37">
        <w:instrText xml:space="preserve"> STYLEREF 1 \s </w:instrText>
      </w:r>
      <w:r w:rsidR="00FB7D37">
        <w:fldChar w:fldCharType="separate"/>
      </w:r>
      <w:r w:rsidR="00FB7D37">
        <w:rPr>
          <w:noProof/>
        </w:rPr>
        <w:t>3</w:t>
      </w:r>
      <w:r w:rsidR="00FB7D37">
        <w:fldChar w:fldCharType="end"/>
      </w:r>
      <w:r w:rsidR="00FB7D37">
        <w:t>.</w:t>
      </w:r>
      <w:r w:rsidR="00FB7D37">
        <w:fldChar w:fldCharType="begin"/>
      </w:r>
      <w:r w:rsidR="00FB7D37">
        <w:instrText xml:space="preserve"> SEQ Figure \* ARABIC \s 1 </w:instrText>
      </w:r>
      <w:r w:rsidR="00FB7D37">
        <w:fldChar w:fldCharType="separate"/>
      </w:r>
      <w:r w:rsidR="00FB7D37">
        <w:rPr>
          <w:noProof/>
        </w:rPr>
        <w:t>1</w:t>
      </w:r>
      <w:r w:rsidR="00FB7D37">
        <w:fldChar w:fldCharType="end"/>
      </w:r>
      <w:bookmarkEnd w:id="58"/>
      <w:r>
        <w:t xml:space="preserve"> - Graph Neural Network </w:t>
      </w:r>
      <w:proofErr w:type="gramStart"/>
      <w:r>
        <w:t>( source</w:t>
      </w:r>
      <w:proofErr w:type="gramEnd"/>
      <w:r>
        <w:t xml:space="preserve"> - Stanford Graph based Machine Learning lecture slides)</w:t>
      </w:r>
      <w:bookmarkEnd w:id="59"/>
    </w:p>
    <w:p w14:paraId="3FF2E961" w14:textId="77777777" w:rsidR="003E66CD" w:rsidRDefault="003E66CD" w:rsidP="003E66CD"/>
    <w:p w14:paraId="64F0090D" w14:textId="77777777" w:rsidR="003E66CD" w:rsidRDefault="003E66CD" w:rsidP="003E66CD">
      <w:r>
        <w:t>For example, (X</w:t>
      </w:r>
      <w:r w:rsidRPr="006023F6">
        <w:rPr>
          <w:vertAlign w:val="subscript"/>
        </w:rPr>
        <w:t>A</w:t>
      </w:r>
      <w:r>
        <w:t>) is a feature vector of node A. The inputs are those feature vectors, and the box will take the two feature vectors (X</w:t>
      </w:r>
      <w:r w:rsidRPr="006023F6">
        <w:rPr>
          <w:vertAlign w:val="subscript"/>
        </w:rPr>
        <w:t>A</w:t>
      </w:r>
      <w:r>
        <w:t xml:space="preserve"> and </w:t>
      </w:r>
      <w:proofErr w:type="spellStart"/>
      <w:r>
        <w:t>X</w:t>
      </w:r>
      <w:r w:rsidRPr="006023F6">
        <w:rPr>
          <w:vertAlign w:val="subscript"/>
        </w:rPr>
        <w:t>c</w:t>
      </w:r>
      <w:proofErr w:type="spellEnd"/>
      <w:r>
        <w:t xml:space="preserve">), aggregate them, and then pass on to the next layer. </w:t>
      </w:r>
    </w:p>
    <w:p w14:paraId="67981741" w14:textId="77777777" w:rsidR="003E66CD" w:rsidRDefault="003E66CD" w:rsidP="003E66CD">
      <w:pPr>
        <w:keepNext/>
        <w:jc w:val="center"/>
      </w:pPr>
      <w:r>
        <w:rPr>
          <w:noProof/>
        </w:rPr>
        <w:drawing>
          <wp:inline distT="0" distB="0" distL="0" distR="0" wp14:anchorId="6F3208A4" wp14:editId="162F08B7">
            <wp:extent cx="3202940" cy="343535"/>
            <wp:effectExtent l="0" t="0" r="0" b="0"/>
            <wp:docPr id="402853415" name="Picture 402853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2940" cy="343535"/>
                    </a:xfrm>
                    <a:prstGeom prst="rect">
                      <a:avLst/>
                    </a:prstGeom>
                    <a:noFill/>
                    <a:ln>
                      <a:noFill/>
                    </a:ln>
                  </pic:spPr>
                </pic:pic>
              </a:graphicData>
            </a:graphic>
          </wp:inline>
        </w:drawing>
      </w:r>
    </w:p>
    <w:p w14:paraId="50C10928" w14:textId="7A9396C2" w:rsidR="003E66CD" w:rsidRDefault="003E66CD" w:rsidP="003E66CD">
      <w:pPr>
        <w:pStyle w:val="Caption"/>
      </w:pPr>
      <w:r>
        <w:t xml:space="preserve">Equation </w:t>
      </w:r>
      <w:r>
        <w:fldChar w:fldCharType="begin"/>
      </w:r>
      <w:r>
        <w:instrText xml:space="preserve"> STYLEREF 1 \s </w:instrText>
      </w:r>
      <w:r>
        <w:fldChar w:fldCharType="separate"/>
      </w:r>
      <w:r w:rsidR="004716EE">
        <w:rPr>
          <w:noProof/>
        </w:rPr>
        <w:t>3</w:t>
      </w:r>
      <w:r>
        <w:rPr>
          <w:noProof/>
        </w:rPr>
        <w:fldChar w:fldCharType="end"/>
      </w:r>
      <w:r>
        <w:t>.</w:t>
      </w:r>
      <w:r>
        <w:fldChar w:fldCharType="begin"/>
      </w:r>
      <w:r>
        <w:instrText xml:space="preserve"> SEQ Equation \* ARABIC \s 1 </w:instrText>
      </w:r>
      <w:r>
        <w:fldChar w:fldCharType="separate"/>
      </w:r>
      <w:r w:rsidR="004716EE">
        <w:rPr>
          <w:noProof/>
        </w:rPr>
        <w:t>1</w:t>
      </w:r>
      <w:r>
        <w:rPr>
          <w:noProof/>
        </w:rPr>
        <w:fldChar w:fldCharType="end"/>
      </w:r>
      <w:r>
        <w:t xml:space="preserve"> - </w:t>
      </w:r>
      <w:r w:rsidRPr="00F06711">
        <w:t>feature vector</w:t>
      </w:r>
    </w:p>
    <w:p w14:paraId="188916A1" w14:textId="153D12ED" w:rsidR="003E66CD" w:rsidRPr="009E624B" w:rsidRDefault="003E66CD" w:rsidP="003E66CD">
      <w:r>
        <w:t>Notice that, for example, the input at node C are the features of node C, but the representation of node C in layer 1 will be a hidden, latent representation of the node, and in layer 2 it’ll be another latent representation. At each k</w:t>
      </w:r>
      <w:r w:rsidRPr="006023F6">
        <w:rPr>
          <w:vertAlign w:val="superscript"/>
        </w:rPr>
        <w:t>th</w:t>
      </w:r>
      <w:r>
        <w:t xml:space="preserve"> layer, </w:t>
      </w:r>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k</m:t>
            </m:r>
          </m:sup>
        </m:sSubSup>
      </m:oMath>
      <w:r>
        <w:t xml:space="preserve"> feature vector produced by the </w:t>
      </w:r>
      <w:r>
        <w:fldChar w:fldCharType="begin"/>
      </w:r>
      <w:r>
        <w:instrText xml:space="preserve"> REF _Ref145665529 \h </w:instrText>
      </w:r>
      <w:r>
        <w:fldChar w:fldCharType="separate"/>
      </w:r>
      <w:r w:rsidR="004716EE">
        <w:t xml:space="preserve">Equation </w:t>
      </w:r>
      <w:r w:rsidR="004716EE">
        <w:rPr>
          <w:noProof/>
        </w:rPr>
        <w:t>3</w:t>
      </w:r>
      <w:r w:rsidR="004716EE">
        <w:t>.</w:t>
      </w:r>
      <w:r w:rsidR="004716EE">
        <w:rPr>
          <w:noProof/>
        </w:rPr>
        <w:t>2</w:t>
      </w:r>
      <w:r>
        <w:fldChar w:fldCharType="end"/>
      </w:r>
      <w:r>
        <w:t xml:space="preserve">. It </w:t>
      </w:r>
      <w:proofErr w:type="gramStart"/>
      <w:r>
        <w:t>average</w:t>
      </w:r>
      <w:proofErr w:type="gramEnd"/>
      <w:r>
        <w:t xml:space="preserve"> the previous layer by the number of nodes in the current layer and add bias to previous layer, then perform a nonlinear activation denoted by </w:t>
      </w:r>
      <w:r w:rsidRPr="006023F6">
        <w:t>σ</w:t>
      </w:r>
      <w:r>
        <w:t xml:space="preserve">. </w:t>
      </w:r>
      <w:proofErr w:type="spellStart"/>
      <w:r>
        <w:t>W</w:t>
      </w:r>
      <w:r w:rsidRPr="006023F6">
        <w:rPr>
          <w:vertAlign w:val="subscript"/>
        </w:rPr>
        <w:t>k</w:t>
      </w:r>
      <w:proofErr w:type="spellEnd"/>
      <w:r>
        <w:t xml:space="preserve"> (weight matrix) and B</w:t>
      </w:r>
      <w:r w:rsidRPr="006023F6">
        <w:rPr>
          <w:vertAlign w:val="subscript"/>
        </w:rPr>
        <w:t>k</w:t>
      </w:r>
      <w:r>
        <w:t xml:space="preserve"> (bias matrix) are trainable parameters.</w:t>
      </w:r>
    </w:p>
    <w:p w14:paraId="5E35E2D2" w14:textId="77777777" w:rsidR="003E66CD" w:rsidRDefault="003E66CD" w:rsidP="003E66CD"/>
    <w:p w14:paraId="544B854E" w14:textId="77777777" w:rsidR="003E66CD" w:rsidRDefault="003E66CD" w:rsidP="003E66CD">
      <w:pPr>
        <w:keepNext/>
        <w:jc w:val="center"/>
      </w:pPr>
      <w:r>
        <w:rPr>
          <w:noProof/>
        </w:rPr>
        <w:lastRenderedPageBreak/>
        <w:drawing>
          <wp:inline distT="0" distB="0" distL="0" distR="0" wp14:anchorId="41E1D8AF" wp14:editId="256E1F30">
            <wp:extent cx="4848860" cy="526415"/>
            <wp:effectExtent l="0" t="0" r="8890" b="6985"/>
            <wp:docPr id="279177696" name="Picture 279177696"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text on a black backgroun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860" cy="526415"/>
                    </a:xfrm>
                    <a:prstGeom prst="rect">
                      <a:avLst/>
                    </a:prstGeom>
                    <a:noFill/>
                    <a:ln>
                      <a:noFill/>
                    </a:ln>
                  </pic:spPr>
                </pic:pic>
              </a:graphicData>
            </a:graphic>
          </wp:inline>
        </w:drawing>
      </w:r>
    </w:p>
    <w:p w14:paraId="7045D434" w14:textId="78384B54" w:rsidR="003E66CD" w:rsidRDefault="003E66CD" w:rsidP="003E66CD">
      <w:pPr>
        <w:pStyle w:val="Caption"/>
      </w:pPr>
      <w:bookmarkStart w:id="60" w:name="_Ref145665529"/>
      <w:r>
        <w:t xml:space="preserve">Equation </w:t>
      </w:r>
      <w:r>
        <w:fldChar w:fldCharType="begin"/>
      </w:r>
      <w:r>
        <w:instrText xml:space="preserve"> STYLEREF 1 \s </w:instrText>
      </w:r>
      <w:r>
        <w:fldChar w:fldCharType="separate"/>
      </w:r>
      <w:r w:rsidR="004716EE">
        <w:rPr>
          <w:noProof/>
        </w:rPr>
        <w:t>3</w:t>
      </w:r>
      <w:r>
        <w:rPr>
          <w:noProof/>
        </w:rPr>
        <w:fldChar w:fldCharType="end"/>
      </w:r>
      <w:r>
        <w:t>.</w:t>
      </w:r>
      <w:r>
        <w:fldChar w:fldCharType="begin"/>
      </w:r>
      <w:r>
        <w:instrText xml:space="preserve"> SEQ Equation \* ARABIC \s 1 </w:instrText>
      </w:r>
      <w:r>
        <w:fldChar w:fldCharType="separate"/>
      </w:r>
      <w:r w:rsidR="004716EE">
        <w:rPr>
          <w:noProof/>
        </w:rPr>
        <w:t>2</w:t>
      </w:r>
      <w:r>
        <w:rPr>
          <w:noProof/>
        </w:rPr>
        <w:fldChar w:fldCharType="end"/>
      </w:r>
      <w:bookmarkEnd w:id="60"/>
      <w:r>
        <w:t xml:space="preserve"> - </w:t>
      </w:r>
      <w:r w:rsidRPr="0045673A">
        <w:t>Neighborhood aggregation</w:t>
      </w:r>
    </w:p>
    <w:p w14:paraId="5B3D77A3" w14:textId="6C68B55C" w:rsidR="000A4670" w:rsidRDefault="004A5295" w:rsidP="003E66CD">
      <w:pPr>
        <w:pStyle w:val="Heading2"/>
        <w:numPr>
          <w:ilvl w:val="1"/>
          <w:numId w:val="3"/>
        </w:numPr>
      </w:pPr>
      <w:bookmarkStart w:id="61" w:name="_Toc145666469"/>
      <w:bookmarkStart w:id="62" w:name="_Toc146992681"/>
      <w:r>
        <w:t>Graph Neural Model and Validation</w:t>
      </w:r>
      <w:bookmarkEnd w:id="62"/>
      <w:r>
        <w:t xml:space="preserve"> </w:t>
      </w:r>
    </w:p>
    <w:p w14:paraId="4BA70FFE" w14:textId="51EF9AF6" w:rsidR="00D96219" w:rsidRDefault="004A5295" w:rsidP="004A5295">
      <w:proofErr w:type="gramStart"/>
      <w:r>
        <w:t>In order to</w:t>
      </w:r>
      <w:proofErr w:type="gramEnd"/>
      <w:r>
        <w:t xml:space="preserve"> measure the student’s mastery level, this study aim to predict the </w:t>
      </w:r>
      <w:r w:rsidR="00FB1EC1">
        <w:t>student’s</w:t>
      </w:r>
      <w:r>
        <w:t xml:space="preserve"> probability to the give the correct answer given the previous </w:t>
      </w:r>
      <w:r w:rsidR="00D96219">
        <w:t>interactions,</w:t>
      </w:r>
      <w:r>
        <w:t xml:space="preserve"> previous answers and current question difficulty.</w:t>
      </w:r>
      <w:r w:rsidR="00D96219">
        <w:t xml:space="preserve"> </w:t>
      </w:r>
      <w:r w:rsidR="00FB1EC1">
        <w:t xml:space="preserve">Model is trained to predict whether student will provide the correct answer or a wrong answer. Hence it is a classification problem. </w:t>
      </w:r>
    </w:p>
    <w:p w14:paraId="58EE9D1B" w14:textId="724EE02D" w:rsidR="00FB7D37" w:rsidRDefault="00FB7D37" w:rsidP="004A5295">
      <w:r>
        <w:rPr>
          <w:noProof/>
        </w:rPr>
        <mc:AlternateContent>
          <mc:Choice Requires="wps">
            <w:drawing>
              <wp:anchor distT="0" distB="0" distL="114300" distR="114300" simplePos="0" relativeHeight="251660800" behindDoc="0" locked="0" layoutInCell="1" allowOverlap="1" wp14:anchorId="56FB1602" wp14:editId="0C6F6307">
                <wp:simplePos x="0" y="0"/>
                <wp:positionH relativeFrom="column">
                  <wp:posOffset>0</wp:posOffset>
                </wp:positionH>
                <wp:positionV relativeFrom="paragraph">
                  <wp:posOffset>3401695</wp:posOffset>
                </wp:positionV>
                <wp:extent cx="5943600" cy="635"/>
                <wp:effectExtent l="0" t="0" r="0" b="0"/>
                <wp:wrapNone/>
                <wp:docPr id="1662562658"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62486A8" w14:textId="45631B93" w:rsidR="00FB7D37" w:rsidRPr="007A7374" w:rsidRDefault="00FB7D37" w:rsidP="00FB7D37">
                            <w:pPr>
                              <w:pStyle w:val="Caption"/>
                              <w:rPr>
                                <w:noProof/>
                                <w:sz w:val="24"/>
                              </w:rPr>
                            </w:pPr>
                            <w:bookmarkStart w:id="63" w:name="_Toc146993204"/>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Sample Input Graph</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FB1602" id="_x0000_t202" coordsize="21600,21600" o:spt="202" path="m,l,21600r21600,l21600,xe">
                <v:stroke joinstyle="miter"/>
                <v:path gradientshapeok="t" o:connecttype="rect"/>
              </v:shapetype>
              <v:shape id="_x0000_s1027" type="#_x0000_t202" style="position:absolute;left:0;text-align:left;margin-left:0;margin-top:267.85pt;width:468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" stroked="f">
                <v:textbox style="mso-fit-shape-to-text:t" inset="0,0,0,0">
                  <w:txbxContent>
                    <w:p w14:paraId="762486A8" w14:textId="45631B93" w:rsidR="00FB7D37" w:rsidRPr="007A7374" w:rsidRDefault="00FB7D37" w:rsidP="00FB7D37">
                      <w:pPr>
                        <w:pStyle w:val="Caption"/>
                        <w:rPr>
                          <w:noProof/>
                          <w:sz w:val="24"/>
                        </w:rPr>
                      </w:pPr>
                      <w:bookmarkStart w:id="64" w:name="_Toc146993204"/>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Sample Input Graph</w:t>
                      </w:r>
                      <w:bookmarkEnd w:id="64"/>
                    </w:p>
                  </w:txbxContent>
                </v:textbox>
              </v:shape>
            </w:pict>
          </mc:Fallback>
        </mc:AlternateContent>
      </w:r>
      <w:r>
        <w:rPr>
          <w:noProof/>
        </w:rPr>
        <w:drawing>
          <wp:inline distT="0" distB="0" distL="0" distR="0" wp14:anchorId="5274DF4D" wp14:editId="0CAF2B97">
            <wp:extent cx="5943600" cy="3344545"/>
            <wp:effectExtent l="0" t="0" r="0" b="8255"/>
            <wp:docPr id="58149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4545"/>
                    </a:xfrm>
                    <a:prstGeom prst="round2DiagRect">
                      <a:avLst/>
                    </a:prstGeom>
                    <a:noFill/>
                    <a:ln>
                      <a:noFill/>
                    </a:ln>
                  </pic:spPr>
                </pic:pic>
              </a:graphicData>
            </a:graphic>
          </wp:inline>
        </w:drawing>
      </w:r>
    </w:p>
    <w:p w14:paraId="43E262AA" w14:textId="130FBC57" w:rsidR="006863F7" w:rsidRPr="004A5295" w:rsidRDefault="00D96219" w:rsidP="006863F7">
      <w:r>
        <w:t xml:space="preserve">Each input is a graph of learning objectives, questions, and answers of a single student of a given assignment. Single batch of inputs are generated from a single assignment attempted by multiple students. Each graph is a directed graph with nodes representing learning objectives, questions and learning materials. </w:t>
      </w:r>
      <w:r w:rsidR="006863F7">
        <w:t>Each node has a feature vector.</w:t>
      </w:r>
      <w:r w:rsidR="006863F7">
        <w:t xml:space="preserve"> It can be difficulty of the question or time spend on the learning material. </w:t>
      </w:r>
      <w:r w:rsidR="00CB1744">
        <w:t>Optimal feature vectors can be determined based on the model performance and literature.</w:t>
      </w:r>
      <w:r w:rsidR="00FB1EC1">
        <w:t xml:space="preserve"> Target variable is answer which is separate vector at question nodes. </w:t>
      </w:r>
      <w:proofErr w:type="gramStart"/>
      <w:r w:rsidR="00FB1EC1">
        <w:t>Therefore</w:t>
      </w:r>
      <w:proofErr w:type="gramEnd"/>
      <w:r w:rsidR="00FB1EC1">
        <w:t xml:space="preserve"> this is node level classification problem.</w:t>
      </w:r>
    </w:p>
    <w:p w14:paraId="048F1D55" w14:textId="6E0BCCF7" w:rsidR="00EE52D5" w:rsidRDefault="00EE52D5" w:rsidP="004A5295">
      <w:r>
        <w:lastRenderedPageBreak/>
        <w:t xml:space="preserve">Learning objectives have edges between their prerequisites learning objectives and following learning objectives. </w:t>
      </w:r>
      <w:r w:rsidR="006863F7">
        <w:t xml:space="preserve">Edges between learning objectives starts from prerequisite learning objectives. edges between learning objective and </w:t>
      </w:r>
      <w:r w:rsidR="006863F7">
        <w:t>questions</w:t>
      </w:r>
      <w:r w:rsidR="006863F7">
        <w:t xml:space="preserve"> or</w:t>
      </w:r>
      <w:r w:rsidR="006863F7">
        <w:t xml:space="preserve"> learning </w:t>
      </w:r>
      <w:r w:rsidR="006863F7">
        <w:t xml:space="preserve">objective and </w:t>
      </w:r>
      <w:r w:rsidR="006863F7">
        <w:t>learning materials</w:t>
      </w:r>
      <w:r w:rsidR="006863F7">
        <w:t xml:space="preserve"> always start from a learning objective. </w:t>
      </w:r>
    </w:p>
    <w:p w14:paraId="5FCFE472" w14:textId="599F18DD" w:rsidR="004A5295" w:rsidRDefault="00D96219" w:rsidP="004A5295">
      <w:r>
        <w:t xml:space="preserve">Questions and learning materials linked based on the order of interactions. </w:t>
      </w:r>
      <w:r w:rsidR="00EE52D5">
        <w:t xml:space="preserve">That means edge between question nodes and learning materials direction depend on sequence of the question or learning material interacted by the student. </w:t>
      </w:r>
      <w:r w:rsidR="006863F7">
        <w:t>That means if student attempts question 2 first and then question 3 next, edge between question 2 and 3 start from the question 2. If a student refers learning material 1 and attempt question 1 next, then edge starts from the learning material. These directions are important because it determines the message parsing direction the GNN.</w:t>
      </w:r>
    </w:p>
    <w:p w14:paraId="266C8B23" w14:textId="77777777" w:rsidR="000425AF" w:rsidRDefault="00990FDC" w:rsidP="000425AF">
      <w:r>
        <w:t>Hence this is a node level classification problem we can use precision, recall, f</w:t>
      </w:r>
      <w:r w:rsidR="00A07A27">
        <w:t>-</w:t>
      </w:r>
      <w:r>
        <w:t>score, accuracy, sensitivity, and specificity</w:t>
      </w:r>
      <w:r w:rsidR="00A07A27">
        <w:t xml:space="preserve"> to validate the model. It is important to identify poorly performing students correctly (students tend to give wrong answers) and well performing students. Hence, we will use accuracy or f-score to compare different models. 80% of the data </w:t>
      </w:r>
      <w:r w:rsidR="00645A29">
        <w:t>(80</w:t>
      </w:r>
      <w:r w:rsidR="00A07A27">
        <w:t>% of the nodes</w:t>
      </w:r>
      <w:r w:rsidR="00645A29">
        <w:t xml:space="preserve"> in each graph</w:t>
      </w:r>
      <w:r w:rsidR="00A07A27">
        <w:t xml:space="preserve">) will be select for training and 20% of the nodes will be selected for testing. </w:t>
      </w:r>
      <w:r w:rsidR="00645A29">
        <w:t>We will develop multiple GNN models with increasing complexity in the architecture and adding recurrent layers to model and compare each model performance to select the best model.</w:t>
      </w:r>
      <w:r w:rsidR="000425AF">
        <w:t xml:space="preserve"> </w:t>
      </w:r>
    </w:p>
    <w:p w14:paraId="44BA1583" w14:textId="143BC87F" w:rsidR="00645A29" w:rsidRPr="00990FDC" w:rsidRDefault="000425AF" w:rsidP="000425AF">
      <w:r>
        <w:t>I</w:t>
      </w:r>
      <w:r>
        <w:t xml:space="preserve">n the existing body of literature, the prevailing approach has been to employ </w:t>
      </w:r>
      <w:r>
        <w:t xml:space="preserve">Traditional knowledge tracing </w:t>
      </w:r>
      <w:r>
        <w:t>methods as the foundational models for benchmarking purposes. In our research endeavor, we intend to adopt a similar strategy, although we acknowledge that the inherent intricacies of our dataset may pose challenges to the efficacy of this conventional approach. Consequently, should the traditional methods prove inadequate, we will pivot towards utilizing the simplest Graph Neural Network (GNN) model as our baseline.</w:t>
      </w:r>
      <w:r>
        <w:t xml:space="preserve"> </w:t>
      </w:r>
      <w:proofErr w:type="gramStart"/>
      <w:r>
        <w:t>Additionally</w:t>
      </w:r>
      <w:proofErr w:type="gramEnd"/>
      <w:r>
        <w:t>, our research aims to provide a comparative analysis of the proficiency levels exhibited by students in the original dataset in contrast to those observed within our dataset.</w:t>
      </w:r>
    </w:p>
    <w:p w14:paraId="17B26120" w14:textId="77777777" w:rsidR="000A4670" w:rsidRPr="000A4670" w:rsidRDefault="000A4670" w:rsidP="000A4670"/>
    <w:p w14:paraId="41EACB0C" w14:textId="2FBF5C1C" w:rsidR="003E66CD" w:rsidRDefault="003E66CD" w:rsidP="003E66CD">
      <w:pPr>
        <w:pStyle w:val="Heading2"/>
        <w:numPr>
          <w:ilvl w:val="1"/>
          <w:numId w:val="3"/>
        </w:numPr>
      </w:pPr>
      <w:bookmarkStart w:id="65" w:name="_Toc146992682"/>
      <w:r>
        <w:lastRenderedPageBreak/>
        <w:t>Risk</w:t>
      </w:r>
      <w:bookmarkEnd w:id="61"/>
      <w:bookmarkEnd w:id="65"/>
      <w:r>
        <w:t xml:space="preserve"> </w:t>
      </w:r>
    </w:p>
    <w:p w14:paraId="677C6472" w14:textId="77777777" w:rsidR="003E66CD" w:rsidRPr="00801BF0" w:rsidRDefault="003E66CD" w:rsidP="003E66CD">
      <w:r>
        <w:t xml:space="preserve">Currently notified risk is not having enough hardware capacity to perform computations. This risk could be overcome by batch wise processing. </w:t>
      </w:r>
    </w:p>
    <w:p w14:paraId="2A26687E" w14:textId="77777777" w:rsidR="003E66CD" w:rsidRDefault="003E66CD" w:rsidP="003E66CD">
      <w:pPr>
        <w:pStyle w:val="Heading1"/>
        <w:numPr>
          <w:ilvl w:val="0"/>
          <w:numId w:val="0"/>
        </w:numPr>
        <w:ind w:left="432" w:hanging="432"/>
      </w:pPr>
    </w:p>
    <w:p w14:paraId="5D17AA55" w14:textId="77777777" w:rsidR="008D5BC0" w:rsidRDefault="008D5BC0" w:rsidP="008D5BC0"/>
    <w:p w14:paraId="278628BB" w14:textId="77777777" w:rsidR="008D5BC0" w:rsidRDefault="008D5BC0" w:rsidP="008D5BC0"/>
    <w:p w14:paraId="736B8616" w14:textId="77777777" w:rsidR="008D5BC0" w:rsidRDefault="008D5BC0" w:rsidP="008D5BC0"/>
    <w:p w14:paraId="53A58450" w14:textId="77777777" w:rsidR="008D5BC0" w:rsidRDefault="008D5BC0" w:rsidP="008D5BC0"/>
    <w:p w14:paraId="7CEC2266" w14:textId="77777777" w:rsidR="008D5BC0" w:rsidRDefault="008D5BC0" w:rsidP="008D5BC0"/>
    <w:p w14:paraId="6F6EEFD3" w14:textId="77777777" w:rsidR="008D5BC0" w:rsidRDefault="008D5BC0" w:rsidP="008D5BC0"/>
    <w:p w14:paraId="4DF0E110" w14:textId="4D065116" w:rsidR="008D5BC0" w:rsidRPr="008D5BC0" w:rsidRDefault="008D5BC0" w:rsidP="008D5BC0">
      <w:pPr>
        <w:pStyle w:val="Heading1"/>
      </w:pPr>
      <w:bookmarkStart w:id="66" w:name="_Toc146992683"/>
      <w:r>
        <w:t>Reference</w:t>
      </w:r>
      <w:bookmarkEnd w:id="66"/>
      <w:r>
        <w:t xml:space="preserve"> </w:t>
      </w:r>
    </w:p>
    <w:sdt>
      <w:sdtPr>
        <w:tag w:val="MENDELEY_BIBLIOGRAPHY"/>
        <w:id w:val="-2143338197"/>
        <w:placeholder>
          <w:docPart w:val="DefaultPlaceholder_-1854013440"/>
        </w:placeholder>
      </w:sdtPr>
      <w:sdtContent>
        <w:p w14:paraId="7A60B37B" w14:textId="77777777" w:rsidR="008D5BC0" w:rsidRDefault="008D5BC0">
          <w:pPr>
            <w:autoSpaceDE w:val="0"/>
            <w:autoSpaceDN w:val="0"/>
            <w:ind w:hanging="480"/>
            <w:divId w:val="1358039251"/>
            <w:rPr>
              <w:rFonts w:eastAsia="Times New Roman"/>
              <w:szCs w:val="24"/>
            </w:rPr>
          </w:pPr>
          <w:r>
            <w:rPr>
              <w:rFonts w:eastAsia="Times New Roman"/>
            </w:rPr>
            <w:t xml:space="preserve">Abdelrahman, G., Wang, Q., &amp; Nunes, B. (2023). Knowledge Tracing: A Survey. </w:t>
          </w:r>
          <w:r>
            <w:rPr>
              <w:rFonts w:eastAsia="Times New Roman"/>
              <w:i/>
              <w:iCs/>
            </w:rPr>
            <w:t>ACM Computing Surveys</w:t>
          </w:r>
          <w:r>
            <w:rPr>
              <w:rFonts w:eastAsia="Times New Roman"/>
            </w:rPr>
            <w:t xml:space="preserve">, </w:t>
          </w:r>
          <w:r>
            <w:rPr>
              <w:rFonts w:eastAsia="Times New Roman"/>
              <w:i/>
              <w:iCs/>
            </w:rPr>
            <w:t>55</w:t>
          </w:r>
          <w:r>
            <w:rPr>
              <w:rFonts w:eastAsia="Times New Roman"/>
            </w:rPr>
            <w:t>(11), 1–37. https://doi.org/10.1145/3569576</w:t>
          </w:r>
        </w:p>
        <w:p w14:paraId="6AD2785B" w14:textId="77777777" w:rsidR="008D5BC0" w:rsidRDefault="008D5BC0">
          <w:pPr>
            <w:autoSpaceDE w:val="0"/>
            <w:autoSpaceDN w:val="0"/>
            <w:ind w:hanging="480"/>
            <w:divId w:val="191698691"/>
            <w:rPr>
              <w:rFonts w:eastAsia="Times New Roman"/>
            </w:rPr>
          </w:pPr>
          <w:proofErr w:type="spellStart"/>
          <w:r>
            <w:rPr>
              <w:rFonts w:eastAsia="Times New Roman"/>
            </w:rPr>
            <w:t>Afini</w:t>
          </w:r>
          <w:proofErr w:type="spellEnd"/>
          <w:r>
            <w:rPr>
              <w:rFonts w:eastAsia="Times New Roman"/>
            </w:rPr>
            <w:t xml:space="preserve"> </w:t>
          </w:r>
          <w:proofErr w:type="spellStart"/>
          <w:r>
            <w:rPr>
              <w:rFonts w:eastAsia="Times New Roman"/>
            </w:rPr>
            <w:t>Normadhi</w:t>
          </w:r>
          <w:proofErr w:type="spellEnd"/>
          <w:r>
            <w:rPr>
              <w:rFonts w:eastAsia="Times New Roman"/>
            </w:rPr>
            <w:t xml:space="preserve">, N. B., Shuib, L., Md Nasir, H. N., Bimba, A., Idris, N., &amp; Balakrishnan, V. (2019). Identification of personal traits in adaptive learning environment: Systematic literature review. </w:t>
          </w:r>
          <w:r>
            <w:rPr>
              <w:rFonts w:eastAsia="Times New Roman"/>
              <w:i/>
              <w:iCs/>
            </w:rPr>
            <w:t>Computers and Education</w:t>
          </w:r>
          <w:r>
            <w:rPr>
              <w:rFonts w:eastAsia="Times New Roman"/>
            </w:rPr>
            <w:t xml:space="preserve">, </w:t>
          </w:r>
          <w:r>
            <w:rPr>
              <w:rFonts w:eastAsia="Times New Roman"/>
              <w:i/>
              <w:iCs/>
            </w:rPr>
            <w:t>130</w:t>
          </w:r>
          <w:r>
            <w:rPr>
              <w:rFonts w:eastAsia="Times New Roman"/>
            </w:rPr>
            <w:t>, 168–190. https://doi.org/10.1016/j.compedu.2018.11.005</w:t>
          </w:r>
        </w:p>
        <w:p w14:paraId="276032DF" w14:textId="77777777" w:rsidR="008D5BC0" w:rsidRDefault="008D5BC0">
          <w:pPr>
            <w:autoSpaceDE w:val="0"/>
            <w:autoSpaceDN w:val="0"/>
            <w:ind w:hanging="480"/>
            <w:divId w:val="1325163019"/>
            <w:rPr>
              <w:rFonts w:eastAsia="Times New Roman"/>
            </w:rPr>
          </w:pPr>
          <w:r>
            <w:rPr>
              <w:rFonts w:eastAsia="Times New Roman"/>
            </w:rPr>
            <w:t xml:space="preserve">Albert T. </w:t>
          </w:r>
          <w:proofErr w:type="spellStart"/>
          <w:r>
            <w:rPr>
              <w:rFonts w:eastAsia="Times New Roman"/>
            </w:rPr>
            <w:t>Corbertt</w:t>
          </w:r>
          <w:proofErr w:type="spellEnd"/>
          <w:r>
            <w:rPr>
              <w:rFonts w:eastAsia="Times New Roman"/>
            </w:rPr>
            <w:t xml:space="preserve">, &amp; John R Anderson. (1994). Knowledge </w:t>
          </w:r>
          <w:proofErr w:type="gramStart"/>
          <w:r>
            <w:rPr>
              <w:rFonts w:eastAsia="Times New Roman"/>
            </w:rPr>
            <w:t>Tracing :</w:t>
          </w:r>
          <w:proofErr w:type="gramEnd"/>
          <w:r>
            <w:rPr>
              <w:rFonts w:eastAsia="Times New Roman"/>
            </w:rPr>
            <w:t xml:space="preserve"> Modeling the acquisition of procedural knowledge. </w:t>
          </w:r>
          <w:r>
            <w:rPr>
              <w:rFonts w:eastAsia="Times New Roman"/>
              <w:i/>
              <w:iCs/>
            </w:rPr>
            <w:t>User Modeling and User-Adapted Interaction</w:t>
          </w:r>
          <w:r>
            <w:rPr>
              <w:rFonts w:eastAsia="Times New Roman"/>
            </w:rPr>
            <w:t>.</w:t>
          </w:r>
        </w:p>
        <w:p w14:paraId="308C5993" w14:textId="77777777" w:rsidR="008D5BC0" w:rsidRDefault="008D5BC0">
          <w:pPr>
            <w:autoSpaceDE w:val="0"/>
            <w:autoSpaceDN w:val="0"/>
            <w:ind w:hanging="480"/>
            <w:divId w:val="1982997449"/>
            <w:rPr>
              <w:rFonts w:eastAsia="Times New Roman"/>
            </w:rPr>
          </w:pPr>
          <w:r>
            <w:rPr>
              <w:rFonts w:eastAsia="Times New Roman"/>
            </w:rPr>
            <w:t xml:space="preserve">Borges, G., &amp; </w:t>
          </w:r>
          <w:proofErr w:type="spellStart"/>
          <w:r>
            <w:rPr>
              <w:rFonts w:eastAsia="Times New Roman"/>
            </w:rPr>
            <w:t>Stiubiener</w:t>
          </w:r>
          <w:proofErr w:type="spellEnd"/>
          <w:r>
            <w:rPr>
              <w:rFonts w:eastAsia="Times New Roman"/>
            </w:rPr>
            <w:t xml:space="preserve">, I. (2014). Recommending Learning Objects Based on Utility and Learning Style. </w:t>
          </w:r>
          <w:r>
            <w:rPr>
              <w:rFonts w:eastAsia="Times New Roman"/>
              <w:i/>
              <w:iCs/>
            </w:rPr>
            <w:t xml:space="preserve">Opening IEEE-Innovations and Internationalization in Engineering </w:t>
          </w:r>
          <w:proofErr w:type="gramStart"/>
          <w:r>
            <w:rPr>
              <w:rFonts w:eastAsia="Times New Roman"/>
              <w:i/>
              <w:iCs/>
            </w:rPr>
            <w:t xml:space="preserve">Education </w:t>
          </w:r>
          <w:r>
            <w:rPr>
              <w:rFonts w:eastAsia="Times New Roman"/>
            </w:rPr>
            <w:t>.</w:t>
          </w:r>
          <w:proofErr w:type="gramEnd"/>
        </w:p>
        <w:p w14:paraId="13551799" w14:textId="77777777" w:rsidR="008D5BC0" w:rsidRDefault="008D5BC0">
          <w:pPr>
            <w:autoSpaceDE w:val="0"/>
            <w:autoSpaceDN w:val="0"/>
            <w:ind w:hanging="480"/>
            <w:divId w:val="1617103572"/>
            <w:rPr>
              <w:rFonts w:eastAsia="Times New Roman"/>
            </w:rPr>
          </w:pPr>
          <w:r>
            <w:rPr>
              <w:rFonts w:eastAsia="Times New Roman"/>
            </w:rPr>
            <w:lastRenderedPageBreak/>
            <w:t xml:space="preserve">Castañeda, L., &amp; Selwyn, N. (2018). More than tools? Making sense of the ongoing </w:t>
          </w:r>
          <w:proofErr w:type="spellStart"/>
          <w:r>
            <w:rPr>
              <w:rFonts w:eastAsia="Times New Roman"/>
            </w:rPr>
            <w:t>digitizations</w:t>
          </w:r>
          <w:proofErr w:type="spellEnd"/>
          <w:r>
            <w:rPr>
              <w:rFonts w:eastAsia="Times New Roman"/>
            </w:rPr>
            <w:t xml:space="preserve"> of higher education. In </w:t>
          </w:r>
          <w:r>
            <w:rPr>
              <w:rFonts w:eastAsia="Times New Roman"/>
              <w:i/>
              <w:iCs/>
            </w:rPr>
            <w:t>International Journal of Educational Technology in Higher Education</w:t>
          </w:r>
          <w:r>
            <w:rPr>
              <w:rFonts w:eastAsia="Times New Roman"/>
            </w:rPr>
            <w:t xml:space="preserve"> (Vol. 15, Issue 1). Springer Netherlands. https://doi.org/10.1186/s41239-018-0109-y</w:t>
          </w:r>
        </w:p>
        <w:p w14:paraId="42770F17" w14:textId="77777777" w:rsidR="008D5BC0" w:rsidRDefault="008D5BC0">
          <w:pPr>
            <w:autoSpaceDE w:val="0"/>
            <w:autoSpaceDN w:val="0"/>
            <w:ind w:hanging="480"/>
            <w:divId w:val="26805117"/>
            <w:rPr>
              <w:rFonts w:eastAsia="Times New Roman"/>
            </w:rPr>
          </w:pPr>
          <w:r>
            <w:rPr>
              <w:rFonts w:eastAsia="Times New Roman"/>
            </w:rPr>
            <w:t xml:space="preserve">Clark, R. M., Kaw, A. K., &amp; Braga Gomes, R. (2022). Adaptive learning: Helpful to the flipped classroom in the online environment of COVID? </w:t>
          </w:r>
          <w:r>
            <w:rPr>
              <w:rFonts w:eastAsia="Times New Roman"/>
              <w:i/>
              <w:iCs/>
            </w:rPr>
            <w:t>Computer Applications in Engineering Education</w:t>
          </w:r>
          <w:r>
            <w:rPr>
              <w:rFonts w:eastAsia="Times New Roman"/>
            </w:rPr>
            <w:t xml:space="preserve">, </w:t>
          </w:r>
          <w:r>
            <w:rPr>
              <w:rFonts w:eastAsia="Times New Roman"/>
              <w:i/>
              <w:iCs/>
            </w:rPr>
            <w:t>30</w:t>
          </w:r>
          <w:r>
            <w:rPr>
              <w:rFonts w:eastAsia="Times New Roman"/>
            </w:rPr>
            <w:t>(2), 517–531. https://doi.org/10.1002/cae.22470</w:t>
          </w:r>
        </w:p>
        <w:p w14:paraId="6C8ABC45" w14:textId="77777777" w:rsidR="008D5BC0" w:rsidRDefault="008D5BC0">
          <w:pPr>
            <w:autoSpaceDE w:val="0"/>
            <w:autoSpaceDN w:val="0"/>
            <w:ind w:hanging="480"/>
            <w:divId w:val="1443264807"/>
            <w:rPr>
              <w:rFonts w:eastAsia="Times New Roman"/>
            </w:rPr>
          </w:pPr>
          <w:r>
            <w:rPr>
              <w:rFonts w:eastAsia="Times New Roman"/>
            </w:rPr>
            <w:t xml:space="preserve">Duval, E., </w:t>
          </w:r>
          <w:proofErr w:type="spellStart"/>
          <w:r>
            <w:rPr>
              <w:rFonts w:eastAsia="Times New Roman"/>
            </w:rPr>
            <w:t>Klamma</w:t>
          </w:r>
          <w:proofErr w:type="spellEnd"/>
          <w:r>
            <w:rPr>
              <w:rFonts w:eastAsia="Times New Roman"/>
            </w:rPr>
            <w:t xml:space="preserve">, R., &amp; </w:t>
          </w:r>
          <w:proofErr w:type="spellStart"/>
          <w:r>
            <w:rPr>
              <w:rFonts w:eastAsia="Times New Roman"/>
            </w:rPr>
            <w:t>Wolpers</w:t>
          </w:r>
          <w:proofErr w:type="spellEnd"/>
          <w:r>
            <w:rPr>
              <w:rFonts w:eastAsia="Times New Roman"/>
            </w:rPr>
            <w:t xml:space="preserve">, M. (2007). LNCS 4753 - Personalized Links Recommendation Based on Data Mining in Adaptive Educational Hypermedia Systems. In </w:t>
          </w:r>
          <w:r>
            <w:rPr>
              <w:rFonts w:eastAsia="Times New Roman"/>
              <w:i/>
              <w:iCs/>
            </w:rPr>
            <w:t>LNCS</w:t>
          </w:r>
          <w:r>
            <w:rPr>
              <w:rFonts w:eastAsia="Times New Roman"/>
            </w:rPr>
            <w:t xml:space="preserve"> (Vol. 4753).</w:t>
          </w:r>
        </w:p>
        <w:p w14:paraId="216597E2" w14:textId="77777777" w:rsidR="008D5BC0" w:rsidRDefault="008D5BC0">
          <w:pPr>
            <w:autoSpaceDE w:val="0"/>
            <w:autoSpaceDN w:val="0"/>
            <w:ind w:hanging="480"/>
            <w:divId w:val="98916642"/>
            <w:rPr>
              <w:rFonts w:eastAsia="Times New Roman"/>
            </w:rPr>
          </w:pPr>
          <w:proofErr w:type="spellStart"/>
          <w:r>
            <w:rPr>
              <w:rFonts w:eastAsia="Times New Roman"/>
            </w:rPr>
            <w:t>Ennouamani</w:t>
          </w:r>
          <w:proofErr w:type="spellEnd"/>
          <w:r>
            <w:rPr>
              <w:rFonts w:eastAsia="Times New Roman"/>
            </w:rPr>
            <w:t xml:space="preserve">, S., &amp; Mahani, Z. (2018). An overview of adaptive e-learning systems. </w:t>
          </w:r>
          <w:r>
            <w:rPr>
              <w:rFonts w:eastAsia="Times New Roman"/>
              <w:i/>
              <w:iCs/>
            </w:rPr>
            <w:t>2017 IEEE 8th International Conference on Intelligent Computing and Information Systems, ICICIS 2017</w:t>
          </w:r>
          <w:r>
            <w:rPr>
              <w:rFonts w:eastAsia="Times New Roman"/>
            </w:rPr>
            <w:t xml:space="preserve">, </w:t>
          </w:r>
          <w:r>
            <w:rPr>
              <w:rFonts w:eastAsia="Times New Roman"/>
              <w:i/>
              <w:iCs/>
            </w:rPr>
            <w:t>2018-January</w:t>
          </w:r>
          <w:r>
            <w:rPr>
              <w:rFonts w:eastAsia="Times New Roman"/>
            </w:rPr>
            <w:t>, 342–347. https://doi.org/10.1109/INTELCIS.2017.8260060</w:t>
          </w:r>
        </w:p>
        <w:p w14:paraId="51807378" w14:textId="77777777" w:rsidR="008D5BC0" w:rsidRDefault="008D5BC0">
          <w:pPr>
            <w:autoSpaceDE w:val="0"/>
            <w:autoSpaceDN w:val="0"/>
            <w:ind w:hanging="480"/>
            <w:divId w:val="2109426839"/>
            <w:rPr>
              <w:rFonts w:eastAsia="Times New Roman"/>
            </w:rPr>
          </w:pPr>
          <w:r>
            <w:rPr>
              <w:rFonts w:eastAsia="Times New Roman"/>
            </w:rPr>
            <w:t xml:space="preserve">F. M. Lord, M. R. Novick, &amp; Allan Birnbaum. (1968). </w:t>
          </w:r>
          <w:r>
            <w:rPr>
              <w:rFonts w:eastAsia="Times New Roman"/>
              <w:i/>
              <w:iCs/>
            </w:rPr>
            <w:t>SOME LATENT TRAIT MODELS</w:t>
          </w:r>
          <w:r>
            <w:rPr>
              <w:rFonts w:eastAsia="Times New Roman"/>
            </w:rPr>
            <w:t>.</w:t>
          </w:r>
        </w:p>
        <w:p w14:paraId="47DAAF8A" w14:textId="77777777" w:rsidR="008D5BC0" w:rsidRDefault="008D5BC0">
          <w:pPr>
            <w:autoSpaceDE w:val="0"/>
            <w:autoSpaceDN w:val="0"/>
            <w:ind w:hanging="480"/>
            <w:divId w:val="1417165354"/>
            <w:rPr>
              <w:rFonts w:eastAsia="Times New Roman"/>
            </w:rPr>
          </w:pPr>
          <w:proofErr w:type="spellStart"/>
          <w:r>
            <w:rPr>
              <w:rFonts w:eastAsia="Times New Roman"/>
            </w:rPr>
            <w:t>Hemmler</w:t>
          </w:r>
          <w:proofErr w:type="spellEnd"/>
          <w:r>
            <w:rPr>
              <w:rFonts w:eastAsia="Times New Roman"/>
            </w:rPr>
            <w:t xml:space="preserve">, Y. M., &amp; </w:t>
          </w:r>
          <w:proofErr w:type="spellStart"/>
          <w:r>
            <w:rPr>
              <w:rFonts w:eastAsia="Times New Roman"/>
            </w:rPr>
            <w:t>Ifenthaler</w:t>
          </w:r>
          <w:proofErr w:type="spellEnd"/>
          <w:r>
            <w:rPr>
              <w:rFonts w:eastAsia="Times New Roman"/>
            </w:rPr>
            <w:t xml:space="preserve">, D. (2022). Indicators of the Learning Context for Supporting Personalized and Adaptive Learning Environments. </w:t>
          </w:r>
          <w:r>
            <w:rPr>
              <w:rFonts w:eastAsia="Times New Roman"/>
              <w:i/>
              <w:iCs/>
            </w:rPr>
            <w:t>Proceedings - 2022 International Conference on Advanced Learning Technologies, ICALT 2022</w:t>
          </w:r>
          <w:r>
            <w:rPr>
              <w:rFonts w:eastAsia="Times New Roman"/>
            </w:rPr>
            <w:t>, 61–65. https://doi.org/10.1109/ICALT55010.2022.00026</w:t>
          </w:r>
        </w:p>
        <w:p w14:paraId="2B8D1F05" w14:textId="77777777" w:rsidR="008D5BC0" w:rsidRDefault="008D5BC0">
          <w:pPr>
            <w:autoSpaceDE w:val="0"/>
            <w:autoSpaceDN w:val="0"/>
            <w:ind w:hanging="480"/>
            <w:divId w:val="1742098014"/>
            <w:rPr>
              <w:rFonts w:eastAsia="Times New Roman"/>
            </w:rPr>
          </w:pPr>
          <w:r>
            <w:rPr>
              <w:rFonts w:eastAsia="Times New Roman"/>
            </w:rPr>
            <w:t xml:space="preserve">Hsu, P.-S. (2012). LEARNER CHARACTERISTIC BASED LEARNING EFFORT CURVE MODE: THE CORE MECHANISM ON DEVELOPING PERSONALIZED ADAPTIVE E-LEARNING PLATFORM. In </w:t>
          </w:r>
          <w:r>
            <w:rPr>
              <w:rFonts w:eastAsia="Times New Roman"/>
              <w:i/>
              <w:iCs/>
            </w:rPr>
            <w:t>TOJET: The Turkish Online Journal of Educational Technology</w:t>
          </w:r>
          <w:r>
            <w:rPr>
              <w:rFonts w:eastAsia="Times New Roman"/>
            </w:rPr>
            <w:t xml:space="preserve"> (Vol. 11, Issue 4).</w:t>
          </w:r>
        </w:p>
        <w:p w14:paraId="5FEBCD25" w14:textId="77777777" w:rsidR="008D5BC0" w:rsidRDefault="008D5BC0">
          <w:pPr>
            <w:autoSpaceDE w:val="0"/>
            <w:autoSpaceDN w:val="0"/>
            <w:ind w:hanging="480"/>
            <w:divId w:val="75595740"/>
            <w:rPr>
              <w:rFonts w:eastAsia="Times New Roman"/>
            </w:rPr>
          </w:pPr>
          <w:proofErr w:type="spellStart"/>
          <w:r>
            <w:rPr>
              <w:rFonts w:eastAsia="Times New Roman"/>
            </w:rPr>
            <w:t>Jan</w:t>
          </w:r>
          <w:r>
            <w:rPr>
              <w:rFonts w:eastAsia="Times New Roman"/>
            </w:rPr>
            <w:softHyphen/>
            <w:t>Martin</w:t>
          </w:r>
          <w:proofErr w:type="spellEnd"/>
          <w:r>
            <w:rPr>
              <w:rFonts w:eastAsia="Times New Roman"/>
            </w:rPr>
            <w:t xml:space="preserve"> </w:t>
          </w:r>
          <w:proofErr w:type="spellStart"/>
          <w:r>
            <w:rPr>
              <w:rFonts w:eastAsia="Times New Roman"/>
            </w:rPr>
            <w:t>Lowendahl</w:t>
          </w:r>
          <w:proofErr w:type="spellEnd"/>
          <w:r>
            <w:rPr>
              <w:rFonts w:eastAsia="Times New Roman"/>
            </w:rPr>
            <w:t>, Terri</w:t>
          </w:r>
          <w:r>
            <w:rPr>
              <w:rFonts w:eastAsia="Times New Roman"/>
            </w:rPr>
            <w:softHyphen/>
            <w:t xml:space="preserve">Lynn B, Thayer, &amp; Glenda Morgan. (2016). </w:t>
          </w:r>
          <w:r>
            <w:rPr>
              <w:rFonts w:eastAsia="Times New Roman"/>
              <w:i/>
              <w:iCs/>
            </w:rPr>
            <w:t xml:space="preserve">Top 10 Strategic Technologies </w:t>
          </w:r>
          <w:proofErr w:type="spellStart"/>
          <w:r>
            <w:rPr>
              <w:rFonts w:eastAsia="Times New Roman"/>
              <w:i/>
              <w:iCs/>
            </w:rPr>
            <w:t>ImpactingHigher</w:t>
          </w:r>
          <w:proofErr w:type="spellEnd"/>
          <w:r>
            <w:rPr>
              <w:rFonts w:eastAsia="Times New Roman"/>
              <w:i/>
              <w:iCs/>
            </w:rPr>
            <w:t xml:space="preserve"> Education in 2016</w:t>
          </w:r>
          <w:r>
            <w:rPr>
              <w:rFonts w:eastAsia="Times New Roman"/>
            </w:rPr>
            <w:t>. http://www.gartner.com/analyst/26873</w:t>
          </w:r>
        </w:p>
        <w:p w14:paraId="7429E578" w14:textId="77777777" w:rsidR="008D5BC0" w:rsidRDefault="008D5BC0">
          <w:pPr>
            <w:autoSpaceDE w:val="0"/>
            <w:autoSpaceDN w:val="0"/>
            <w:ind w:hanging="480"/>
            <w:divId w:val="1093625872"/>
            <w:rPr>
              <w:rFonts w:eastAsia="Times New Roman"/>
            </w:rPr>
          </w:pPr>
          <w:proofErr w:type="spellStart"/>
          <w:r>
            <w:rPr>
              <w:rFonts w:eastAsia="Times New Roman"/>
            </w:rPr>
            <w:t>Katsaris</w:t>
          </w:r>
          <w:proofErr w:type="spellEnd"/>
          <w:r>
            <w:rPr>
              <w:rFonts w:eastAsia="Times New Roman"/>
            </w:rPr>
            <w:t xml:space="preserve">, I., &amp; </w:t>
          </w:r>
          <w:proofErr w:type="spellStart"/>
          <w:r>
            <w:rPr>
              <w:rFonts w:eastAsia="Times New Roman"/>
            </w:rPr>
            <w:t>Vidakis</w:t>
          </w:r>
          <w:proofErr w:type="spellEnd"/>
          <w:r>
            <w:rPr>
              <w:rFonts w:eastAsia="Times New Roman"/>
            </w:rPr>
            <w:t xml:space="preserve">, N. (2021). Adaptive e-learning systems through learning styles: A review of the literature. </w:t>
          </w:r>
          <w:r>
            <w:rPr>
              <w:rFonts w:eastAsia="Times New Roman"/>
              <w:i/>
              <w:iCs/>
            </w:rPr>
            <w:t>Advances in Mobile Learning Educational Research</w:t>
          </w:r>
          <w:r>
            <w:rPr>
              <w:rFonts w:eastAsia="Times New Roman"/>
            </w:rPr>
            <w:t xml:space="preserve">, </w:t>
          </w:r>
          <w:r>
            <w:rPr>
              <w:rFonts w:eastAsia="Times New Roman"/>
              <w:i/>
              <w:iCs/>
            </w:rPr>
            <w:t>1</w:t>
          </w:r>
          <w:r>
            <w:rPr>
              <w:rFonts w:eastAsia="Times New Roman"/>
            </w:rPr>
            <w:t>(2), 124–145. https://doi.org/10.25082/AMLER.2021.02.007</w:t>
          </w:r>
        </w:p>
        <w:p w14:paraId="0655356B" w14:textId="77777777" w:rsidR="008D5BC0" w:rsidRDefault="008D5BC0">
          <w:pPr>
            <w:autoSpaceDE w:val="0"/>
            <w:autoSpaceDN w:val="0"/>
            <w:ind w:hanging="480"/>
            <w:divId w:val="1283414417"/>
            <w:rPr>
              <w:rFonts w:eastAsia="Times New Roman"/>
            </w:rPr>
          </w:pPr>
          <w:r>
            <w:rPr>
              <w:rFonts w:eastAsia="Times New Roman"/>
            </w:rPr>
            <w:lastRenderedPageBreak/>
            <w:t xml:space="preserve">Liu, M., McKelroy, E., Corliss, S. B., &amp; Carrigan, J. (2017). Investigating the effect of an adaptive learning intervention on students’ learning. </w:t>
          </w:r>
          <w:r>
            <w:rPr>
              <w:rFonts w:eastAsia="Times New Roman"/>
              <w:i/>
              <w:iCs/>
            </w:rPr>
            <w:t>Educational Technology Research and Development</w:t>
          </w:r>
          <w:r>
            <w:rPr>
              <w:rFonts w:eastAsia="Times New Roman"/>
            </w:rPr>
            <w:t xml:space="preserve">, </w:t>
          </w:r>
          <w:r>
            <w:rPr>
              <w:rFonts w:eastAsia="Times New Roman"/>
              <w:i/>
              <w:iCs/>
            </w:rPr>
            <w:t>65</w:t>
          </w:r>
          <w:r>
            <w:rPr>
              <w:rFonts w:eastAsia="Times New Roman"/>
            </w:rPr>
            <w:t>(6), 1605–1625. https://doi.org/10.1007/s11423-017-9542-1</w:t>
          </w:r>
        </w:p>
        <w:p w14:paraId="0DEEF110" w14:textId="77777777" w:rsidR="008D5BC0" w:rsidRDefault="008D5BC0">
          <w:pPr>
            <w:autoSpaceDE w:val="0"/>
            <w:autoSpaceDN w:val="0"/>
            <w:ind w:hanging="480"/>
            <w:divId w:val="797528728"/>
            <w:rPr>
              <w:rFonts w:eastAsia="Times New Roman"/>
            </w:rPr>
          </w:pPr>
          <w:r>
            <w:rPr>
              <w:rFonts w:eastAsia="Times New Roman"/>
            </w:rPr>
            <w:t xml:space="preserve">Martin, F., Chen, Y., Moore, R. L., &amp; </w:t>
          </w:r>
          <w:proofErr w:type="spellStart"/>
          <w:r>
            <w:rPr>
              <w:rFonts w:eastAsia="Times New Roman"/>
            </w:rPr>
            <w:t>Westine</w:t>
          </w:r>
          <w:proofErr w:type="spellEnd"/>
          <w:r>
            <w:rPr>
              <w:rFonts w:eastAsia="Times New Roman"/>
            </w:rPr>
            <w:t xml:space="preserve">, C. D. (2020). Systematic review of adaptive learning research designs, context, strategies, and technologies from 2009 to 2018. </w:t>
          </w:r>
          <w:r>
            <w:rPr>
              <w:rFonts w:eastAsia="Times New Roman"/>
              <w:i/>
              <w:iCs/>
            </w:rPr>
            <w:t>Educational Technology Research and Development</w:t>
          </w:r>
          <w:r>
            <w:rPr>
              <w:rFonts w:eastAsia="Times New Roman"/>
            </w:rPr>
            <w:t xml:space="preserve">, </w:t>
          </w:r>
          <w:r>
            <w:rPr>
              <w:rFonts w:eastAsia="Times New Roman"/>
              <w:i/>
              <w:iCs/>
            </w:rPr>
            <w:t>68</w:t>
          </w:r>
          <w:r>
            <w:rPr>
              <w:rFonts w:eastAsia="Times New Roman"/>
            </w:rPr>
            <w:t>(4), 1903–1929. https://doi.org/10.1007/s11423-020-09793-2</w:t>
          </w:r>
        </w:p>
        <w:p w14:paraId="22A2A637" w14:textId="77777777" w:rsidR="008D5BC0" w:rsidRDefault="008D5BC0">
          <w:pPr>
            <w:autoSpaceDE w:val="0"/>
            <w:autoSpaceDN w:val="0"/>
            <w:ind w:hanging="480"/>
            <w:divId w:val="899099985"/>
            <w:rPr>
              <w:rFonts w:eastAsia="Times New Roman"/>
            </w:rPr>
          </w:pPr>
          <w:proofErr w:type="spellStart"/>
          <w:r>
            <w:rPr>
              <w:rFonts w:eastAsia="Times New Roman"/>
            </w:rPr>
            <w:t>Mousavinasab</w:t>
          </w:r>
          <w:proofErr w:type="spellEnd"/>
          <w:r>
            <w:rPr>
              <w:rFonts w:eastAsia="Times New Roman"/>
            </w:rPr>
            <w:t xml:space="preserve">, E., </w:t>
          </w:r>
          <w:proofErr w:type="spellStart"/>
          <w:r>
            <w:rPr>
              <w:rFonts w:eastAsia="Times New Roman"/>
            </w:rPr>
            <w:t>Zarifsanaiey</w:t>
          </w:r>
          <w:proofErr w:type="spellEnd"/>
          <w:r>
            <w:rPr>
              <w:rFonts w:eastAsia="Times New Roman"/>
            </w:rPr>
            <w:t xml:space="preserve">, N., R. </w:t>
          </w:r>
          <w:proofErr w:type="spellStart"/>
          <w:r>
            <w:rPr>
              <w:rFonts w:eastAsia="Times New Roman"/>
            </w:rPr>
            <w:t>Niakan</w:t>
          </w:r>
          <w:proofErr w:type="spellEnd"/>
          <w:r>
            <w:rPr>
              <w:rFonts w:eastAsia="Times New Roman"/>
            </w:rPr>
            <w:t xml:space="preserve"> </w:t>
          </w:r>
          <w:proofErr w:type="spellStart"/>
          <w:r>
            <w:rPr>
              <w:rFonts w:eastAsia="Times New Roman"/>
            </w:rPr>
            <w:t>Kalhori</w:t>
          </w:r>
          <w:proofErr w:type="spellEnd"/>
          <w:r>
            <w:rPr>
              <w:rFonts w:eastAsia="Times New Roman"/>
            </w:rPr>
            <w:t xml:space="preserve">, S., Rakhshan, M., </w:t>
          </w:r>
          <w:proofErr w:type="spellStart"/>
          <w:r>
            <w:rPr>
              <w:rFonts w:eastAsia="Times New Roman"/>
            </w:rPr>
            <w:t>Keikha</w:t>
          </w:r>
          <w:proofErr w:type="spellEnd"/>
          <w:r>
            <w:rPr>
              <w:rFonts w:eastAsia="Times New Roman"/>
            </w:rPr>
            <w:t xml:space="preserve">, L., &amp; Ghazi Saeedi, M. (2021). Intelligent tutoring systems: a systematic review of characteristics, applications, and evaluation methods. In </w:t>
          </w:r>
          <w:r>
            <w:rPr>
              <w:rFonts w:eastAsia="Times New Roman"/>
              <w:i/>
              <w:iCs/>
            </w:rPr>
            <w:t>Interactive Learning Environments</w:t>
          </w:r>
          <w:r>
            <w:rPr>
              <w:rFonts w:eastAsia="Times New Roman"/>
            </w:rPr>
            <w:t xml:space="preserve"> (Vol. 29, Issue 1, pp. 142–163). Routledge. https://doi.org/10.1080/10494820.2018.1558257</w:t>
          </w:r>
        </w:p>
        <w:p w14:paraId="54CF56AF" w14:textId="77777777" w:rsidR="008D5BC0" w:rsidRDefault="008D5BC0">
          <w:pPr>
            <w:autoSpaceDE w:val="0"/>
            <w:autoSpaceDN w:val="0"/>
            <w:ind w:hanging="480"/>
            <w:divId w:val="126822868"/>
            <w:rPr>
              <w:rFonts w:eastAsia="Times New Roman"/>
            </w:rPr>
          </w:pPr>
          <w:r>
            <w:rPr>
              <w:rFonts w:eastAsia="Times New Roman"/>
            </w:rPr>
            <w:t xml:space="preserve">Nakagawa, H., Iwasawa, Y., &amp; Matsuo, Y. (2019). </w:t>
          </w:r>
          <w:r>
            <w:rPr>
              <w:rFonts w:eastAsia="Times New Roman"/>
              <w:i/>
              <w:iCs/>
            </w:rPr>
            <w:t>GRAPH-BASED KNOWLEDGE TRACING: MODELING STUDENT PROFICIENCY USING GRAPH NEURAL NET-WORK</w:t>
          </w:r>
          <w:r>
            <w:rPr>
              <w:rFonts w:eastAsia="Times New Roman"/>
            </w:rPr>
            <w:t>.</w:t>
          </w:r>
        </w:p>
        <w:p w14:paraId="313D5516" w14:textId="77777777" w:rsidR="008D5BC0" w:rsidRDefault="008D5BC0">
          <w:pPr>
            <w:autoSpaceDE w:val="0"/>
            <w:autoSpaceDN w:val="0"/>
            <w:ind w:hanging="480"/>
            <w:divId w:val="1278870058"/>
            <w:rPr>
              <w:rFonts w:eastAsia="Times New Roman"/>
            </w:rPr>
          </w:pPr>
          <w:r>
            <w:rPr>
              <w:rFonts w:eastAsia="Times New Roman"/>
            </w:rPr>
            <w:t xml:space="preserve">Piech, C., Bassen, J., Huang, J., Ganguli, S., Sahami, M., </w:t>
          </w:r>
          <w:proofErr w:type="spellStart"/>
          <w:r>
            <w:rPr>
              <w:rFonts w:eastAsia="Times New Roman"/>
            </w:rPr>
            <w:t>Guibas</w:t>
          </w:r>
          <w:proofErr w:type="spellEnd"/>
          <w:r>
            <w:rPr>
              <w:rFonts w:eastAsia="Times New Roman"/>
            </w:rPr>
            <w:t xml:space="preserve">, L., Sohl-Dickstein, J., University, S., &amp; Academy, K. (2015). </w:t>
          </w:r>
          <w:r>
            <w:rPr>
              <w:rFonts w:eastAsia="Times New Roman"/>
              <w:i/>
              <w:iCs/>
            </w:rPr>
            <w:t>Deep Knowledge Tracing</w:t>
          </w:r>
          <w:r>
            <w:rPr>
              <w:rFonts w:eastAsia="Times New Roman"/>
            </w:rPr>
            <w:t>.</w:t>
          </w:r>
        </w:p>
        <w:p w14:paraId="18F5FAD8" w14:textId="77777777" w:rsidR="008D5BC0" w:rsidRDefault="008D5BC0">
          <w:pPr>
            <w:autoSpaceDE w:val="0"/>
            <w:autoSpaceDN w:val="0"/>
            <w:ind w:hanging="480"/>
            <w:divId w:val="263264793"/>
            <w:rPr>
              <w:rFonts w:eastAsia="Times New Roman"/>
            </w:rPr>
          </w:pPr>
          <w:r>
            <w:rPr>
              <w:rFonts w:eastAsia="Times New Roman"/>
            </w:rPr>
            <w:t xml:space="preserve">Richard Felder, by M. (2002). </w:t>
          </w:r>
          <w:r>
            <w:rPr>
              <w:rFonts w:eastAsia="Times New Roman"/>
              <w:i/>
              <w:iCs/>
            </w:rPr>
            <w:t>LEARNING AND TEACHING STYLES IN ENGINEERING EDUCATION</w:t>
          </w:r>
          <w:r>
            <w:rPr>
              <w:rFonts w:eastAsia="Times New Roman"/>
            </w:rPr>
            <w:t>. http://www.ncsu.edu/felder-public/ILSpage.html</w:t>
          </w:r>
        </w:p>
        <w:p w14:paraId="2FA4FFBF" w14:textId="77777777" w:rsidR="008D5BC0" w:rsidRDefault="008D5BC0">
          <w:pPr>
            <w:autoSpaceDE w:val="0"/>
            <w:autoSpaceDN w:val="0"/>
            <w:ind w:hanging="480"/>
            <w:divId w:val="867640836"/>
            <w:rPr>
              <w:rFonts w:eastAsia="Times New Roman"/>
            </w:rPr>
          </w:pPr>
          <w:r>
            <w:rPr>
              <w:rFonts w:eastAsia="Times New Roman"/>
            </w:rPr>
            <w:t xml:space="preserve">Serra, G., &amp; </w:t>
          </w:r>
          <w:proofErr w:type="spellStart"/>
          <w:r>
            <w:rPr>
              <w:rFonts w:eastAsia="Times New Roman"/>
            </w:rPr>
            <w:t>Niepert</w:t>
          </w:r>
          <w:proofErr w:type="spellEnd"/>
          <w:r>
            <w:rPr>
              <w:rFonts w:eastAsia="Times New Roman"/>
            </w:rPr>
            <w:t xml:space="preserve">, M. (2023). </w:t>
          </w:r>
          <w:r>
            <w:rPr>
              <w:rFonts w:eastAsia="Times New Roman"/>
              <w:i/>
              <w:iCs/>
            </w:rPr>
            <w:t>L2XGNN: Learning to Explain Graph Neural Networks</w:t>
          </w:r>
          <w:r>
            <w:rPr>
              <w:rFonts w:eastAsia="Times New Roman"/>
            </w:rPr>
            <w:t>.</w:t>
          </w:r>
        </w:p>
        <w:p w14:paraId="67F3FC9B" w14:textId="77777777" w:rsidR="008D5BC0" w:rsidRDefault="008D5BC0">
          <w:pPr>
            <w:autoSpaceDE w:val="0"/>
            <w:autoSpaceDN w:val="0"/>
            <w:ind w:hanging="480"/>
            <w:divId w:val="2030518835"/>
            <w:rPr>
              <w:rFonts w:eastAsia="Times New Roman"/>
            </w:rPr>
          </w:pPr>
          <w:r>
            <w:rPr>
              <w:rFonts w:eastAsia="Times New Roman"/>
            </w:rPr>
            <w:t xml:space="preserve">Tong, S., Liu, Q., Huang, W., Huang, Z., Chen, E., Liu, C., Ma, H., &amp; Wang, S. (2020). Structure-based knowledge tracing: An influence propagation view. </w:t>
          </w:r>
          <w:r>
            <w:rPr>
              <w:rFonts w:eastAsia="Times New Roman"/>
              <w:i/>
              <w:iCs/>
            </w:rPr>
            <w:t>Proceedings - IEEE International Conference on Data Mining, ICDM</w:t>
          </w:r>
          <w:r>
            <w:rPr>
              <w:rFonts w:eastAsia="Times New Roman"/>
            </w:rPr>
            <w:t xml:space="preserve">, </w:t>
          </w:r>
          <w:r>
            <w:rPr>
              <w:rFonts w:eastAsia="Times New Roman"/>
              <w:i/>
              <w:iCs/>
            </w:rPr>
            <w:t>2020-November</w:t>
          </w:r>
          <w:r>
            <w:rPr>
              <w:rFonts w:eastAsia="Times New Roman"/>
            </w:rPr>
            <w:t>, 541–550. https://doi.org/10.1109/ICDM50108.2020.00063</w:t>
          </w:r>
        </w:p>
        <w:p w14:paraId="162EA552" w14:textId="77777777" w:rsidR="008D5BC0" w:rsidRDefault="008D5BC0">
          <w:pPr>
            <w:autoSpaceDE w:val="0"/>
            <w:autoSpaceDN w:val="0"/>
            <w:ind w:hanging="480"/>
            <w:divId w:val="924534272"/>
            <w:rPr>
              <w:rFonts w:eastAsia="Times New Roman"/>
            </w:rPr>
          </w:pPr>
          <w:r>
            <w:rPr>
              <w:rFonts w:eastAsia="Times New Roman"/>
            </w:rPr>
            <w:t xml:space="preserve">Ye, Z., Kumar, Y. J., Sing, G. O., Song, F., &amp; Wang, J. (2022). A Comprehensive Survey of Graph Neural Networks for Knowledge Graphs. </w:t>
          </w:r>
          <w:r>
            <w:rPr>
              <w:rFonts w:eastAsia="Times New Roman"/>
              <w:i/>
              <w:iCs/>
            </w:rPr>
            <w:t>IEEE Access</w:t>
          </w:r>
          <w:r>
            <w:rPr>
              <w:rFonts w:eastAsia="Times New Roman"/>
            </w:rPr>
            <w:t xml:space="preserve">, </w:t>
          </w:r>
          <w:r>
            <w:rPr>
              <w:rFonts w:eastAsia="Times New Roman"/>
              <w:i/>
              <w:iCs/>
            </w:rPr>
            <w:t>10</w:t>
          </w:r>
          <w:r>
            <w:rPr>
              <w:rFonts w:eastAsia="Times New Roman"/>
            </w:rPr>
            <w:t>, 75729–75741. https://doi.org/10.1109/ACCESS.2022.3191784</w:t>
          </w:r>
        </w:p>
        <w:p w14:paraId="1EE291A7" w14:textId="1688FA8E" w:rsidR="000004CC" w:rsidRPr="00F6446A" w:rsidRDefault="008D5BC0" w:rsidP="00F6446A">
          <w:r>
            <w:rPr>
              <w:rFonts w:eastAsia="Times New Roman"/>
            </w:rPr>
            <w:lastRenderedPageBreak/>
            <w:t> </w:t>
          </w:r>
        </w:p>
      </w:sdtContent>
    </w:sdt>
    <w:sectPr w:rsidR="000004CC" w:rsidRPr="00F6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15E"/>
    <w:multiLevelType w:val="hybridMultilevel"/>
    <w:tmpl w:val="E42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E0168"/>
    <w:multiLevelType w:val="multilevel"/>
    <w:tmpl w:val="2C0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C1CD0"/>
    <w:multiLevelType w:val="hybridMultilevel"/>
    <w:tmpl w:val="296E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614C2"/>
    <w:multiLevelType w:val="hybridMultilevel"/>
    <w:tmpl w:val="01EC2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C61204F"/>
    <w:multiLevelType w:val="hybridMultilevel"/>
    <w:tmpl w:val="760A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16155"/>
    <w:multiLevelType w:val="hybridMultilevel"/>
    <w:tmpl w:val="6D8A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637B9"/>
    <w:multiLevelType w:val="hybridMultilevel"/>
    <w:tmpl w:val="F522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869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DE65551"/>
    <w:multiLevelType w:val="hybridMultilevel"/>
    <w:tmpl w:val="86D6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224B48"/>
    <w:multiLevelType w:val="hybridMultilevel"/>
    <w:tmpl w:val="7768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B612E"/>
    <w:multiLevelType w:val="hybridMultilevel"/>
    <w:tmpl w:val="E5DC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475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176094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574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7780934">
    <w:abstractNumId w:val="7"/>
  </w:num>
  <w:num w:numId="4" w16cid:durableId="1755930636">
    <w:abstractNumId w:val="6"/>
  </w:num>
  <w:num w:numId="5" w16cid:durableId="1757894488">
    <w:abstractNumId w:val="0"/>
  </w:num>
  <w:num w:numId="6" w16cid:durableId="452941937">
    <w:abstractNumId w:val="9"/>
  </w:num>
  <w:num w:numId="7" w16cid:durableId="827205572">
    <w:abstractNumId w:val="8"/>
  </w:num>
  <w:num w:numId="8" w16cid:durableId="1425224565">
    <w:abstractNumId w:val="5"/>
  </w:num>
  <w:num w:numId="9" w16cid:durableId="1743916263">
    <w:abstractNumId w:val="1"/>
  </w:num>
  <w:num w:numId="10" w16cid:durableId="456722126">
    <w:abstractNumId w:val="4"/>
  </w:num>
  <w:num w:numId="11" w16cid:durableId="1140462604">
    <w:abstractNumId w:val="10"/>
  </w:num>
  <w:num w:numId="12" w16cid:durableId="1396274149">
    <w:abstractNumId w:val="2"/>
  </w:num>
  <w:num w:numId="13" w16cid:durableId="166909136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santhi De Silva">
    <w15:presenceInfo w15:providerId="None" w15:userId="Lasanthi De Si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8F"/>
    <w:rsid w:val="000004CC"/>
    <w:rsid w:val="000425AF"/>
    <w:rsid w:val="000A4670"/>
    <w:rsid w:val="002B546F"/>
    <w:rsid w:val="003E66CD"/>
    <w:rsid w:val="00407F8C"/>
    <w:rsid w:val="00454EBD"/>
    <w:rsid w:val="004716EE"/>
    <w:rsid w:val="00497A53"/>
    <w:rsid w:val="004A0DB2"/>
    <w:rsid w:val="004A5295"/>
    <w:rsid w:val="005019D9"/>
    <w:rsid w:val="00645A29"/>
    <w:rsid w:val="006863F7"/>
    <w:rsid w:val="00896990"/>
    <w:rsid w:val="008D5BC0"/>
    <w:rsid w:val="00990FDC"/>
    <w:rsid w:val="00A07A27"/>
    <w:rsid w:val="00A23006"/>
    <w:rsid w:val="00CB1744"/>
    <w:rsid w:val="00D96219"/>
    <w:rsid w:val="00EE52D5"/>
    <w:rsid w:val="00F6446A"/>
    <w:rsid w:val="00F9458F"/>
    <w:rsid w:val="00FB1EC1"/>
    <w:rsid w:val="00FB7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8147"/>
  <w15:chartTrackingRefBased/>
  <w15:docId w15:val="{07FA03C3-B593-44D3-9191-E0EA3B0E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46A"/>
    <w:pPr>
      <w:spacing w:before="120" w:after="280" w:line="360" w:lineRule="auto"/>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F6446A"/>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F6446A"/>
    <w:pPr>
      <w:keepNext/>
      <w:keepLines/>
      <w:numPr>
        <w:ilvl w:val="1"/>
        <w:numId w:val="1"/>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6446A"/>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F6446A"/>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F6446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46A"/>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F6446A"/>
    <w:rPr>
      <w:rFonts w:ascii="Times New Roman" w:eastAsiaTheme="majorEastAsia" w:hAnsi="Times New Roman" w:cstheme="majorBidi"/>
      <w:kern w:val="0"/>
      <w:sz w:val="26"/>
      <w:szCs w:val="26"/>
      <w14:ligatures w14:val="none"/>
    </w:rPr>
  </w:style>
  <w:style w:type="character" w:customStyle="1" w:styleId="Heading3Char">
    <w:name w:val="Heading 3 Char"/>
    <w:basedOn w:val="DefaultParagraphFont"/>
    <w:link w:val="Heading3"/>
    <w:uiPriority w:val="9"/>
    <w:rsid w:val="00F6446A"/>
    <w:rPr>
      <w:rFonts w:ascii="Times New Roman" w:eastAsiaTheme="majorEastAsia" w:hAnsi="Times New Roman" w:cstheme="majorBidi"/>
      <w:kern w:val="0"/>
      <w:sz w:val="24"/>
      <w:szCs w:val="24"/>
      <w14:ligatures w14:val="none"/>
    </w:rPr>
  </w:style>
  <w:style w:type="character" w:customStyle="1" w:styleId="Heading4Char">
    <w:name w:val="Heading 4 Char"/>
    <w:basedOn w:val="DefaultParagraphFont"/>
    <w:link w:val="Heading4"/>
    <w:uiPriority w:val="9"/>
    <w:semiHidden/>
    <w:rsid w:val="00F6446A"/>
    <w:rPr>
      <w:rFonts w:ascii="Times New Roman" w:eastAsiaTheme="majorEastAsia" w:hAnsi="Times New Roman" w:cstheme="majorBidi"/>
      <w:iCs/>
      <w:kern w:val="0"/>
      <w:sz w:val="24"/>
      <w14:ligatures w14:val="none"/>
    </w:rPr>
  </w:style>
  <w:style w:type="character" w:customStyle="1" w:styleId="Heading5Char">
    <w:name w:val="Heading 5 Char"/>
    <w:basedOn w:val="DefaultParagraphFont"/>
    <w:link w:val="Heading5"/>
    <w:uiPriority w:val="9"/>
    <w:semiHidden/>
    <w:rsid w:val="00F6446A"/>
    <w:rPr>
      <w:rFonts w:asciiTheme="majorHAnsi" w:eastAsiaTheme="majorEastAsia" w:hAnsiTheme="majorHAnsi"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F6446A"/>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F6446A"/>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F6446A"/>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F6446A"/>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F6446A"/>
    <w:rPr>
      <w:color w:val="0000FF"/>
      <w:u w:val="single"/>
    </w:rPr>
  </w:style>
  <w:style w:type="paragraph" w:styleId="TOC1">
    <w:name w:val="toc 1"/>
    <w:basedOn w:val="Normal"/>
    <w:next w:val="Normal"/>
    <w:autoRedefine/>
    <w:uiPriority w:val="39"/>
    <w:unhideWhenUsed/>
    <w:rsid w:val="00F6446A"/>
    <w:pPr>
      <w:tabs>
        <w:tab w:val="left" w:pos="440"/>
        <w:tab w:val="right" w:leader="dot" w:pos="9350"/>
      </w:tabs>
      <w:spacing w:after="100"/>
    </w:pPr>
  </w:style>
  <w:style w:type="paragraph" w:styleId="TOC2">
    <w:name w:val="toc 2"/>
    <w:basedOn w:val="Normal"/>
    <w:next w:val="Normal"/>
    <w:autoRedefine/>
    <w:uiPriority w:val="39"/>
    <w:unhideWhenUsed/>
    <w:rsid w:val="00F6446A"/>
    <w:pPr>
      <w:tabs>
        <w:tab w:val="left" w:pos="880"/>
        <w:tab w:val="right" w:leader="dot" w:pos="9350"/>
      </w:tabs>
      <w:spacing w:after="100"/>
      <w:ind w:left="220"/>
    </w:pPr>
  </w:style>
  <w:style w:type="paragraph" w:styleId="TOC3">
    <w:name w:val="toc 3"/>
    <w:basedOn w:val="Normal"/>
    <w:next w:val="Normal"/>
    <w:autoRedefine/>
    <w:uiPriority w:val="39"/>
    <w:unhideWhenUsed/>
    <w:rsid w:val="00F6446A"/>
    <w:pPr>
      <w:spacing w:after="100"/>
      <w:ind w:left="440"/>
    </w:pPr>
  </w:style>
  <w:style w:type="paragraph" w:styleId="Caption">
    <w:name w:val="caption"/>
    <w:basedOn w:val="Normal"/>
    <w:next w:val="Normal"/>
    <w:uiPriority w:val="35"/>
    <w:unhideWhenUsed/>
    <w:qFormat/>
    <w:rsid w:val="00F6446A"/>
    <w:pPr>
      <w:spacing w:before="0" w:after="200" w:line="240" w:lineRule="auto"/>
      <w:jc w:val="center"/>
    </w:pPr>
    <w:rPr>
      <w:i/>
      <w:iCs/>
      <w:sz w:val="18"/>
      <w:szCs w:val="18"/>
    </w:rPr>
  </w:style>
  <w:style w:type="paragraph" w:styleId="TableofFigures">
    <w:name w:val="table of figures"/>
    <w:basedOn w:val="Normal"/>
    <w:next w:val="Normal"/>
    <w:uiPriority w:val="99"/>
    <w:unhideWhenUsed/>
    <w:rsid w:val="00F6446A"/>
    <w:pPr>
      <w:spacing w:after="0"/>
    </w:pPr>
  </w:style>
  <w:style w:type="paragraph" w:styleId="ListParagraph">
    <w:name w:val="List Paragraph"/>
    <w:basedOn w:val="Normal"/>
    <w:uiPriority w:val="34"/>
    <w:qFormat/>
    <w:rsid w:val="00F6446A"/>
    <w:pPr>
      <w:ind w:left="720"/>
      <w:contextualSpacing/>
    </w:pPr>
  </w:style>
  <w:style w:type="paragraph" w:styleId="TOCHeading">
    <w:name w:val="TOC Heading"/>
    <w:basedOn w:val="Heading1"/>
    <w:next w:val="Normal"/>
    <w:uiPriority w:val="39"/>
    <w:semiHidden/>
    <w:unhideWhenUsed/>
    <w:qFormat/>
    <w:rsid w:val="00F6446A"/>
    <w:pPr>
      <w:numPr>
        <w:numId w:val="0"/>
      </w:numPr>
      <w:spacing w:line="256" w:lineRule="auto"/>
      <w:jc w:val="left"/>
      <w:outlineLvl w:val="9"/>
    </w:pPr>
    <w:rPr>
      <w:rFonts w:asciiTheme="majorHAnsi" w:hAnsiTheme="majorHAnsi"/>
      <w:color w:val="2F5496" w:themeColor="accent1" w:themeShade="BF"/>
      <w:lang w:eastAsia="en-US"/>
    </w:rPr>
  </w:style>
  <w:style w:type="table" w:styleId="TableGrid">
    <w:name w:val="Table Grid"/>
    <w:basedOn w:val="TableNormal"/>
    <w:uiPriority w:val="39"/>
    <w:rsid w:val="00F6446A"/>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xxmsonormal">
    <w:name w:val="x_x_x_xmsonormal"/>
    <w:basedOn w:val="Normal"/>
    <w:rsid w:val="003E66CD"/>
    <w:pPr>
      <w:spacing w:after="0" w:line="240" w:lineRule="auto"/>
    </w:pPr>
    <w:rPr>
      <w:rFonts w:ascii="Calibri" w:hAnsi="Calibri" w:cs="Calibri"/>
    </w:rPr>
  </w:style>
  <w:style w:type="character" w:customStyle="1" w:styleId="ui-provider">
    <w:name w:val="ui-provider"/>
    <w:basedOn w:val="DefaultParagraphFont"/>
    <w:rsid w:val="003E66CD"/>
  </w:style>
  <w:style w:type="character" w:styleId="PlaceholderText">
    <w:name w:val="Placeholder Text"/>
    <w:basedOn w:val="DefaultParagraphFont"/>
    <w:uiPriority w:val="99"/>
    <w:semiHidden/>
    <w:rsid w:val="008D5B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2416">
      <w:bodyDiv w:val="1"/>
      <w:marLeft w:val="0"/>
      <w:marRight w:val="0"/>
      <w:marTop w:val="0"/>
      <w:marBottom w:val="0"/>
      <w:divBdr>
        <w:top w:val="none" w:sz="0" w:space="0" w:color="auto"/>
        <w:left w:val="none" w:sz="0" w:space="0" w:color="auto"/>
        <w:bottom w:val="none" w:sz="0" w:space="0" w:color="auto"/>
        <w:right w:val="none" w:sz="0" w:space="0" w:color="auto"/>
      </w:divBdr>
    </w:div>
    <w:div w:id="178784031">
      <w:bodyDiv w:val="1"/>
      <w:marLeft w:val="0"/>
      <w:marRight w:val="0"/>
      <w:marTop w:val="0"/>
      <w:marBottom w:val="0"/>
      <w:divBdr>
        <w:top w:val="none" w:sz="0" w:space="0" w:color="auto"/>
        <w:left w:val="none" w:sz="0" w:space="0" w:color="auto"/>
        <w:bottom w:val="none" w:sz="0" w:space="0" w:color="auto"/>
        <w:right w:val="none" w:sz="0" w:space="0" w:color="auto"/>
      </w:divBdr>
      <w:divsChild>
        <w:div w:id="1358039251">
          <w:marLeft w:val="480"/>
          <w:marRight w:val="0"/>
          <w:marTop w:val="0"/>
          <w:marBottom w:val="0"/>
          <w:divBdr>
            <w:top w:val="none" w:sz="0" w:space="0" w:color="auto"/>
            <w:left w:val="none" w:sz="0" w:space="0" w:color="auto"/>
            <w:bottom w:val="none" w:sz="0" w:space="0" w:color="auto"/>
            <w:right w:val="none" w:sz="0" w:space="0" w:color="auto"/>
          </w:divBdr>
        </w:div>
        <w:div w:id="191698691">
          <w:marLeft w:val="480"/>
          <w:marRight w:val="0"/>
          <w:marTop w:val="0"/>
          <w:marBottom w:val="0"/>
          <w:divBdr>
            <w:top w:val="none" w:sz="0" w:space="0" w:color="auto"/>
            <w:left w:val="none" w:sz="0" w:space="0" w:color="auto"/>
            <w:bottom w:val="none" w:sz="0" w:space="0" w:color="auto"/>
            <w:right w:val="none" w:sz="0" w:space="0" w:color="auto"/>
          </w:divBdr>
        </w:div>
        <w:div w:id="1325163019">
          <w:marLeft w:val="480"/>
          <w:marRight w:val="0"/>
          <w:marTop w:val="0"/>
          <w:marBottom w:val="0"/>
          <w:divBdr>
            <w:top w:val="none" w:sz="0" w:space="0" w:color="auto"/>
            <w:left w:val="none" w:sz="0" w:space="0" w:color="auto"/>
            <w:bottom w:val="none" w:sz="0" w:space="0" w:color="auto"/>
            <w:right w:val="none" w:sz="0" w:space="0" w:color="auto"/>
          </w:divBdr>
        </w:div>
        <w:div w:id="1982997449">
          <w:marLeft w:val="480"/>
          <w:marRight w:val="0"/>
          <w:marTop w:val="0"/>
          <w:marBottom w:val="0"/>
          <w:divBdr>
            <w:top w:val="none" w:sz="0" w:space="0" w:color="auto"/>
            <w:left w:val="none" w:sz="0" w:space="0" w:color="auto"/>
            <w:bottom w:val="none" w:sz="0" w:space="0" w:color="auto"/>
            <w:right w:val="none" w:sz="0" w:space="0" w:color="auto"/>
          </w:divBdr>
        </w:div>
        <w:div w:id="1617103572">
          <w:marLeft w:val="480"/>
          <w:marRight w:val="0"/>
          <w:marTop w:val="0"/>
          <w:marBottom w:val="0"/>
          <w:divBdr>
            <w:top w:val="none" w:sz="0" w:space="0" w:color="auto"/>
            <w:left w:val="none" w:sz="0" w:space="0" w:color="auto"/>
            <w:bottom w:val="none" w:sz="0" w:space="0" w:color="auto"/>
            <w:right w:val="none" w:sz="0" w:space="0" w:color="auto"/>
          </w:divBdr>
        </w:div>
        <w:div w:id="26805117">
          <w:marLeft w:val="480"/>
          <w:marRight w:val="0"/>
          <w:marTop w:val="0"/>
          <w:marBottom w:val="0"/>
          <w:divBdr>
            <w:top w:val="none" w:sz="0" w:space="0" w:color="auto"/>
            <w:left w:val="none" w:sz="0" w:space="0" w:color="auto"/>
            <w:bottom w:val="none" w:sz="0" w:space="0" w:color="auto"/>
            <w:right w:val="none" w:sz="0" w:space="0" w:color="auto"/>
          </w:divBdr>
        </w:div>
        <w:div w:id="1443264807">
          <w:marLeft w:val="480"/>
          <w:marRight w:val="0"/>
          <w:marTop w:val="0"/>
          <w:marBottom w:val="0"/>
          <w:divBdr>
            <w:top w:val="none" w:sz="0" w:space="0" w:color="auto"/>
            <w:left w:val="none" w:sz="0" w:space="0" w:color="auto"/>
            <w:bottom w:val="none" w:sz="0" w:space="0" w:color="auto"/>
            <w:right w:val="none" w:sz="0" w:space="0" w:color="auto"/>
          </w:divBdr>
        </w:div>
        <w:div w:id="98916642">
          <w:marLeft w:val="480"/>
          <w:marRight w:val="0"/>
          <w:marTop w:val="0"/>
          <w:marBottom w:val="0"/>
          <w:divBdr>
            <w:top w:val="none" w:sz="0" w:space="0" w:color="auto"/>
            <w:left w:val="none" w:sz="0" w:space="0" w:color="auto"/>
            <w:bottom w:val="none" w:sz="0" w:space="0" w:color="auto"/>
            <w:right w:val="none" w:sz="0" w:space="0" w:color="auto"/>
          </w:divBdr>
        </w:div>
        <w:div w:id="2109426839">
          <w:marLeft w:val="480"/>
          <w:marRight w:val="0"/>
          <w:marTop w:val="0"/>
          <w:marBottom w:val="0"/>
          <w:divBdr>
            <w:top w:val="none" w:sz="0" w:space="0" w:color="auto"/>
            <w:left w:val="none" w:sz="0" w:space="0" w:color="auto"/>
            <w:bottom w:val="none" w:sz="0" w:space="0" w:color="auto"/>
            <w:right w:val="none" w:sz="0" w:space="0" w:color="auto"/>
          </w:divBdr>
        </w:div>
        <w:div w:id="1417165354">
          <w:marLeft w:val="480"/>
          <w:marRight w:val="0"/>
          <w:marTop w:val="0"/>
          <w:marBottom w:val="0"/>
          <w:divBdr>
            <w:top w:val="none" w:sz="0" w:space="0" w:color="auto"/>
            <w:left w:val="none" w:sz="0" w:space="0" w:color="auto"/>
            <w:bottom w:val="none" w:sz="0" w:space="0" w:color="auto"/>
            <w:right w:val="none" w:sz="0" w:space="0" w:color="auto"/>
          </w:divBdr>
        </w:div>
        <w:div w:id="1742098014">
          <w:marLeft w:val="480"/>
          <w:marRight w:val="0"/>
          <w:marTop w:val="0"/>
          <w:marBottom w:val="0"/>
          <w:divBdr>
            <w:top w:val="none" w:sz="0" w:space="0" w:color="auto"/>
            <w:left w:val="none" w:sz="0" w:space="0" w:color="auto"/>
            <w:bottom w:val="none" w:sz="0" w:space="0" w:color="auto"/>
            <w:right w:val="none" w:sz="0" w:space="0" w:color="auto"/>
          </w:divBdr>
        </w:div>
        <w:div w:id="75595740">
          <w:marLeft w:val="480"/>
          <w:marRight w:val="0"/>
          <w:marTop w:val="0"/>
          <w:marBottom w:val="0"/>
          <w:divBdr>
            <w:top w:val="none" w:sz="0" w:space="0" w:color="auto"/>
            <w:left w:val="none" w:sz="0" w:space="0" w:color="auto"/>
            <w:bottom w:val="none" w:sz="0" w:space="0" w:color="auto"/>
            <w:right w:val="none" w:sz="0" w:space="0" w:color="auto"/>
          </w:divBdr>
        </w:div>
        <w:div w:id="1093625872">
          <w:marLeft w:val="480"/>
          <w:marRight w:val="0"/>
          <w:marTop w:val="0"/>
          <w:marBottom w:val="0"/>
          <w:divBdr>
            <w:top w:val="none" w:sz="0" w:space="0" w:color="auto"/>
            <w:left w:val="none" w:sz="0" w:space="0" w:color="auto"/>
            <w:bottom w:val="none" w:sz="0" w:space="0" w:color="auto"/>
            <w:right w:val="none" w:sz="0" w:space="0" w:color="auto"/>
          </w:divBdr>
        </w:div>
        <w:div w:id="1283414417">
          <w:marLeft w:val="480"/>
          <w:marRight w:val="0"/>
          <w:marTop w:val="0"/>
          <w:marBottom w:val="0"/>
          <w:divBdr>
            <w:top w:val="none" w:sz="0" w:space="0" w:color="auto"/>
            <w:left w:val="none" w:sz="0" w:space="0" w:color="auto"/>
            <w:bottom w:val="none" w:sz="0" w:space="0" w:color="auto"/>
            <w:right w:val="none" w:sz="0" w:space="0" w:color="auto"/>
          </w:divBdr>
        </w:div>
        <w:div w:id="797528728">
          <w:marLeft w:val="480"/>
          <w:marRight w:val="0"/>
          <w:marTop w:val="0"/>
          <w:marBottom w:val="0"/>
          <w:divBdr>
            <w:top w:val="none" w:sz="0" w:space="0" w:color="auto"/>
            <w:left w:val="none" w:sz="0" w:space="0" w:color="auto"/>
            <w:bottom w:val="none" w:sz="0" w:space="0" w:color="auto"/>
            <w:right w:val="none" w:sz="0" w:space="0" w:color="auto"/>
          </w:divBdr>
        </w:div>
        <w:div w:id="899099985">
          <w:marLeft w:val="480"/>
          <w:marRight w:val="0"/>
          <w:marTop w:val="0"/>
          <w:marBottom w:val="0"/>
          <w:divBdr>
            <w:top w:val="none" w:sz="0" w:space="0" w:color="auto"/>
            <w:left w:val="none" w:sz="0" w:space="0" w:color="auto"/>
            <w:bottom w:val="none" w:sz="0" w:space="0" w:color="auto"/>
            <w:right w:val="none" w:sz="0" w:space="0" w:color="auto"/>
          </w:divBdr>
        </w:div>
        <w:div w:id="126822868">
          <w:marLeft w:val="480"/>
          <w:marRight w:val="0"/>
          <w:marTop w:val="0"/>
          <w:marBottom w:val="0"/>
          <w:divBdr>
            <w:top w:val="none" w:sz="0" w:space="0" w:color="auto"/>
            <w:left w:val="none" w:sz="0" w:space="0" w:color="auto"/>
            <w:bottom w:val="none" w:sz="0" w:space="0" w:color="auto"/>
            <w:right w:val="none" w:sz="0" w:space="0" w:color="auto"/>
          </w:divBdr>
        </w:div>
        <w:div w:id="1278870058">
          <w:marLeft w:val="480"/>
          <w:marRight w:val="0"/>
          <w:marTop w:val="0"/>
          <w:marBottom w:val="0"/>
          <w:divBdr>
            <w:top w:val="none" w:sz="0" w:space="0" w:color="auto"/>
            <w:left w:val="none" w:sz="0" w:space="0" w:color="auto"/>
            <w:bottom w:val="none" w:sz="0" w:space="0" w:color="auto"/>
            <w:right w:val="none" w:sz="0" w:space="0" w:color="auto"/>
          </w:divBdr>
        </w:div>
        <w:div w:id="263264793">
          <w:marLeft w:val="480"/>
          <w:marRight w:val="0"/>
          <w:marTop w:val="0"/>
          <w:marBottom w:val="0"/>
          <w:divBdr>
            <w:top w:val="none" w:sz="0" w:space="0" w:color="auto"/>
            <w:left w:val="none" w:sz="0" w:space="0" w:color="auto"/>
            <w:bottom w:val="none" w:sz="0" w:space="0" w:color="auto"/>
            <w:right w:val="none" w:sz="0" w:space="0" w:color="auto"/>
          </w:divBdr>
        </w:div>
        <w:div w:id="867640836">
          <w:marLeft w:val="480"/>
          <w:marRight w:val="0"/>
          <w:marTop w:val="0"/>
          <w:marBottom w:val="0"/>
          <w:divBdr>
            <w:top w:val="none" w:sz="0" w:space="0" w:color="auto"/>
            <w:left w:val="none" w:sz="0" w:space="0" w:color="auto"/>
            <w:bottom w:val="none" w:sz="0" w:space="0" w:color="auto"/>
            <w:right w:val="none" w:sz="0" w:space="0" w:color="auto"/>
          </w:divBdr>
        </w:div>
        <w:div w:id="2030518835">
          <w:marLeft w:val="480"/>
          <w:marRight w:val="0"/>
          <w:marTop w:val="0"/>
          <w:marBottom w:val="0"/>
          <w:divBdr>
            <w:top w:val="none" w:sz="0" w:space="0" w:color="auto"/>
            <w:left w:val="none" w:sz="0" w:space="0" w:color="auto"/>
            <w:bottom w:val="none" w:sz="0" w:space="0" w:color="auto"/>
            <w:right w:val="none" w:sz="0" w:space="0" w:color="auto"/>
          </w:divBdr>
        </w:div>
        <w:div w:id="924534272">
          <w:marLeft w:val="480"/>
          <w:marRight w:val="0"/>
          <w:marTop w:val="0"/>
          <w:marBottom w:val="0"/>
          <w:divBdr>
            <w:top w:val="none" w:sz="0" w:space="0" w:color="auto"/>
            <w:left w:val="none" w:sz="0" w:space="0" w:color="auto"/>
            <w:bottom w:val="none" w:sz="0" w:space="0" w:color="auto"/>
            <w:right w:val="none" w:sz="0" w:space="0" w:color="auto"/>
          </w:divBdr>
        </w:div>
      </w:divsChild>
    </w:div>
    <w:div w:id="410124548">
      <w:bodyDiv w:val="1"/>
      <w:marLeft w:val="0"/>
      <w:marRight w:val="0"/>
      <w:marTop w:val="0"/>
      <w:marBottom w:val="0"/>
      <w:divBdr>
        <w:top w:val="none" w:sz="0" w:space="0" w:color="auto"/>
        <w:left w:val="none" w:sz="0" w:space="0" w:color="auto"/>
        <w:bottom w:val="none" w:sz="0" w:space="0" w:color="auto"/>
        <w:right w:val="none" w:sz="0" w:space="0" w:color="auto"/>
      </w:divBdr>
    </w:div>
    <w:div w:id="493184772">
      <w:bodyDiv w:val="1"/>
      <w:marLeft w:val="0"/>
      <w:marRight w:val="0"/>
      <w:marTop w:val="0"/>
      <w:marBottom w:val="0"/>
      <w:divBdr>
        <w:top w:val="none" w:sz="0" w:space="0" w:color="auto"/>
        <w:left w:val="none" w:sz="0" w:space="0" w:color="auto"/>
        <w:bottom w:val="none" w:sz="0" w:space="0" w:color="auto"/>
        <w:right w:val="none" w:sz="0" w:space="0" w:color="auto"/>
      </w:divBdr>
    </w:div>
    <w:div w:id="589389188">
      <w:bodyDiv w:val="1"/>
      <w:marLeft w:val="0"/>
      <w:marRight w:val="0"/>
      <w:marTop w:val="0"/>
      <w:marBottom w:val="0"/>
      <w:divBdr>
        <w:top w:val="none" w:sz="0" w:space="0" w:color="auto"/>
        <w:left w:val="none" w:sz="0" w:space="0" w:color="auto"/>
        <w:bottom w:val="none" w:sz="0" w:space="0" w:color="auto"/>
        <w:right w:val="none" w:sz="0" w:space="0" w:color="auto"/>
      </w:divBdr>
    </w:div>
    <w:div w:id="714889273">
      <w:bodyDiv w:val="1"/>
      <w:marLeft w:val="0"/>
      <w:marRight w:val="0"/>
      <w:marTop w:val="0"/>
      <w:marBottom w:val="0"/>
      <w:divBdr>
        <w:top w:val="none" w:sz="0" w:space="0" w:color="auto"/>
        <w:left w:val="none" w:sz="0" w:space="0" w:color="auto"/>
        <w:bottom w:val="none" w:sz="0" w:space="0" w:color="auto"/>
        <w:right w:val="none" w:sz="0" w:space="0" w:color="auto"/>
      </w:divBdr>
    </w:div>
    <w:div w:id="826628148">
      <w:bodyDiv w:val="1"/>
      <w:marLeft w:val="0"/>
      <w:marRight w:val="0"/>
      <w:marTop w:val="0"/>
      <w:marBottom w:val="0"/>
      <w:divBdr>
        <w:top w:val="none" w:sz="0" w:space="0" w:color="auto"/>
        <w:left w:val="none" w:sz="0" w:space="0" w:color="auto"/>
        <w:bottom w:val="none" w:sz="0" w:space="0" w:color="auto"/>
        <w:right w:val="none" w:sz="0" w:space="0" w:color="auto"/>
      </w:divBdr>
    </w:div>
    <w:div w:id="1311710895">
      <w:bodyDiv w:val="1"/>
      <w:marLeft w:val="0"/>
      <w:marRight w:val="0"/>
      <w:marTop w:val="0"/>
      <w:marBottom w:val="0"/>
      <w:divBdr>
        <w:top w:val="none" w:sz="0" w:space="0" w:color="auto"/>
        <w:left w:val="none" w:sz="0" w:space="0" w:color="auto"/>
        <w:bottom w:val="none" w:sz="0" w:space="0" w:color="auto"/>
        <w:right w:val="none" w:sz="0" w:space="0" w:color="auto"/>
      </w:divBdr>
    </w:div>
    <w:div w:id="1390228087">
      <w:bodyDiv w:val="1"/>
      <w:marLeft w:val="0"/>
      <w:marRight w:val="0"/>
      <w:marTop w:val="0"/>
      <w:marBottom w:val="0"/>
      <w:divBdr>
        <w:top w:val="none" w:sz="0" w:space="0" w:color="auto"/>
        <w:left w:val="none" w:sz="0" w:space="0" w:color="auto"/>
        <w:bottom w:val="none" w:sz="0" w:space="0" w:color="auto"/>
        <w:right w:val="none" w:sz="0" w:space="0" w:color="auto"/>
      </w:divBdr>
    </w:div>
    <w:div w:id="1503545623">
      <w:bodyDiv w:val="1"/>
      <w:marLeft w:val="0"/>
      <w:marRight w:val="0"/>
      <w:marTop w:val="0"/>
      <w:marBottom w:val="0"/>
      <w:divBdr>
        <w:top w:val="none" w:sz="0" w:space="0" w:color="auto"/>
        <w:left w:val="none" w:sz="0" w:space="0" w:color="auto"/>
        <w:bottom w:val="none" w:sz="0" w:space="0" w:color="auto"/>
        <w:right w:val="none" w:sz="0" w:space="0" w:color="auto"/>
      </w:divBdr>
    </w:div>
    <w:div w:id="1524711036">
      <w:bodyDiv w:val="1"/>
      <w:marLeft w:val="0"/>
      <w:marRight w:val="0"/>
      <w:marTop w:val="0"/>
      <w:marBottom w:val="0"/>
      <w:divBdr>
        <w:top w:val="none" w:sz="0" w:space="0" w:color="auto"/>
        <w:left w:val="none" w:sz="0" w:space="0" w:color="auto"/>
        <w:bottom w:val="none" w:sz="0" w:space="0" w:color="auto"/>
        <w:right w:val="none" w:sz="0" w:space="0" w:color="auto"/>
      </w:divBdr>
    </w:div>
    <w:div w:id="1560166612">
      <w:bodyDiv w:val="1"/>
      <w:marLeft w:val="0"/>
      <w:marRight w:val="0"/>
      <w:marTop w:val="0"/>
      <w:marBottom w:val="0"/>
      <w:divBdr>
        <w:top w:val="none" w:sz="0" w:space="0" w:color="auto"/>
        <w:left w:val="none" w:sz="0" w:space="0" w:color="auto"/>
        <w:bottom w:val="none" w:sz="0" w:space="0" w:color="auto"/>
        <w:right w:val="none" w:sz="0" w:space="0" w:color="auto"/>
      </w:divBdr>
    </w:div>
    <w:div w:id="1605111682">
      <w:bodyDiv w:val="1"/>
      <w:marLeft w:val="0"/>
      <w:marRight w:val="0"/>
      <w:marTop w:val="0"/>
      <w:marBottom w:val="0"/>
      <w:divBdr>
        <w:top w:val="none" w:sz="0" w:space="0" w:color="auto"/>
        <w:left w:val="none" w:sz="0" w:space="0" w:color="auto"/>
        <w:bottom w:val="none" w:sz="0" w:space="0" w:color="auto"/>
        <w:right w:val="none" w:sz="0" w:space="0" w:color="auto"/>
      </w:divBdr>
    </w:div>
    <w:div w:id="1661810886">
      <w:bodyDiv w:val="1"/>
      <w:marLeft w:val="0"/>
      <w:marRight w:val="0"/>
      <w:marTop w:val="0"/>
      <w:marBottom w:val="0"/>
      <w:divBdr>
        <w:top w:val="none" w:sz="0" w:space="0" w:color="auto"/>
        <w:left w:val="none" w:sz="0" w:space="0" w:color="auto"/>
        <w:bottom w:val="none" w:sz="0" w:space="0" w:color="auto"/>
        <w:right w:val="none" w:sz="0" w:space="0" w:color="auto"/>
      </w:divBdr>
    </w:div>
    <w:div w:id="1846171638">
      <w:bodyDiv w:val="1"/>
      <w:marLeft w:val="0"/>
      <w:marRight w:val="0"/>
      <w:marTop w:val="0"/>
      <w:marBottom w:val="0"/>
      <w:divBdr>
        <w:top w:val="none" w:sz="0" w:space="0" w:color="auto"/>
        <w:left w:val="none" w:sz="0" w:space="0" w:color="auto"/>
        <w:bottom w:val="none" w:sz="0" w:space="0" w:color="auto"/>
        <w:right w:val="none" w:sz="0" w:space="0" w:color="auto"/>
      </w:divBdr>
    </w:div>
    <w:div w:id="1853570990">
      <w:bodyDiv w:val="1"/>
      <w:marLeft w:val="0"/>
      <w:marRight w:val="0"/>
      <w:marTop w:val="0"/>
      <w:marBottom w:val="0"/>
      <w:divBdr>
        <w:top w:val="none" w:sz="0" w:space="0" w:color="auto"/>
        <w:left w:val="none" w:sz="0" w:space="0" w:color="auto"/>
        <w:bottom w:val="none" w:sz="0" w:space="0" w:color="auto"/>
        <w:right w:val="none" w:sz="0" w:space="0" w:color="auto"/>
      </w:divBdr>
    </w:div>
    <w:div w:id="1880971737">
      <w:bodyDiv w:val="1"/>
      <w:marLeft w:val="0"/>
      <w:marRight w:val="0"/>
      <w:marTop w:val="0"/>
      <w:marBottom w:val="0"/>
      <w:divBdr>
        <w:top w:val="none" w:sz="0" w:space="0" w:color="auto"/>
        <w:left w:val="none" w:sz="0" w:space="0" w:color="auto"/>
        <w:bottom w:val="none" w:sz="0" w:space="0" w:color="auto"/>
        <w:right w:val="none" w:sz="0" w:space="0" w:color="auto"/>
      </w:divBdr>
    </w:div>
    <w:div w:id="1920479415">
      <w:bodyDiv w:val="1"/>
      <w:marLeft w:val="0"/>
      <w:marRight w:val="0"/>
      <w:marTop w:val="0"/>
      <w:marBottom w:val="0"/>
      <w:divBdr>
        <w:top w:val="none" w:sz="0" w:space="0" w:color="auto"/>
        <w:left w:val="none" w:sz="0" w:space="0" w:color="auto"/>
        <w:bottom w:val="none" w:sz="0" w:space="0" w:color="auto"/>
        <w:right w:val="none" w:sz="0" w:space="0" w:color="auto"/>
      </w:divBdr>
    </w:div>
    <w:div w:id="1945914420">
      <w:bodyDiv w:val="1"/>
      <w:marLeft w:val="0"/>
      <w:marRight w:val="0"/>
      <w:marTop w:val="0"/>
      <w:marBottom w:val="0"/>
      <w:divBdr>
        <w:top w:val="none" w:sz="0" w:space="0" w:color="auto"/>
        <w:left w:val="none" w:sz="0" w:space="0" w:color="auto"/>
        <w:bottom w:val="none" w:sz="0" w:space="0" w:color="auto"/>
        <w:right w:val="none" w:sz="0" w:space="0" w:color="auto"/>
      </w:divBdr>
    </w:div>
    <w:div w:id="209296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file:///C:\research\msc-research-\research\interim\interim%20.docx" TargetMode="Externa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research\msc-research-\research\interim\interim%20.docx"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5FC2E681A44D018BB9EB53C32AFE30"/>
        <w:category>
          <w:name w:val="General"/>
          <w:gallery w:val="placeholder"/>
        </w:category>
        <w:types>
          <w:type w:val="bbPlcHdr"/>
        </w:types>
        <w:behaviors>
          <w:behavior w:val="content"/>
        </w:behaviors>
        <w:guid w:val="{05960E91-43A5-4BA4-9AE3-7ECF3479E271}"/>
      </w:docPartPr>
      <w:docPartBody>
        <w:p w:rsidR="00626194" w:rsidRDefault="002569D2" w:rsidP="002569D2">
          <w:pPr>
            <w:pStyle w:val="BB5FC2E681A44D018BB9EB53C32AFE30"/>
          </w:pPr>
          <w:r>
            <w:rPr>
              <w:rStyle w:val="PlaceholderText"/>
            </w:rPr>
            <w:t>Click or tap here to enter text.</w:t>
          </w:r>
        </w:p>
      </w:docPartBody>
    </w:docPart>
    <w:docPart>
      <w:docPartPr>
        <w:name w:val="132BFC89A0DF436EA94813E14A61C61D"/>
        <w:category>
          <w:name w:val="General"/>
          <w:gallery w:val="placeholder"/>
        </w:category>
        <w:types>
          <w:type w:val="bbPlcHdr"/>
        </w:types>
        <w:behaviors>
          <w:behavior w:val="content"/>
        </w:behaviors>
        <w:guid w:val="{71BED66D-D09F-4A3B-B160-6BC9E366FD63}"/>
      </w:docPartPr>
      <w:docPartBody>
        <w:p w:rsidR="00626194" w:rsidRDefault="002569D2" w:rsidP="002569D2">
          <w:pPr>
            <w:pStyle w:val="132BFC89A0DF436EA94813E14A61C61D"/>
          </w:pPr>
          <w:r>
            <w:rPr>
              <w:rStyle w:val="PlaceholderText"/>
            </w:rPr>
            <w:t>Click or tap here to enter text.</w:t>
          </w:r>
        </w:p>
      </w:docPartBody>
    </w:docPart>
    <w:docPart>
      <w:docPartPr>
        <w:name w:val="66A3185B9A1242E1BF67F209766F8886"/>
        <w:category>
          <w:name w:val="General"/>
          <w:gallery w:val="placeholder"/>
        </w:category>
        <w:types>
          <w:type w:val="bbPlcHdr"/>
        </w:types>
        <w:behaviors>
          <w:behavior w:val="content"/>
        </w:behaviors>
        <w:guid w:val="{F662C0AB-D041-48AB-91E1-ADDCD4A1F47B}"/>
      </w:docPartPr>
      <w:docPartBody>
        <w:p w:rsidR="00626194" w:rsidRDefault="002569D2" w:rsidP="002569D2">
          <w:pPr>
            <w:pStyle w:val="66A3185B9A1242E1BF67F209766F8886"/>
          </w:pPr>
          <w:r w:rsidRPr="0092125E">
            <w:rPr>
              <w:rStyle w:val="PlaceholderText"/>
            </w:rPr>
            <w:t>Click or tap here to enter text.</w:t>
          </w:r>
        </w:p>
      </w:docPartBody>
    </w:docPart>
    <w:docPart>
      <w:docPartPr>
        <w:name w:val="8F0E0FBB8171412CA7CC1F3F358598A9"/>
        <w:category>
          <w:name w:val="General"/>
          <w:gallery w:val="placeholder"/>
        </w:category>
        <w:types>
          <w:type w:val="bbPlcHdr"/>
        </w:types>
        <w:behaviors>
          <w:behavior w:val="content"/>
        </w:behaviors>
        <w:guid w:val="{AE460A7B-CC91-43E2-9BCE-7422364096B4}"/>
      </w:docPartPr>
      <w:docPartBody>
        <w:p w:rsidR="00626194" w:rsidRDefault="002569D2" w:rsidP="002569D2">
          <w:pPr>
            <w:pStyle w:val="8F0E0FBB8171412CA7CC1F3F358598A9"/>
          </w:pPr>
          <w:r w:rsidRPr="00555DF8">
            <w:rPr>
              <w:rStyle w:val="PlaceholderText"/>
            </w:rPr>
            <w:t>Click or tap here to enter text.</w:t>
          </w:r>
        </w:p>
      </w:docPartBody>
    </w:docPart>
    <w:docPart>
      <w:docPartPr>
        <w:name w:val="EAA88CC9746947F9B39EA17550A62C95"/>
        <w:category>
          <w:name w:val="General"/>
          <w:gallery w:val="placeholder"/>
        </w:category>
        <w:types>
          <w:type w:val="bbPlcHdr"/>
        </w:types>
        <w:behaviors>
          <w:behavior w:val="content"/>
        </w:behaviors>
        <w:guid w:val="{84BEEA8B-4794-4929-B573-539314ED5C54}"/>
      </w:docPartPr>
      <w:docPartBody>
        <w:p w:rsidR="00626194" w:rsidRDefault="002569D2" w:rsidP="002569D2">
          <w:pPr>
            <w:pStyle w:val="EAA88CC9746947F9B39EA17550A62C95"/>
          </w:pPr>
          <w:r w:rsidRPr="00555DF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DEB7715-0696-4000-92A9-4E4930625BC7}"/>
      </w:docPartPr>
      <w:docPartBody>
        <w:p w:rsidR="00000000" w:rsidRDefault="00626194">
          <w:r w:rsidRPr="00C0640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9D2"/>
    <w:rsid w:val="002569D2"/>
    <w:rsid w:val="003F2194"/>
    <w:rsid w:val="00626194"/>
    <w:rsid w:val="00A97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194"/>
    <w:rPr>
      <w:color w:val="808080"/>
    </w:rPr>
  </w:style>
  <w:style w:type="paragraph" w:customStyle="1" w:styleId="BB5FC2E681A44D018BB9EB53C32AFE30">
    <w:name w:val="BB5FC2E681A44D018BB9EB53C32AFE30"/>
    <w:rsid w:val="002569D2"/>
  </w:style>
  <w:style w:type="paragraph" w:customStyle="1" w:styleId="132BFC89A0DF436EA94813E14A61C61D">
    <w:name w:val="132BFC89A0DF436EA94813E14A61C61D"/>
    <w:rsid w:val="002569D2"/>
  </w:style>
  <w:style w:type="paragraph" w:customStyle="1" w:styleId="66A3185B9A1242E1BF67F209766F8886">
    <w:name w:val="66A3185B9A1242E1BF67F209766F8886"/>
    <w:rsid w:val="002569D2"/>
  </w:style>
  <w:style w:type="paragraph" w:customStyle="1" w:styleId="8F0E0FBB8171412CA7CC1F3F358598A9">
    <w:name w:val="8F0E0FBB8171412CA7CC1F3F358598A9"/>
    <w:rsid w:val="002569D2"/>
  </w:style>
  <w:style w:type="paragraph" w:customStyle="1" w:styleId="EAA88CC9746947F9B39EA17550A62C95">
    <w:name w:val="EAA88CC9746947F9B39EA17550A62C95"/>
    <w:rsid w:val="002569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D0C298-3BD1-4BD6-A503-0DB1203F9599}">
  <we:reference id="wa104382081" version="1.55.1.0" store="en-GB" storeType="OMEX"/>
  <we:alternateReferences>
    <we:reference id="WA104382081" version="1.55.1.0" store="en-GB" storeType="OMEX"/>
  </we:alternateReferences>
  <we:properties>
    <we:property name="MENDELEY_CITATIONS" value="[{&quot;citationID&quot;:&quot;MENDELEY_CITATION_56ca5abe-7f69-4260-8263-fa9301838e05&quot;,&quot;properties&quot;:{&quot;noteIndex&quot;:0},&quot;isEdited&quot;:false,&quot;manualOverride&quot;:{&quot;isManuallyOverridden&quot;:false,&quot;citeprocText&quot;:&quot;(Katsaris &amp;#38; Vidakis, 2021)&quot;,&quot;manualOverrideText&quot;:&quot;&quot;},&quot;citationTag&quot;:&quot;MENDELEY_CITATION_v3_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&quot;,&quot;citationItems&quot;:[{&quot;id&quot;:&quot;18ac3e58-32b1-3d82-a48a-a1ca938eff4b&quot;,&quot;itemData&quot;:{&quot;type&quot;:&quot;article-journal&quot;,&quot;id&quot;:&quot;18ac3e58-32b1-3d82-a48a-a1ca938eff4b&quot;,&quot;title&quot;:&quot;Adaptive e-learning systems through learning styles: A review of the literature&quot;,&quot;author&quot;:[{&quot;family&quot;:&quot;Katsaris&quot;,&quot;given&quot;:&quot;Iraklis&quot;,&quot;parse-names&quot;:false,&quot;dropping-particle&quot;:&quot;&quot;,&quot;non-dropping-particle&quot;:&quot;&quot;},{&quot;family&quot;:&quot;Vidakis&quot;,&quot;given&quot;:&quot;Nikolas&quot;,&quot;parse-names&quot;:false,&quot;dropping-particle&quot;:&quot;&quot;,&quot;non-dropping-particle&quot;:&quot;&quot;}],&quot;container-title&quot;:&quot;Advances in Mobile Learning Educational Research&quot;,&quot;DOI&quot;:&quot;10.25082/AMLER.2021.02.007&quot;,&quot;ISSN&quot;:&quot;27375676&quot;,&quot;URL&quot;:&quot;https://www.syncsci.com/journal/index.php/AMLER/article/view/AMLER.2021.02.007&quot;,&quot;issued&quot;:{&quot;date-parts&quot;:[[2021]]},&quot;page&quot;:&quot;124-145&quot;,&quot;abstract&quot;:&quot;&lt;p&gt;The domain of education has taken great leaps by capitalizing on technology and the utilization of modern devices. Nowadays, the established term \&quot;one size fits all\&quot; has begun to fade. The research focuses on personalized solutions to provide a specially designed environment on the needs and requirements of the learner. The adaptive platforms usually use Learning Styles to offer a more effective learning experience. This review analyzes the learner model, adaptation module, and domain module, originating from the study of 42 papers published from 2015 to 2020. As more modern techniques for adaptation get incorporated into e-learning systems, such techniques must be compliant with educational theories. This review aims to present the theoretical and technological background of Adaptive E-learning Systems while emphasizing the importance and efficiency of the utilization of Learning Styles in the adaptive learning process. This literature review is designated for the researchers in this field and the future creators and developers of adaptive platforms.&lt;/p&gt;&quot;,&quot;issue&quot;:&quot;2&quot;,&quot;volume&quot;:&quot;1&quot;,&quot;container-title-short&quot;:&quot;&quot;},&quot;isTemporary&quot;:false}]},{&quot;citationID&quot;:&quot;MENDELEY_CITATION_a8d6a2a6-ee7f-45e6-a95c-d2ab07a5ce0c&quot;,&quot;properties&quot;:{&quot;noteIndex&quot;:0},&quot;isEdited&quot;:false,&quot;manualOverride&quot;:{&quot;isManuallyOverridden&quot;:false,&quot;citeprocText&quot;:&quot;(Mousavinasab et al., 2021)&quot;,&quot;manualOverrideText&quot;:&quot;&quot;},&quot;citationTag&quot;:&quot;MENDELEY_CITATION_v3_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&quot;,&quot;citationItems&quot;:[{&quot;id&quot;:&quot;76707a6f-6e75-393c-9eac-d82a3752bcaf&quot;,&quot;itemData&quot;:{&quot;type&quot;:&quot;article&quot;,&quot;id&quot;:&quot;76707a6f-6e75-393c-9eac-d82a3752bcaf&quot;,&quot;title&quot;:&quot;Intelligent tutoring systems: a systematic review of characteristics, applications, and evaluation methods&quot;,&quot;author&quot;:[{&quot;family&quot;:&quot;Mousavinasab&quot;,&quot;given&quot;:&quot;Elham&quot;,&quot;parse-names&quot;:false,&quot;dropping-particle&quot;:&quot;&quot;,&quot;non-dropping-particle&quot;:&quot;&quot;},{&quot;family&quot;:&quot;Zarifsanaiey&quot;,&quot;given&quot;:&quot;Nahid&quot;,&quot;parse-names&quot;:false,&quot;dropping-particle&quot;:&quot;&quot;,&quot;non-dropping-particle&quot;:&quot;&quot;},{&quot;family&quot;:&quot;R. Niakan Kalhori&quot;,&quot;given&quot;:&quot;Sharareh&quot;,&quot;parse-names&quot;:false,&quot;dropping-particle&quot;:&quot;&quot;,&quot;non-dropping-particle&quot;:&quot;&quot;},{&quot;family&quot;:&quot;Rakhshan&quot;,&quot;given&quot;:&quot;Mahnaz&quot;,&quot;parse-names&quot;:false,&quot;dropping-particle&quot;:&quot;&quot;,&quot;non-dropping-particle&quot;:&quot;&quot;},{&quot;family&quot;:&quot;Keikha&quot;,&quot;given&quot;:&quot;Leila&quot;,&quot;parse-names&quot;:false,&quot;dropping-particle&quot;:&quot;&quot;,&quot;non-dropping-particle&quot;:&quot;&quot;},{&quot;family&quot;:&quot;Ghazi Saeedi&quot;,&quot;given&quot;:&quot;Marjan&quot;,&quot;parse-names&quot;:false,&quot;dropping-particle&quot;:&quot;&quot;,&quot;non-dropping-particle&quot;:&quot;&quot;}],&quot;container-title&quot;:&quot;Interactive Learning Environments&quot;,&quot;DOI&quot;:&quot;10.1080/10494820.2018.1558257&quot;,&quot;ISSN&quot;:&quot;17445191&quot;,&quot;issued&quot;:{&quot;date-parts&quot;:[[2021]]},&quot;page&quot;:&quot;142-163&quot;,&quot;abstract&quot;:&quot;With the rapid growth of technology, computer learning has become increasingly integrated with artificial intelligence techniques in order to develop more personalized educational systems. These systems are known as Intelligent Tutoring systems (ITSs). This paper focused on the variant characteristics of ITSs developed across different educational fields. The original studies from 2007 to 2017 were extracted from the PubMed, ProQuest, Scopus, Google scholar, Embase, Cochrane, and Web of Science databases. Finally, 53 papers were included in the study based on inclusion criteria. The educational fields in the ITSs were mainly computer sciences (37.73%). Action-condition rule-based reasoning, data mining, and Bayesian network with 33.96%, 22.64%, and 20.75% frequency respectively, were the most frequent artificial intelligent techniques applied in the ITSs. These techniques enable ITSs to deliver adaptive guidance and instruction, evaluate learners, define and update the learner’s model, and classify or cluster learners. Specifically, the performance of the system, learner’s performance, and experiences were used for evaluation of ITSs. Most ITSs were designed for web user interfaces. Although these systems could facilitate reasoning in the learning process, these systems have rarely been applied in experimental courses including problem-solving, decision-making in physics, chemistry, and clinical fields. Due to the important role of a cell phone in facilitating personalized learning and given the low rate of using mobile-based ITSs, this study has recommended the development and evaluation of mobile-based ITSs.&quot;,&quot;publisher&quot;:&quot;Routledge&quot;,&quot;issue&quot;:&quot;1&quot;,&quot;volume&quot;:&quot;29&quot;,&quot;container-title-short&quot;:&quot;&quot;},&quot;isTemporary&quot;:false}]},{&quot;citationID&quot;:&quot;MENDELEY_CITATION_91704db5-c8f5-4121-8bb7-671bd594a0f0&quot;,&quot;properties&quot;:{&quot;noteIndex&quot;:0},&quot;isEdited&quot;:false,&quot;manualOverride&quot;:{&quot;isManuallyOverridden&quot;:false,&quot;citeprocText&quot;:&quot;(Ennouamani &amp;#38; Mahani, 2018)&quot;,&quot;manualOverrideText&quot;:&quot;&quot;},&quot;citationTag&quot;:&quot;MENDELEY_CITATION_v3_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&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1f971fff-f616-4a96-bbcf-91caa721372d&quot;,&quot;properties&quot;:{&quot;noteIndex&quot;:0},&quot;isEdited&quot;:false,&quot;manualOverride&quot;:{&quot;isManuallyOverridden&quot;:true,&quot;citeprocText&quot;:&quot;(Jan­Martin Lowendahl et al., 2016)&quot;,&quot;manualOverrideText&quot;:&quot;(Jan\u001fMartin Lowendahl et al., 2016)&quot;},&quot;citationTag&quot;:&quot;MENDELEY_CITATION_v3_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&quot;,&quot;citationItems&quot;:[{&quot;id&quot;:&quot;8d776f79-29f9-308f-9fb1-b42f169c7be2&quot;,&quot;itemData&quot;:{&quot;type&quot;:&quot;report&quot;,&quot;id&quot;:&quot;8d776f79-29f9-308f-9fb1-b42f169c7be2&quot;,&quot;title&quot;:&quot;Top 10 Strategic Technologies ImpactingHigher Education in 2016&quot;,&quot;author&quot;:[{&quot;family&quot;:&quot;Jan­Martin Lowendahl&quot;,&quot;given&quot;:&quot;&quot;,&quot;parse-names&quot;:false,&quot;dropping-particle&quot;:&quot;&quot;,&quot;non-dropping-particle&quot;:&quot;&quot;},{&quot;family&quot;:&quot;Terri­Lynn B&quot;,&quot;given&quot;:&quot;&quot;,&quot;parse-names&quot;:false,&quot;dropping-particle&quot;:&quot;&quot;,&quot;non-dropping-particle&quot;:&quot;&quot;},{&quot;family&quot;:&quot;Thayer&quot;,&quot;given&quot;:&quot;&quot;,&quot;parse-names&quot;:false,&quot;dropping-particle&quot;:&quot;&quot;,&quot;non-dropping-particle&quot;:&quot;&quot;},{&quot;family&quot;:&quot;Glenda Morgan&quot;,&quot;given&quot;:&quot;&quot;,&quot;parse-names&quot;:false,&quot;dropping-particle&quot;:&quot;&quot;,&quot;non-dropping-particle&quot;:&quot;&quot;}],&quot;URL&quot;:&quot;http://www.gartner.com/analyst/26873&quot;,&quot;issued&quot;:{&quot;date-parts&quot;:[[2016,1,15]]},&quot;container-title-short&quot;:&quot;&quot;},&quot;isTemporary&quot;:false}]},{&quot;citationID&quot;:&quot;MENDELEY_CITATION_4ff6ee62-0523-40f9-909f-f0272e498150&quot;,&quot;properties&quot;:{&quot;noteIndex&quot;:0},&quot;isEdited&quot;:false,&quot;manualOverride&quot;:{&quot;isManuallyOverridden&quot;:true,&quot;citeprocText&quot;:&quot;(Clark et al., 2022)&quot;,&quot;manualOverrideText&quot;:&quot;Clark, Kaw and Braga Gomes, (2022)&quot;},&quot;citationTag&quot;:&quot;MENDELEY_CITATION_v3_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&quot;,&quot;citationItems&quot;:[{&quot;id&quot;:&quot;d1ff8445-3c76-32d6-a83c-667a52a3fdc5&quot;,&quot;itemData&quot;:{&quot;type&quot;:&quot;article-journal&quot;,&quot;id&quot;:&quot;d1ff8445-3c76-32d6-a83c-667a52a3fdc5&quot;,&quot;title&quot;:&quot;Adaptive learning: Helpful to the flipped classroom in the online environment of COVID?&quot;,&quot;author&quot;:[{&quot;family&quot;:&quot;Clark&quot;,&quot;given&quot;:&quot;Renee M.&quot;,&quot;parse-names&quot;:false,&quot;dropping-particle&quot;:&quot;&quot;,&quot;non-dropping-particle&quot;:&quot;&quot;},{&quot;family&quot;:&quot;Kaw&quot;,&quot;given&quot;:&quot;Autar K.&quot;,&quot;parse-names&quot;:false,&quot;dropping-particle&quot;:&quot;&quot;,&quot;non-dropping-particle&quot;:&quot;&quot;},{&quot;family&quot;:&quot;Braga Gomes&quot;,&quot;given&quot;:&quot;Rafael&quot;,&quot;parse-names&quot;:false,&quot;dropping-particle&quot;:&quot;&quot;,&quot;non-dropping-particle&quot;:&quot;&quot;}],&quot;container-title&quot;:&quot;Computer Applications in Engineering Education&quot;,&quot;DOI&quot;:&quot;10.1002/cae.22470&quot;,&quot;ISSN&quot;:&quot;10990542&quot;,&quot;issued&quot;:{&quot;date-parts&quot;:[[2022,3,1]]},&quot;page&quot;:&quot;517-531&quot;,&quot;abstract&quot;:&quot;Flipped instruction in an undergraduate numerical methods course in the online, remote environment during the COVID-19 pandemic was conducted with and without the use of adaptive-learning lessons for pre-class preparation. This comparison was made to explore potential differences with and without adaptive software relative to exam and concept inventory performance and student perceptions of the classroom environment, learning and motivation, and benefits and drawbacks. Student perceptions were gathered via the College and University Classroom Environment Inventory (CUCEI) and a survey designed to capture feedback specific to flipped instruction. The analysis was made possible by a current NSF grant to study adaptive learning in the flipped classroom at three universities and extensive prior research with the flipped classroom and adaptive learning by the authors. Results gathered in the online flipped classroom with adaptive learning suggested positive changes in the following: classroom environmental perceptions, preference for flipped instruction, perceived responsibility imposed, motivation for independent learning, and perceived learning. Furthermore, based on an open-ended question, there was a significant decrease in the proportion of students who experienced load, burden, or stressors in the online flipped classroom when adaptive learning was available versus not. Multiple-choice exam and concept-inventory results were slightly higher with adaptive lessons (although not significantly so), with the most promising results occurring for Pell grant recipients. The emerging medical education literature has suggested that adaptive learning and flipped instruction will be key to post-pandemic education. The present article begins advocacy for adaptive learning with flipped instruction in engineering education.&quot;,&quot;publisher&quot;:&quot;John Wiley and Sons Inc&quot;,&quot;issue&quot;:&quot;2&quot;,&quot;volume&quot;:&quot;30&quot;,&quot;container-title-short&quot;:&quot;&quot;},&quot;isTemporary&quot;:false}]},{&quot;citationID&quot;:&quot;MENDELEY_CITATION_a1a81984-c526-4aef-b110-2b59ba5cb768&quot;,&quot;properties&quot;:{&quot;noteIndex&quot;:0},&quot;isEdited&quot;:false,&quot;manualOverride&quot;:{&quot;isManuallyOverridden&quot;:true,&quot;citeprocText&quot;:&quot;(Ennouamani &amp;#38; Mahani, 2018)&quot;,&quot;manualOverrideText&quot;:&quot;Ennouamani &amp; Mahani, (2018)&quot;},&quot;citationTag&quot;:&quot;MENDELEY_CITATION_v3_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&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35186ba8-6658-4eea-81e9-81fe490fee4c&quot;,&quot;properties&quot;:{&quot;noteIndex&quot;:0},&quot;isEdited&quot;:false,&quot;manualOverride&quot;:{&quot;isManuallyOverridden&quot;:false,&quot;citeprocText&quot;:&quot;(Liu et al., 2017)&quot;,&quot;manualOverrideText&quot;:&quot;&quot;},&quot;citationTag&quot;:&quot;MENDELEY_CITATION_v3_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&quot;,&quot;citationItems&quot;:[{&quot;id&quot;:&quot;e8ac823f-72f1-3052-9a69-7258801d084a&quot;,&quot;itemData&quot;:{&quot;type&quot;:&quot;article-journal&quot;,&quot;id&quot;:&quot;e8ac823f-72f1-3052-9a69-7258801d084a&quot;,&quot;title&quot;:&quot;Investigating the effect of an adaptive learning intervention on students’ learning&quot;,&quot;author&quot;:[{&quot;family&quot;:&quot;Liu&quot;,&quot;given&quot;:&quot;Min&quot;,&quot;parse-names&quot;:false,&quot;dropping-particle&quot;:&quot;&quot;,&quot;non-dropping-particle&quot;:&quot;&quot;},{&quot;family&quot;:&quot;McKelroy&quot;,&quot;given&quot;:&quot;Emily&quot;,&quot;parse-names&quot;:false,&quot;dropping-particle&quot;:&quot;&quot;,&quot;non-dropping-particle&quot;:&quot;&quot;},{&quot;family&quot;:&quot;Corliss&quot;,&quot;given&quot;:&quot;Stephanie B.&quot;,&quot;parse-names&quot;:false,&quot;dropping-particle&quot;:&quot;&quot;,&quot;non-dropping-particle&quot;:&quot;&quot;},{&quot;family&quot;:&quot;Carrigan&quot;,&quot;given&quot;:&quot;Jamison&quot;,&quot;parse-names&quot;:false,&quot;dropping-particle&quot;:&quot;&quot;,&quot;non-dropping-particle&quot;:&quot;&quot;}],&quot;container-title&quot;:&quot;Educational Technology Research and Development&quot;,&quot;DOI&quot;:&quot;10.1007/s11423-017-9542-1&quot;,&quot;ISSN&quot;:&quot;15566501&quot;,&quot;issued&quot;:{&quot;date-parts&quot;:[[2017,12,1]]},&quot;page&quot;:&quot;1605-1625&quot;,&quot;abstract&quot;:&quot;Educators agree on the benefits of adaptive learning, but evidence-based research remains limited as the field of adaptive learning is still evolving within higher education. In this study, we investigated the impact of an adaptive learning intervention to provide remedial instruction in biology, chemistry, math, and information literacy to first-year students (n = 128) entering a pharmacy professional degree program. Using a mixed methods design, we examined students’ learning in each of the four content areas, their experience using the adaptive system, and student characteristics as related to their choice of participating in the intervention. The findings showed the adaptive learning intervention helped address the knowledge gap for chemistry, but the same effect was not observed for the other three content areas. Math anxiety was the only student characteristic that showed a significant relationship with students’ participation. While the students reported an overall positive experience, the results also revealed time factor and several design flaws that could have contributed to the lack of more student success. The findings highlight the importance of design in adaptive learning.&quot;,&quot;publisher&quot;:&quot;Springer New York LLC&quot;,&quot;issue&quot;:&quot;6&quot;,&quot;volume&quot;:&quot;65&quot;,&quot;container-title-short&quot;:&quot;&quot;},&quot;isTemporary&quot;:false}]},{&quot;citationID&quot;:&quot;MENDELEY_CITATION_aa79ce49-b020-4ddd-a493-20a53ba18c09&quot;,&quot;properties&quot;:{&quot;noteIndex&quot;:0},&quot;isEdited&quot;:false,&quot;manualOverride&quot;:{&quot;isManuallyOverridden&quot;:true,&quot;citeprocText&quot;:&quot;(Martin et al., 2020)&quot;,&quot;manualOverrideText&quot;:&quot;(Martin et al., 2020),&quot;},&quot;citationTag&quot;:&quot;MENDELEY_CITATION_v3_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&quot;,&quot;citationItems&quot;:[{&quot;id&quot;:&quot;fd4e9b09-ba04-31ae-a5f6-2b5d78dd95fb&quot;,&quot;itemData&quot;:{&quot;type&quot;:&quot;article-journal&quot;,&quot;id&quot;:&quot;fd4e9b09-ba04-31ae-a5f6-2b5d78dd95fb&quot;,&quot;title&quot;:&quot;Systematic review of adaptive learning research designs, context, strategies, and technologies from 2009 to 2018&quot;,&quot;author&quot;:[{&quot;family&quot;:&quot;Martin&quot;,&quot;given&quot;:&quot;Florence&quot;,&quot;parse-names&quot;:false,&quot;dropping-particle&quot;:&quot;&quot;,&quot;non-dropping-particle&quot;:&quot;&quot;},{&quot;family&quot;:&quot;Chen&quot;,&quot;given&quot;:&quot;Yan&quot;,&quot;parse-names&quot;:false,&quot;dropping-particle&quot;:&quot;&quot;,&quot;non-dropping-particle&quot;:&quot;&quot;},{&quot;family&quot;:&quot;Moore&quot;,&quot;given&quot;:&quot;Robert L.&quot;,&quot;parse-names&quot;:false,&quot;dropping-particle&quot;:&quot;&quot;,&quot;non-dropping-particle&quot;:&quot;&quot;},{&quot;family&quot;:&quot;Westine&quot;,&quot;given&quot;:&quot;Carl D.&quot;,&quot;parse-names&quot;:false,&quot;dropping-particle&quot;:&quot;&quot;,&quot;non-dropping-particle&quot;:&quot;&quot;}],&quot;container-title&quot;:&quot;Educational Technology Research and Development&quot;,&quot;DOI&quot;:&quot;10.1007/s11423-020-09793-2&quot;,&quot;ISSN&quot;:&quot;15566501&quot;,&quot;issued&quot;:{&quot;date-parts&quot;:[[2020,8,1]]},&quot;page&quot;:&quot;1903-1929&quot;,&quot;abstract&quot;:&quot;This systematic review of research on adaptive learning used a strategic search process to synthesize research on adaptive learning based on publication trends, instructional context, research methodology components, research focus, adaptive strategies, and technologies. A total of 61 articles on adaptive learning were analyzed to describe the current state of research and identify gaps in the literature. Descriptive characteristics were recorded, including publication patterns, instructional context, and research methodology components. The count of adaptive learning articles published fluctuated across the decade and peaked in 2015. During this time, the largest concentration of adaptive learning articles appeared in Computers and Education. The majority of the studies occurred in higher education in Taiwan and the United States, with the highest concentration in the computer science discipline. The research focus, adaptive strategies, and adaptive technologies used in these studies were also reviewed. The research was aligned with various instructional design phases, with more studies examining design and development, and implementation and evaluation. For examining adaptive strategies, the authors examined both adaptive sources based on learner model and adaptive targets based on content and instructional model. Learning style was the most observed learner characteristic, while adaptive feedback and adaptive navigation were the most investigated adaptive targets. This study has implications for adaptive learning designers and future researchers regarding the gaps in adaptive learning research. Future studies might focus on the increasing availability and capacities of adaptive learning as a learning technology to assist individual learning and personalized growth.&quot;,&quot;publisher&quot;:&quot;Springer&quot;,&quot;issue&quot;:&quot;4&quot;,&quot;volume&quot;:&quot;68&quot;,&quot;container-title-short&quot;:&quot;&quot;},&quot;isTemporary&quot;:false}]},{&quot;citationID&quot;:&quot;MENDELEY_CITATION_4e72c57d-e78f-4554-a19f-7b10c0144de2&quot;,&quot;properties&quot;:{&quot;noteIndex&quot;:0},&quot;isEdited&quot;:false,&quot;manualOverride&quot;:{&quot;isManuallyOverridden&quot;:true,&quot;citeprocText&quot;:&quot;(F. M. Lord et al., 1968)&quot;,&quot;manualOverrideText&quot;:&quot;(F. M. Lord, M. R. Novick and Allan Birnbaum, 1968),&quot;},&quot;citationTag&quot;:&quot;MENDELEY_CITATION_v3_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&quot;,&quot;citationItems&quot;:[{&quot;id&quot;:&quot;23eb0276-9dd1-37c7-9a9c-9d40b3723197&quot;,&quot;itemData&quot;:{&quot;type&quot;:&quot;report&quot;,&quot;id&quot;:&quot;23eb0276-9dd1-37c7-9a9c-9d40b3723197&quot;,&quot;title&quot;:&quot;SOME LATENT TRAIT MODELS&quot;,&quot;author&quot;:[{&quot;family&quot;:&quot;F. M. Lord&quot;,&quot;given&quot;:&quot;&quot;,&quot;parse-names&quot;:false,&quot;dropping-particle&quot;:&quot;&quot;,&quot;non-dropping-particle&quot;:&quot;&quot;},{&quot;family&quot;:&quot;M. R. Novick&quot;,&quot;given&quot;:&quot;&quot;,&quot;parse-names&quot;:false,&quot;dropping-particle&quot;:&quot;&quot;,&quot;non-dropping-particle&quot;:&quot;&quot;},{&quot;family&quot;:&quot;Allan Birnbaum&quot;,&quot;given&quot;:&quot;&quot;,&quot;parse-names&quot;:false,&quot;dropping-particle&quot;:&quot;&quot;,&quot;non-dropping-particle&quot;:&quot;&quot;}],&quot;issued&quot;:{&quot;date-parts&quot;:[[1968]]},&quot;container-title-short&quot;:&quot;&quot;},&quot;isTemporary&quot;:false}]},{&quot;citationID&quot;:&quot;MENDELEY_CITATION_f44cd25a-ab7d-49b2-b59c-502fe78a6490&quot;,&quot;properties&quot;:{&quot;noteIndex&quot;:0},&quot;isEdited&quot;:false,&quot;manualOverride&quot;:{&quot;isManuallyOverridden&quot;:false,&quot;citeprocText&quot;:&quot;(Castañeda &amp;#38; Selwyn, 2018)&quot;,&quot;manualOverrideText&quot;:&quot;&quot;},&quot;citationTag&quot;:&quot;MENDELEY_CITATION_v3_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&quot;,&quot;citationItems&quot;:[{&quot;id&quot;:&quot;2ad38100-9159-3965-94ab-9d5f5f83cc18&quot;,&quot;itemData&quot;:{&quot;type&quot;:&quot;article&quot;,&quot;id&quot;:&quot;2ad38100-9159-3965-94ab-9d5f5f83cc18&quot;,&quot;title&quot;:&quot;More than tools? Making sense of the ongoing digitizations of higher education&quot;,&quot;author&quot;:[{&quot;family&quot;:&quot;Castañeda&quot;,&quot;given&quot;:&quot;Linda&quot;,&quot;parse-names&quot;:false,&quot;dropping-particle&quot;:&quot;&quot;,&quot;non-dropping-particle&quot;:&quot;&quot;},{&quot;family&quot;:&quot;Selwyn&quot;,&quot;given&quot;:&quot;Neil&quot;,&quot;parse-names&quot;:false,&quot;dropping-particle&quot;:&quot;&quot;,&quot;non-dropping-particle&quot;:&quot;&quot;}],&quot;container-title&quot;:&quot;International Journal of Educational Technology in Higher Education&quot;,&quot;DOI&quot;:&quot;10.1186/s41239-018-0109-y&quot;,&quot;ISSN&quot;:&quot;23659440&quot;,&quot;issued&quot;:{&quot;date-parts&quot;:[[2018,12,1]]},&quot;publisher&quot;:&quot;Springer Netherlands&quot;,&quot;issue&quot;:&quot;1&quot;,&quot;volume&quot;:&quot;15&quot;,&quot;container-title-short&quot;:&quot;&quot;},&quot;isTemporary&quot;:false}]},{&quot;citationID&quot;:&quot;MENDELEY_CITATION_1f357303-381e-4b0d-88ae-ef037dd48341&quot;,&quot;properties&quot;:{&quot;noteIndex&quot;:0},&quot;isEdited&quot;:false,&quot;manualOverride&quot;:{&quot;isManuallyOverridden&quot;:true,&quot;citeprocText&quot;:&quot;(Ennouamani &amp;#38; Mahani, 2018)&quot;,&quot;manualOverrideText&quot;:&quot;Ennouamani and Mahani, (2018)&quot;},&quot;citationTag&quot;:&quot;MENDELEY_CITATION_v3_eyJjaXRhdGlvbklEIjoiTUVOREVMRVlfQ0lUQVRJT05fMWYzNTczMDMtMzgxZS00YjBkLTg4YWUtZWYwMzdkZDQ4MzQxIiwicHJvcGVydGllcyI6eyJub3RlSW5kZXgiOjB9LCJpc0VkaXRlZCI6ZmFsc2UsIm1hbnVhbE92ZXJyaWRlIjp7ImlzTWFudWFsbHlPdmVycmlkZGVuIjp0cnVlLCJjaXRlcHJvY1RleHQiOiIoRW5ub3VhbWFuaSAmIzM4OyBNYWhhbmksIDIwMTgpIiwibWFudWFsT3ZlcnJpZGVUZXh0IjoiRW5ub3VhbWFuaSBhbmQgTWFoYW5pLCAoMjAxOCk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abb35a44-9cc6-4b1c-b696-c3f2b166ef69&quot;,&quot;properties&quot;:{&quot;noteIndex&quot;:0},&quot;isEdited&quot;:false,&quot;manualOverride&quot;:{&quot;isManuallyOverridden&quot;:true,&quot;citeprocText&quot;:&quot;(Abdelrahman et al., 2023)&quot;,&quot;manualOverrideText&quot;:&quot; Abdelrahman, Wang, and Nunes (2023)&quot;},&quot;citationTag&quot;:&quot;MENDELEY_CITATION_v3_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&quot;,&quot;citationItems&quot;:[{&quot;id&quot;:&quot;e5f8eb70-35f9-38b1-b265-d084bf02d273&quot;,&quot;itemData&quot;:{&quot;type&quot;:&quot;article-journal&quot;,&quot;id&quot;:&quot;e5f8eb70-35f9-38b1-b265-d084bf02d273&quot;,&quot;title&quot;:&quot;Knowledge Tracing: A Survey&quot;,&quot;author&quot;:[{&quot;family&quot;:&quot;Abdelrahman&quot;,&quot;given&quot;:&quot;Ghodai&quot;,&quot;parse-names&quot;:false,&quot;dropping-particle&quot;:&quot;&quot;,&quot;non-dropping-particle&quot;:&quot;&quot;},{&quot;family&quot;:&quot;Wang&quot;,&quot;given&quot;:&quot;Qing&quot;,&quot;parse-names&quot;:false,&quot;dropping-particle&quot;:&quot;&quot;,&quot;non-dropping-particle&quot;:&quot;&quot;},{&quot;family&quot;:&quot;Nunes&quot;,&quot;given&quot;:&quot;Bernardo&quot;,&quot;parse-names&quot;:false,&quot;dropping-particle&quot;:&quot;&quot;,&quot;non-dropping-particle&quot;:&quot;&quot;}],&quot;container-title&quot;:&quot;ACM Computing Surveys&quot;,&quot;DOI&quot;:&quot;10.1145/3569576&quot;,&quot;ISSN&quot;:&quot;0360-0300&quot;,&quot;issued&quot;:{&quot;date-parts&quot;:[[2023,11,30]]},&quot;page&quot;:&quot;1-37&quot;,&quot;abstract&quot;:&quot; Humans’ ability to transfer knowledge through teaching is one of the essential aspects for human intelligence. A human teacher can track the knowledge of students to customize the teaching on students’ needs. With the rise of online education platforms, there is a similar need for machines to track the knowledge of students and tailor their learning experience. This is known as the  Knowledge Tracing (KT)  problem in the literature. Effectively solving the KT problem would unlock the potential of computer-aided education applications such as intelligent tutoring systems, curriculum learning, and learning materials’ recommendation. Moreover, from a more general viewpoint, a student may represent any kind of intelligent agents including both human and artificial agents. Thus, the potential of KT can be extended to any machine teaching application scenarios which seek for customizing the learning experience for a student agent (i.e., a machine learning model). In this paper, we provide a comprehensive survey for the KT literature. We cover a broad range of methods starting from the early attempts to the recent state-of-the-art methods using deep learning, while highlighting the theoretical aspects of models and the characteristics of benchmark datasets. Besides these, we shed light on key modelling differences between closely related methods and summarize them in an easy-to-understand format. Finally, we discuss current research gaps in the KT literature and possible future research and application directions. &quot;,&quot;publisher&quot;:&quot;Association for Computing Machinery (ACM)&quot;,&quot;issue&quot;:&quot;11&quot;,&quot;volume&quot;:&quot;55&quot;,&quot;container-title-short&quot;:&quot;ACM Comput Surv&quot;},&quot;isTemporary&quot;:false}]},{&quot;citationID&quot;:&quot;MENDELEY_CITATION_fb93e53f-dd70-48e9-89a8-80935362d8ce&quot;,&quot;properties&quot;:{&quot;noteIndex&quot;:0},&quot;isEdited&quot;:false,&quot;manualOverride&quot;:{&quot;isManuallyOverridden&quot;:false,&quot;citeprocText&quot;:&quot;(Albert T. Corbertt &amp;#38; John R Anderson, 1994)&quot;,&quot;manualOverrideText&quot;:&quot;&quot;},&quot;citationTag&quot;:&quot;MENDELEY_CITATION_v3_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&quot;,&quot;citationItems&quot;:[{&quot;id&quot;:&quot;f54433f5-e059-33eb-8445-84cf6a213fa3&quot;,&quot;itemData&quot;:{&quot;type&quot;:&quot;article-journal&quot;,&quot;id&quot;:&quot;f54433f5-e059-33eb-8445-84cf6a213fa3&quot;,&quot;title&quot;:&quot;Knowledge Tracing : Modeling the acquisition of procedural knowledge&quot;,&quot;author&quot;:[{&quot;family&quot;:&quot;Albert T. Corbertt&quot;,&quot;given&quot;:&quot;&quot;,&quot;parse-names&quot;:false,&quot;dropping-particle&quot;:&quot;&quot;,&quot;non-dropping-particle&quot;:&quot;&quot;},{&quot;family&quot;:&quot;John R Anderson&quot;,&quot;given&quot;:&quot;&quot;,&quot;parse-names&quot;:false,&quot;dropping-particle&quot;:&quot;&quot;,&quot;non-dropping-particle&quot;:&quot;&quot;}],&quot;container-title&quot;:&quot;User Modeling and User-Adapted Interaction&quot;,&quot;container-title-short&quot;:&quot;User Model User-adapt Interact&quot;,&quot;issued&quot;:{&quot;date-parts&quot;:[[1994]]}},&quot;isTemporary&quot;:false}]},{&quot;citationID&quot;:&quot;MENDELEY_CITATION_94758131-e057-4cfd-af80-6744c5bd7c5b&quot;,&quot;properties&quot;:{&quot;noteIndex&quot;:0},&quot;isEdited&quot;:false,&quot;manualOverride&quot;:{&quot;isManuallyOverridden&quot;:true,&quot;citeprocText&quot;:&quot;(F. M. Lord et al., 1968)&quot;,&quot;manualOverrideText&quot;:&quot;F. M. Lord et al., 1968&quot;},&quot;citationTag&quot;:&quot;MENDELEY_CITATION_v3_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&quot;,&quot;citationItems&quot;:[{&quot;id&quot;:&quot;23eb0276-9dd1-37c7-9a9c-9d40b3723197&quot;,&quot;itemData&quot;:{&quot;type&quot;:&quot;report&quot;,&quot;id&quot;:&quot;23eb0276-9dd1-37c7-9a9c-9d40b3723197&quot;,&quot;title&quot;:&quot;SOME LATENT TRAIT MODELS&quot;,&quot;author&quot;:[{&quot;family&quot;:&quot;F. M. Lord&quot;,&quot;given&quot;:&quot;&quot;,&quot;parse-names&quot;:false,&quot;dropping-particle&quot;:&quot;&quot;,&quot;non-dropping-particle&quot;:&quot;&quot;},{&quot;family&quot;:&quot;M. R. Novick&quot;,&quot;given&quot;:&quot;&quot;,&quot;parse-names&quot;:false,&quot;dropping-particle&quot;:&quot;&quot;,&quot;non-dropping-particle&quot;:&quot;&quot;},{&quot;family&quot;:&quot;Allan Birnbaum&quot;,&quot;given&quot;:&quot;&quot;,&quot;parse-names&quot;:false,&quot;dropping-particle&quot;:&quot;&quot;,&quot;non-dropping-particle&quot;:&quot;&quot;}],&quot;issued&quot;:{&quot;date-parts&quot;:[[1968]]},&quot;container-title-short&quot;:&quot;&quot;},&quot;isTemporary&quot;:false}]},{&quot;citationID&quot;:&quot;MENDELEY_CITATION_e68711b1-bac1-4acb-8815-b0c426480175&quot;,&quot;properties&quot;:{&quot;noteIndex&quot;:0},&quot;isEdited&quot;:false,&quot;manualOverride&quot;:{&quot;isManuallyOverridden&quot;:true,&quot;citeprocText&quot;:&quot;(Piech et al., 2015)&quot;,&quot;manualOverrideText&quot;:&quot;Piech et al., (2015)&quot;},&quot;citationTag&quot;:&quot;MENDELEY_CITATION_v3_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&quot;,&quot;citationItems&quot;:[{&quot;id&quot;:&quot;20f32940-0d52-3920-a903-ec0a73b2fcfe&quot;,&quot;itemData&quot;:{&quot;type&quot;:&quot;report&quot;,&quot;id&quot;:&quot;20f32940-0d52-3920-a903-ec0a73b2fcfe&quot;,&quot;title&quot;:&quot;Deep Knowledge Tracing&quot;,&quot;author&quot;:[{&quot;family&quot;:&quot;Piech&quot;,&quot;given&quot;:&quot;Chris&quot;,&quot;parse-names&quot;:false,&quot;dropping-particle&quot;:&quot;&quot;,&quot;non-dropping-particle&quot;:&quot;&quot;},{&quot;family&quot;:&quot;Bassen&quot;,&quot;given&quot;:&quot;Jonathan&quot;,&quot;parse-names&quot;:false,&quot;dropping-particle&quot;:&quot;&quot;,&quot;non-dropping-particle&quot;:&quot;&quot;},{&quot;family&quot;:&quot;Huang&quot;,&quot;given&quot;:&quot;Jonathan&quot;,&quot;parse-names&quot;:false,&quot;dropping-particle&quot;:&quot;&quot;,&quot;non-dropping-particle&quot;:&quot;&quot;},{&quot;family&quot;:&quot;Ganguli&quot;,&quot;given&quot;:&quot;Surya&quot;,&quot;parse-names&quot;:false,&quot;dropping-particle&quot;:&quot;&quot;,&quot;non-dropping-particle&quot;:&quot;&quot;},{&quot;family&quot;:&quot;Sahami&quot;,&quot;given&quot;:&quot;Mehran&quot;,&quot;parse-names&quot;:false,&quot;dropping-particle&quot;:&quot;&quot;,&quot;non-dropping-particle&quot;:&quot;&quot;},{&quot;family&quot;:&quot;Guibas&quot;,&quot;given&quot;:&quot;Leonidas&quot;,&quot;parse-names&quot;:false,&quot;dropping-particle&quot;:&quot;&quot;,&quot;non-dropping-particle&quot;:&quot;&quot;},{&quot;family&quot;:&quot;Sohl-Dickstein&quot;,&quot;given&quot;:&quot;Jascha&quot;,&quot;parse-names&quot;:false,&quot;dropping-particle&quot;:&quot;&quot;,&quot;non-dropping-particle&quot;:&quot;&quot;},{&quot;family&quot;:&quot;University&quot;,&quot;given&quot;:&quot;Stanford&quot;,&quot;parse-names&quot;:false,&quot;dropping-particle&quot;:&quot;&quot;,&quot;non-dropping-particle&quot;:&quot;&quot;},{&quot;family&quot;:&quot;Academy&quot;,&quot;given&quot;:&quot;Khan&quot;,&quot;parse-names&quot;:false,&quot;dropping-particle&quot;:&quot;&quot;,&quot;non-dropping-particle&quot;:&quot;&quot;}],&quot;issued&quot;:{&quot;date-parts&quot;:[[2015]]},&quot;abstract&quot;:&quot;Knowledge tracing-where a machine models the knowledge of a student as they interact with coursework-is a well established problem in computer supported education. Though effectively modeling student knowledge would have high educational impact, the task has many inherent challenges. In this paper we explore the utility of using Recurrent Neural Networks (RNNs) to model student learning. The RNN family of models have important advantages over previous methods in that they do not require the explicit encoding of human domain knowledge, and can capture more complex representations of student knowledge. Using neu-ral networks results in substantial improvements in prediction performance on a range of knowledge tracing datasets. Moreover the learned model can be used for intelligent curriculum design and allows straightforward interpretation and discovery of structure in student tasks. These results suggest a promising new line of research for knowledge tracing and an exemplary application task for RNNs.&quot;,&quot;container-title-short&quot;:&quot;&quot;},&quot;isTemporary&quot;:false}]},{&quot;citationID&quot;:&quot;MENDELEY_CITATION_8c0f8aaf-fe58-463a-9352-4a67de7d077b&quot;,&quot;properties&quot;:{&quot;noteIndex&quot;:0},&quot;isEdited&quot;:false,&quot;manualOverride&quot;:{&quot;isManuallyOverridden&quot;:false,&quot;citeprocText&quot;:&quot;(Piech et al., 2015)&quot;,&quot;manualOverrideText&quot;:&quot;&quot;},&quot;citationTag&quot;:&quot;MENDELEY_CITATION_v3_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&quot;,&quot;citationItems&quot;:[{&quot;id&quot;:&quot;20f32940-0d52-3920-a903-ec0a73b2fcfe&quot;,&quot;itemData&quot;:{&quot;type&quot;:&quot;report&quot;,&quot;id&quot;:&quot;20f32940-0d52-3920-a903-ec0a73b2fcfe&quot;,&quot;title&quot;:&quot;Deep Knowledge Tracing&quot;,&quot;author&quot;:[{&quot;family&quot;:&quot;Piech&quot;,&quot;given&quot;:&quot;Chris&quot;,&quot;parse-names&quot;:false,&quot;dropping-particle&quot;:&quot;&quot;,&quot;non-dropping-particle&quot;:&quot;&quot;},{&quot;family&quot;:&quot;Bassen&quot;,&quot;given&quot;:&quot;Jonathan&quot;,&quot;parse-names&quot;:false,&quot;dropping-particle&quot;:&quot;&quot;,&quot;non-dropping-particle&quot;:&quot;&quot;},{&quot;family&quot;:&quot;Huang&quot;,&quot;given&quot;:&quot;Jonathan&quot;,&quot;parse-names&quot;:false,&quot;dropping-particle&quot;:&quot;&quot;,&quot;non-dropping-particle&quot;:&quot;&quot;},{&quot;family&quot;:&quot;Ganguli&quot;,&quot;given&quot;:&quot;Surya&quot;,&quot;parse-names&quot;:false,&quot;dropping-particle&quot;:&quot;&quot;,&quot;non-dropping-particle&quot;:&quot;&quot;},{&quot;family&quot;:&quot;Sahami&quot;,&quot;given&quot;:&quot;Mehran&quot;,&quot;parse-names&quot;:false,&quot;dropping-particle&quot;:&quot;&quot;,&quot;non-dropping-particle&quot;:&quot;&quot;},{&quot;family&quot;:&quot;Guibas&quot;,&quot;given&quot;:&quot;Leonidas&quot;,&quot;parse-names&quot;:false,&quot;dropping-particle&quot;:&quot;&quot;,&quot;non-dropping-particle&quot;:&quot;&quot;},{&quot;family&quot;:&quot;Sohl-Dickstein&quot;,&quot;given&quot;:&quot;Jascha&quot;,&quot;parse-names&quot;:false,&quot;dropping-particle&quot;:&quot;&quot;,&quot;non-dropping-particle&quot;:&quot;&quot;},{&quot;family&quot;:&quot;University&quot;,&quot;given&quot;:&quot;Stanford&quot;,&quot;parse-names&quot;:false,&quot;dropping-particle&quot;:&quot;&quot;,&quot;non-dropping-particle&quot;:&quot;&quot;},{&quot;family&quot;:&quot;Academy&quot;,&quot;given&quot;:&quot;Khan&quot;,&quot;parse-names&quot;:false,&quot;dropping-particle&quot;:&quot;&quot;,&quot;non-dropping-particle&quot;:&quot;&quot;}],&quot;issued&quot;:{&quot;date-parts&quot;:[[2015]]},&quot;abstract&quot;:&quot;Knowledge tracing-where a machine models the knowledge of a student as they interact with coursework-is a well established problem in computer supported education. Though effectively modeling student knowledge would have high educational impact, the task has many inherent challenges. In this paper we explore the utility of using Recurrent Neural Networks (RNNs) to model student learning. The RNN family of models have important advantages over previous methods in that they do not require the explicit encoding of human domain knowledge, and can capture more complex representations of student knowledge. Using neu-ral networks results in substantial improvements in prediction performance on a range of knowledge tracing datasets. Moreover the learned model can be used for intelligent curriculum design and allows straightforward interpretation and discovery of structure in student tasks. These results suggest a promising new line of research for knowledge tracing and an exemplary application task for RNNs.&quot;,&quot;container-title-short&quot;:&quot;&quot;},&quot;isTemporary&quot;:false}]},{&quot;citationID&quot;:&quot;MENDELEY_CITATION_be29f14c-8143-4cc9-a9d9-1b92e6aaeafb&quot;,&quot;properties&quot;:{&quot;noteIndex&quot;:0},&quot;isEdited&quot;:false,&quot;manualOverride&quot;:{&quot;isManuallyOverridden&quot;:true,&quot;citeprocText&quot;:&quot;(Nakagawa et al., 2019)&quot;,&quot;manualOverrideText&quot;:&quot;Nakagawa et al., 2019&quot;},&quot;citationTag&quot;:&quot;MENDELEY_CITATION_v3_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&quot;,&quot;citationItems&quot;:[{&quot;id&quot;:&quot;1bb6f45a-9b17-3e35-bddb-d0368c037b2c&quot;,&quot;itemData&quot;:{&quot;type&quot;:&quot;report&quot;,&quot;id&quot;:&quot;1bb6f45a-9b17-3e35-bddb-d0368c037b2c&quot;,&quot;title&quot;:&quot;GRAPH-BASED KNOWLEDGE TRACING: MODELING STUDENT PROFICIENCY USING GRAPH NEURAL NET-WORK&quot;,&quot;author&quot;:[{&quot;family&quot;:&quot;Nakagawa&quot;,&quot;given&quot;:&quot;Hiromi&quot;,&quot;parse-names&quot;:false,&quot;dropping-particle&quot;:&quot;&quot;,&quot;non-dropping-particle&quot;:&quot;&quot;},{&quot;family&quot;:&quot;Iwasawa&quot;,&quot;given&quot;:&quot;Yusuke&quot;,&quot;parse-names&quot;:false,&quot;dropping-particle&quot;:&quot;&quot;,&quot;non-dropping-particle&quot;:&quot;&quot;},{&quot;family&quot;:&quot;Matsuo&quot;,&quot;given&quot;:&quot;Yutaka&quot;,&quot;parse-names&quot;:false,&quot;dropping-particle&quot;:&quot;&quot;,&quot;non-dropping-particle&quot;:&quot;&quot;}],&quot;issued&quot;:{&quot;date-parts&quot;:[[2019]]},&quot;abstract&quot;:&quot;We apply graph neural network (GNN) to a new area, knowledge tracing. Knowledge tracing predicts student performance on coursework exercises over time. From the viewpoint of data structure, coursework can be potentially structured as a graph. Incorporating such a graph-structured nature to the knowledge tracing model as a relational inductive bias can improve performance; however, previous methods, such as Deep Knowledge Tracing (DKT), do not consider such a latent graph structure. Inspired by the recent successes of GNN, we propose a GNN-based knowledge tracing method, graph-based knowledge tracing (GKT). Casting the knowledge structure as a graph, we reformulate the knowledge tracing task as a time series node-level classification problem in GNN. Since the knowledge graph structure is not explicitly given in many cases, we propose various implementations of the graph structure. Empirical validations on two open datasets showed that our method outperforms past methods in predicting student performance. Moreover, the model provides better interpretable predictions than the previous methods.&quot;,&quot;container-title-short&quot;:&quot;&quot;},&quot;isTemporary&quot;:false}]},{&quot;citationID&quot;:&quot;MENDELEY_CITATION_7ddb2065-d620-42fb-b08b-b16ece02e36a&quot;,&quot;properties&quot;:{&quot;noteIndex&quot;:0},&quot;isEdited&quot;:false,&quot;manualOverride&quot;:{&quot;isManuallyOverridden&quot;:false,&quot;citeprocText&quot;:&quot;(Abdelrahman et al., 2023)&quot;,&quot;manualOverrideText&quot;:&quot;&quot;},&quot;citationTag&quot;:&quot;MENDELEY_CITATION_v3_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&quot;,&quot;citationItems&quot;:[{&quot;id&quot;:&quot;e5f8eb70-35f9-38b1-b265-d084bf02d273&quot;,&quot;itemData&quot;:{&quot;type&quot;:&quot;article-journal&quot;,&quot;id&quot;:&quot;e5f8eb70-35f9-38b1-b265-d084bf02d273&quot;,&quot;title&quot;:&quot;Knowledge Tracing: A Survey&quot;,&quot;author&quot;:[{&quot;family&quot;:&quot;Abdelrahman&quot;,&quot;given&quot;:&quot;Ghodai&quot;,&quot;parse-names&quot;:false,&quot;dropping-particle&quot;:&quot;&quot;,&quot;non-dropping-particle&quot;:&quot;&quot;},{&quot;family&quot;:&quot;Wang&quot;,&quot;given&quot;:&quot;Qing&quot;,&quot;parse-names&quot;:false,&quot;dropping-particle&quot;:&quot;&quot;,&quot;non-dropping-particle&quot;:&quot;&quot;},{&quot;family&quot;:&quot;Nunes&quot;,&quot;given&quot;:&quot;Bernardo&quot;,&quot;parse-names&quot;:false,&quot;dropping-particle&quot;:&quot;&quot;,&quot;non-dropping-particle&quot;:&quot;&quot;}],&quot;container-title&quot;:&quot;ACM Computing Surveys&quot;,&quot;DOI&quot;:&quot;10.1145/3569576&quot;,&quot;ISSN&quot;:&quot;0360-0300&quot;,&quot;issued&quot;:{&quot;date-parts&quot;:[[2023,11,30]]},&quot;page&quot;:&quot;1-37&quot;,&quot;abstract&quot;:&quot; Humans’ ability to transfer knowledge through teaching is one of the essential aspects for human intelligence. A human teacher can track the knowledge of students to customize the teaching on students’ needs. With the rise of online education platforms, there is a similar need for machines to track the knowledge of students and tailor their learning experience. This is known as the  Knowledge Tracing (KT)  problem in the literature. Effectively solving the KT problem would unlock the potential of computer-aided education applications such as intelligent tutoring systems, curriculum learning, and learning materials’ recommendation. Moreover, from a more general viewpoint, a student may represent any kind of intelligent agents including both human and artificial agents. Thus, the potential of KT can be extended to any machine teaching application scenarios which seek for customizing the learning experience for a student agent (i.e., a machine learning model). In this paper, we provide a comprehensive survey for the KT literature. We cover a broad range of methods starting from the early attempts to the recent state-of-the-art methods using deep learning, while highlighting the theoretical aspects of models and the characteristics of benchmark datasets. Besides these, we shed light on key modelling differences between closely related methods and summarize them in an easy-to-understand format. Finally, we discuss current research gaps in the KT literature and possible future research and application directions. &quot;,&quot;publisher&quot;:&quot;Association for Computing Machinery (ACM)&quot;,&quot;issue&quot;:&quot;11&quot;,&quot;volume&quot;:&quot;55&quot;,&quot;container-title-short&quot;:&quot;ACM Comput Surv&quot;},&quot;isTemporary&quot;:false}]},{&quot;citationID&quot;:&quot;MENDELEY_CITATION_92cf5628-d948-40e6-b8f8-7bca6b12f357&quot;,&quot;properties&quot;:{&quot;noteIndex&quot;:0},&quot;isEdited&quot;:false,&quot;manualOverride&quot;:{&quot;isManuallyOverridden&quot;:true,&quot;citeprocText&quot;:&quot;(Tong et al., 2020)&quot;,&quot;manualOverrideText&quot;:&quot;Tong et al.,(2020)&quot;},&quot;citationTag&quot;:&quot;MENDELEY_CITATION_v3_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&quot;,&quot;citationItems&quot;:[{&quot;id&quot;:&quot;ec04c9cf-980e-3ded-9a6e-7f2c7266a5e7&quot;,&quot;itemData&quot;:{&quot;type&quot;:&quot;paper-conference&quot;,&quot;id&quot;:&quot;ec04c9cf-980e-3ded-9a6e-7f2c7266a5e7&quot;,&quot;title&quot;:&quot;Structure-based knowledge tracing: An influence propagation view&quot;,&quot;author&quot;:[{&quot;family&quot;:&quot;Tong&quot;,&quot;given&quot;:&quot;Shiwei&quot;,&quot;parse-names&quot;:false,&quot;dropping-particle&quot;:&quot;&quot;,&quot;non-dropping-particle&quot;:&quot;&quot;},{&quot;family&quot;:&quot;Liu&quot;,&quot;given&quot;:&quot;Qi&quot;,&quot;parse-names&quot;:false,&quot;dropping-particle&quot;:&quot;&quot;,&quot;non-dropping-particle&quot;:&quot;&quot;},{&quot;family&quot;:&quot;Huang&quot;,&quot;given&quot;:&quot;Wei&quot;,&quot;parse-names&quot;:false,&quot;dropping-particle&quot;:&quot;&quot;,&quot;non-dropping-particle&quot;:&quot;&quot;},{&quot;family&quot;:&quot;Huang&quot;,&quot;given&quot;:&quot;Zhenya&quot;,&quot;parse-names&quot;:false,&quot;dropping-particle&quot;:&quot;&quot;,&quot;non-dropping-particle&quot;:&quot;&quot;},{&quot;family&quot;:&quot;Chen&quot;,&quot;given&quot;:&quot;Enhong&quot;,&quot;parse-names&quot;:false,&quot;dropping-particle&quot;:&quot;&quot;,&quot;non-dropping-particle&quot;:&quot;&quot;},{&quot;family&quot;:&quot;Liu&quot;,&quot;given&quot;:&quot;Chuanren&quot;,&quot;parse-names&quot;:false,&quot;dropping-particle&quot;:&quot;&quot;,&quot;non-dropping-particle&quot;:&quot;&quot;},{&quot;family&quot;:&quot;Ma&quot;,&quot;given&quot;:&quot;Haiping&quot;,&quot;parse-names&quot;:false,&quot;dropping-particle&quot;:&quot;&quot;,&quot;non-dropping-particle&quot;:&quot;&quot;},{&quot;family&quot;:&quot;Wang&quot;,&quot;given&quot;:&quot;Shijin&quot;,&quot;parse-names&quot;:false,&quot;dropping-particle&quot;:&quot;&quot;,&quot;non-dropping-particle&quot;:&quot;&quot;}],&quot;container-title&quot;:&quot;Proceedings - IEEE International Conference on Data Mining, ICDM&quot;,&quot;DOI&quot;:&quot;10.1109/ICDM50108.2020.00063&quot;,&quot;ISBN&quot;:&quot;9781728183169&quot;,&quot;ISSN&quot;:&quot;15504786&quot;,&quot;issued&quot;:{&quot;date-parts&quot;:[[2020,11,1]]},&quot;page&quot;:&quot;541-550&quot;,&quot;abstract&quot;:&quot;Knowledge Tracing (KT) is a fundamental but challenging task in online education that traces learners' evolving knowledge states. Much attention has been drawn to this area and several works such as Bayesian and Deep Knowledge Tracing have been proposed. Recent works have explored the value of relations among concepts and proposed to introduce knowledge structure into KT tasks. However, the propagated influence among concepts, which has been shown to be a key factor in human learning by the educational theories, is still under-explored. In this paper, we propose a new framework called Structure-based Knowledge Tracing (SKT), which exploits the multiple relations in knowledge structure to model the influence propagation among concepts. In the SKT framework, we consider both the temporal effect on the exercising sequence and the spatial effect on the knowledge structure. We take advantages of two novel formulations in modeling the influence propagation on the knowledge structure with multiple relations. For undirected relations such as similarity relations, the synchronization propagation method is adopted, where the influence propagates bidirectionally between neighbor concepts. For directed relations such as prerequisite relations, the partial propagation method is applied, where the influence can only unidirectionally propagate from a predecessor to a successor. Meanwhile, we employ the gated functions to update the states of concepts temporally and spatially. We demonstrate the effectiveness and interpretability of SKT with extensive experiments.&quot;,&quot;publisher&quot;:&quot;Institute of Electrical and Electronics Engineers Inc.&quot;,&quot;volume&quot;:&quot;2020-November&quot;,&quot;container-title-short&quot;:&quot;&quot;},&quot;isTemporary&quot;:false}]},{&quot;citationID&quot;:&quot;MENDELEY_CITATION_91a2c257-5e5c-4fca-8c84-2a0f5435d125&quot;,&quot;properties&quot;:{&quot;noteIndex&quot;:0},&quot;isEdited&quot;:false,&quot;manualOverride&quot;:{&quot;isManuallyOverridden&quot;:false,&quot;citeprocText&quot;:&quot;(Tong et al., 2020)&quot;,&quot;manualOverrideText&quot;:&quot;&quot;},&quot;citationTag&quot;:&quot;MENDELEY_CITATION_v3_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&quot;,&quot;citationItems&quot;:[{&quot;id&quot;:&quot;ec04c9cf-980e-3ded-9a6e-7f2c7266a5e7&quot;,&quot;itemData&quot;:{&quot;type&quot;:&quot;paper-conference&quot;,&quot;id&quot;:&quot;ec04c9cf-980e-3ded-9a6e-7f2c7266a5e7&quot;,&quot;title&quot;:&quot;Structure-based knowledge tracing: An influence propagation view&quot;,&quot;author&quot;:[{&quot;family&quot;:&quot;Tong&quot;,&quot;given&quot;:&quot;Shiwei&quot;,&quot;parse-names&quot;:false,&quot;dropping-particle&quot;:&quot;&quot;,&quot;non-dropping-particle&quot;:&quot;&quot;},{&quot;family&quot;:&quot;Liu&quot;,&quot;given&quot;:&quot;Qi&quot;,&quot;parse-names&quot;:false,&quot;dropping-particle&quot;:&quot;&quot;,&quot;non-dropping-particle&quot;:&quot;&quot;},{&quot;family&quot;:&quot;Huang&quot;,&quot;given&quot;:&quot;Wei&quot;,&quot;parse-names&quot;:false,&quot;dropping-particle&quot;:&quot;&quot;,&quot;non-dropping-particle&quot;:&quot;&quot;},{&quot;family&quot;:&quot;Huang&quot;,&quot;given&quot;:&quot;Zhenya&quot;,&quot;parse-names&quot;:false,&quot;dropping-particle&quot;:&quot;&quot;,&quot;non-dropping-particle&quot;:&quot;&quot;},{&quot;family&quot;:&quot;Chen&quot;,&quot;given&quot;:&quot;Enhong&quot;,&quot;parse-names&quot;:false,&quot;dropping-particle&quot;:&quot;&quot;,&quot;non-dropping-particle&quot;:&quot;&quot;},{&quot;family&quot;:&quot;Liu&quot;,&quot;given&quot;:&quot;Chuanren&quot;,&quot;parse-names&quot;:false,&quot;dropping-particle&quot;:&quot;&quot;,&quot;non-dropping-particle&quot;:&quot;&quot;},{&quot;family&quot;:&quot;Ma&quot;,&quot;given&quot;:&quot;Haiping&quot;,&quot;parse-names&quot;:false,&quot;dropping-particle&quot;:&quot;&quot;,&quot;non-dropping-particle&quot;:&quot;&quot;},{&quot;family&quot;:&quot;Wang&quot;,&quot;given&quot;:&quot;Shijin&quot;,&quot;parse-names&quot;:false,&quot;dropping-particle&quot;:&quot;&quot;,&quot;non-dropping-particle&quot;:&quot;&quot;}],&quot;container-title&quot;:&quot;Proceedings - IEEE International Conference on Data Mining, ICDM&quot;,&quot;DOI&quot;:&quot;10.1109/ICDM50108.2020.00063&quot;,&quot;ISBN&quot;:&quot;9781728183169&quot;,&quot;ISSN&quot;:&quot;15504786&quot;,&quot;issued&quot;:{&quot;date-parts&quot;:[[2020,11,1]]},&quot;page&quot;:&quot;541-550&quot;,&quot;abstract&quot;:&quot;Knowledge Tracing (KT) is a fundamental but challenging task in online education that traces learners' evolving knowledge states. Much attention has been drawn to this area and several works such as Bayesian and Deep Knowledge Tracing have been proposed. Recent works have explored the value of relations among concepts and proposed to introduce knowledge structure into KT tasks. However, the propagated influence among concepts, which has been shown to be a key factor in human learning by the educational theories, is still under-explored. In this paper, we propose a new framework called Structure-based Knowledge Tracing (SKT), which exploits the multiple relations in knowledge structure to model the influence propagation among concepts. In the SKT framework, we consider both the temporal effect on the exercising sequence and the spatial effect on the knowledge structure. We take advantages of two novel formulations in modeling the influence propagation on the knowledge structure with multiple relations. For undirected relations such as similarity relations, the synchronization propagation method is adopted, where the influence propagates bidirectionally between neighbor concepts. For directed relations such as prerequisite relations, the partial propagation method is applied, where the influence can only unidirectionally propagate from a predecessor to a successor. Meanwhile, we employ the gated functions to update the states of concepts temporally and spatially. We demonstrate the effectiveness and interpretability of SKT with extensive experiments.&quot;,&quot;publisher&quot;:&quot;Institute of Electrical and Electronics Engineers Inc.&quot;,&quot;volume&quot;:&quot;2020-November&quot;,&quot;container-title-short&quot;:&quot;&quot;},&quot;isTemporary&quot;:false}]},{&quot;citationID&quot;:&quot;MENDELEY_CITATION_2226fecd-3d92-4ef0-a798-ba02745f8ee3&quot;,&quot;properties&quot;:{&quot;noteIndex&quot;:0},&quot;isEdited&quot;:false,&quot;manualOverride&quot;:{&quot;isManuallyOverridden&quot;:false,&quot;citeprocText&quot;:&quot;(Ye et al., 2022)&quot;,&quot;manualOverrideText&quot;:&quot;&quot;},&quot;citationTag&quot;:&quot;MENDELEY_CITATION_v3_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&quot;,&quot;citationItems&quot;:[{&quot;id&quot;:&quot;8bc1f39c-29de-3c4c-bcab-818f1ddce11b&quot;,&quot;itemData&quot;:{&quot;type&quot;:&quot;article-journal&quot;,&quot;id&quot;:&quot;8bc1f39c-29de-3c4c-bcab-818f1ddce11b&quot;,&quot;title&quot;:&quot;A Comprehensive Survey of Graph Neural Networks for Knowledge Graphs&quot;,&quot;author&quot;:[{&quot;family&quot;:&quot;Ye&quot;,&quot;given&quot;:&quot;Zi&quot;,&quot;parse-names&quot;:false,&quot;dropping-particle&quot;:&quot;&quot;,&quot;non-dropping-particle&quot;:&quot;&quot;},{&quot;family&quot;:&quot;Kumar&quot;,&quot;given&quot;:&quot;Yogan Jaya&quot;,&quot;parse-names&quot;:false,&quot;dropping-particle&quot;:&quot;&quot;,&quot;non-dropping-particle&quot;:&quot;&quot;},{&quot;family&quot;:&quot;Sing&quot;,&quot;given&quot;:&quot;Goh Ong&quot;,&quot;parse-names&quot;:false,&quot;dropping-particle&quot;:&quot;&quot;,&quot;non-dropping-particle&quot;:&quot;&quot;},{&quot;family&quot;:&quot;Song&quot;,&quot;given&quot;:&quot;Fengyan&quot;,&quot;parse-names&quot;:false,&quot;dropping-particle&quot;:&quot;&quot;,&quot;non-dropping-particle&quot;:&quot;&quot;},{&quot;family&quot;:&quot;Wang&quot;,&quot;given&quot;:&quot;Junsong&quot;,&quot;parse-names&quot;:false,&quot;dropping-particle&quot;:&quot;&quot;,&quot;non-dropping-particle&quot;:&quot;&quot;}],&quot;container-title&quot;:&quot;IEEE Access&quot;,&quot;DOI&quot;:&quot;10.1109/ACCESS.2022.3191784&quot;,&quot;ISSN&quot;:&quot;21693536&quot;,&quot;issued&quot;:{&quot;date-parts&quot;:[[2022]]},&quot;page&quot;:&quot;75729-75741&quot;,&quot;abstract&quot;:&quot;The Knowledge graph, a multi-relational graph that represents rich factual information among entities of diverse classifications, has gradually become one of the critical tools for knowledge management. However, the existing knowledge graph still has some problems which form hot research topics in recent years. Numerous methods have been proposed based on various representation techniques. Graph Neural Network, a framework that uses deep learning to process graph-structured data directly, has significantly advanced the state-of-the-art in the past few years. This study firstly is aimed at providing a broad, complete as well as comprehensive overview of GNN-based technologies for solving four different KG tasks, including link prediction, knowledge graph alignment, knowledge graph reasoning, and node classification. Further, we also investigated the related artificial intelligence applications of knowledge graphs based on advanced GNN methods, such as recommender systems, question answering, and drug-drug interaction. This review will provide new insights for further study of KG and GNN.&quot;,&quot;publisher&quot;:&quot;Institute of Electrical and Electronics Engineers Inc.&quot;,&quot;volume&quot;:&quot;10&quot;,&quot;container-title-short&quot;:&quot;&quot;},&quot;isTemporary&quot;:false}]},{&quot;citationID&quot;:&quot;MENDELEY_CITATION_ab01bbcc-5a97-42ef-8bbf-9d3edc6a894f&quot;,&quot;properties&quot;:{&quot;noteIndex&quot;:0},&quot;isEdited&quot;:false,&quot;manualOverride&quot;:{&quot;isManuallyOverridden&quot;:false,&quot;citeprocText&quot;:&quot;(Serra &amp;#38; Niepert, 2023)&quot;,&quot;manualOverrideText&quot;:&quot;&quot;},&quot;citationTag&quot;:&quot;MENDELEY_CITATION_v3_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&quot;,&quot;citationItems&quot;:[{&quot;id&quot;:&quot;65f951ed-1177-3cd4-b749-6dfcd286d166&quot;,&quot;itemData&quot;:{&quot;type&quot;:&quot;report&quot;,&quot;id&quot;:&quot;65f951ed-1177-3cd4-b749-6dfcd286d166&quot;,&quot;title&quot;:&quot;L2XGNN: Learning to Explain Graph Neural Networks&quot;,&quot;author&quot;:[{&quot;family&quot;:&quot;Serra&quot;,&quot;given&quot;:&quot;Giuseppe&quot;,&quot;parse-names&quot;:false,&quot;dropping-particle&quot;:&quot;&quot;,&quot;non-dropping-particle&quot;:&quot;&quot;},{&quot;family&quot;:&quot;Niepert&quot;,&quot;given&quot;:&quot;Mathias&quot;,&quot;parse-names&quot;:false,&quot;dropping-particle&quot;:&quot;&quot;,&quot;non-dropping-particle&quot;:&quot;&quot;}],&quot;issued&quot;:{&quot;date-parts&quot;:[[2023]]},&quot;abstract&quot;:&quot;Graph Neural Networks (GNNs) are a popular class of machine learning models. Inspired by the learning to explain (L2X) paradigm, we propose L2XGNN, a framework for explainable GNNs which provides faithful explanations by design. L2XGNN learns a mechanism for selecting explanatory subgraphs (motifs) which are exclusively used in the GNNs message-passing operations. L2XGNN is able to select, for each input graph, a subgraph with specific properties such as being sparse and connected. Imposing such constraints on the motifs often leads to more interpretable and effective explanations. Experiments on several datasets suggest that L2XGNN achieves the same classification accuracy as baseline methods using the entire input graph while ensuring that only the provided explanations are used to make predictions. Moreover, we show that L2XGNN is able to identify motifs responsible for the graph's properties it is intended to predict.&quot;,&quot;container-title-short&quot;:&quot;&quot;},&quot;isTemporary&quot;:false}]},{&quot;citationID&quot;:&quot;MENDELEY_CITATION_523c2ae6-5488-420c-a35c-8912ee7cd8c5&quot;,&quot;properties&quot;:{&quot;noteIndex&quot;:0},&quot;isEdited&quot;:false,&quot;manualOverride&quot;:{&quot;isManuallyOverridden&quot;:true,&quot;citeprocText&quot;:&quot;(Hemmler &amp;#38; Ifenthaler, 2022)&quot;,&quot;manualOverrideText&quot;:&quot;Hemmler and Ifenthaler, (2022)&quot;},&quot;citationTag&quot;:&quot;MENDELEY_CITATION_v3_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&quot;,&quot;citationItems&quot;:[{&quot;id&quot;:&quot;29d8649f-1d32-34e3-997f-44594e64ae88&quot;,&quot;itemData&quot;:{&quot;type&quot;:&quot;paper-conference&quot;,&quot;id&quot;:&quot;29d8649f-1d32-34e3-997f-44594e64ae88&quot;,&quot;title&quot;:&quot;Indicators of the Learning Context for Supporting Personalized and Adaptive Learning Environments&quot;,&quot;author&quot;:[{&quot;family&quot;:&quot;Hemmler&quot;,&quot;given&quot;:&quot;Yvonne M.&quot;,&quot;parse-names&quot;:false,&quot;dropping-particle&quot;:&quot;&quot;,&quot;non-dropping-particle&quot;:&quot;&quot;},{&quot;family&quot;:&quot;Ifenthaler&quot;,&quot;given&quot;:&quot;Dirk&quot;,&quot;parse-names&quot;:false,&quot;dropping-particle&quot;:&quot;&quot;,&quot;non-dropping-particle&quot;:&quot;&quot;}],&quot;container-title&quot;:&quot;Proceedings - 2022 International Conference on Advanced Learning Technologies, ICALT 2022&quot;,&quot;DOI&quot;:&quot;10.1109/ICALT55010.2022.00026&quot;,&quot;ISBN&quot;:&quot;9781665495196&quot;,&quot;issued&quot;:{&quot;date-parts&quot;:[[2022]]},&quot;page&quot;:&quot;61-65&quot;,&quot;abstract&quot;:&quot;Personalized and adaptive learning environments (PALE) offer benefits for workplace learning because they can account for individual needs and constantly changing work requirements. Yet, the identification of reliable indicators for supporting trusted PALE remains a major challenge. This systematic review provides an overview of empirically investigated indicators of the learning context. Out of an initial set of 28,782 publications, a final sample of 273 key publications was identified, according to predefined inclusion criteria. The synthesis yielded 208 indicators of the learning context that were clustered into 26 dimensions. The findings show that the learning context has been associated with learning processes and outcomes in numerous included studies and should therefore be considered when designing PALE. Future research shall detect the most relevant indicators as well as design and evaluate specific learning interventions based on these indicators.&quot;,&quot;publisher&quot;:&quot;Institute of Electrical and Electronics Engineers Inc.&quot;,&quot;container-title-short&quot;:&quot;&quot;},&quot;isTemporary&quot;:false}]},{&quot;citationID&quot;:&quot;MENDELEY_CITATION_3fc9a255-1ffe-431d-9bc2-79d4cda0745e&quot;,&quot;properties&quot;:{&quot;noteIndex&quot;:0},&quot;isEdited&quot;:false,&quot;manualOverride&quot;:{&quot;isManuallyOverridden&quot;:true,&quot;citeprocText&quot;:&quot;(Afini Normadhi et al., 2019)&quot;,&quot;manualOverrideText&quot;:&quot;Afini Normadhi et al.,( 2019)&quot;},&quot;citationTag&quot;:&quot;MENDELEY_CITATION_v3_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&quot;,&quot;citationItems&quot;:[{&quot;id&quot;:&quot;65f61f8a-2900-3fcf-a8ae-00f6a8911f23&quot;,&quot;itemData&quot;:{&quot;type&quot;:&quot;article-journal&quot;,&quot;id&quot;:&quot;65f61f8a-2900-3fcf-a8ae-00f6a8911f23&quot;,&quot;title&quot;:&quot;Identification of personal traits in adaptive learning environment: Systematic literature review&quot;,&quot;author&quot;:[{&quot;family&quot;:&quot;Afini Normadhi&quot;,&quot;given&quot;:&quot;Nur Baiti&quot;,&quot;parse-names&quot;:false,&quot;dropping-particle&quot;:&quot;&quot;,&quot;non-dropping-particle&quot;:&quot;&quot;},{&quot;family&quot;:&quot;Shuib&quot;,&quot;given&quot;:&quot;Liyana&quot;,&quot;parse-names&quot;:false,&quot;dropping-particle&quot;:&quot;&quot;,&quot;non-dropping-particle&quot;:&quot;&quot;},{&quot;family&quot;:&quot;Md Nasir&quot;,&quot;given&quot;:&quot;Hairul Nizam&quot;,&quot;parse-names&quot;:false,&quot;dropping-particle&quot;:&quot;&quot;,&quot;non-dropping-particle&quot;:&quot;&quot;},{&quot;family&quot;:&quot;Bimba&quot;,&quot;given&quot;:&quot;Andrew&quot;,&quot;parse-names&quot;:false,&quot;dropping-particle&quot;:&quot;&quot;,&quot;non-dropping-particle&quot;:&quot;&quot;},{&quot;family&quot;:&quot;Idris&quot;,&quot;given&quot;:&quot;Norisma&quot;,&quot;parse-names&quot;:false,&quot;dropping-particle&quot;:&quot;&quot;,&quot;non-dropping-particle&quot;:&quot;&quot;},{&quot;family&quot;:&quot;Balakrishnan&quot;,&quot;given&quot;:&quot;Vimala&quot;,&quot;parse-names&quot;:false,&quot;dropping-particle&quot;:&quot;&quot;,&quot;non-dropping-particle&quot;:&quot;&quot;}],&quot;container-title&quot;:&quot;Computers and Education&quot;,&quot;container-title-short&quot;:&quot;Comput Educ&quot;,&quot;DOI&quot;:&quot;10.1016/j.compedu.2018.11.005&quot;,&quot;ISSN&quot;:&quot;03601315&quot;,&quot;issued&quot;:{&quot;date-parts&quot;:[[2019,3,1]]},&quot;page&quot;:&quot;168-190&quot;,&quot;abstract&quot;:&quot;An adaptive learning environment provides personalised information to the learner through self-directed study. An adaptive learning environment model can be subdivided into a learner model, domain model, instructional model and adaptive engine. Personal traits comprise part of the components in a learner model and can be identified either explicitly or implicitly in an adaptive learning environment. In such an environment, the e-learning system should adapt to a learner's needs. However, even though academic research on adaptive learning environments has increased, the field lacks a comprehensive literature analysis of learners’ personal traits in these environments. This study conducts a systematic literature review to identify the most commonly used personal traits in modelling the learner and the existing techniques suitable for identifying personal traits in an adaptive learning environment. A total of 140 articles spanning the years 2010–2017 are initially reviewed, from which 78 are selected based on the inclusion and exclusion criteria relevant to this study. This study provides an overview of learners’ personal traits and the techniques used to identify them to provide a basis for improving adaptive learning environments. The findings indicate that most of the previous works used a learning style from the cognition learning domain category to model individual personal traits, while the computer-based detection technique was commonly applied to identify a learner's personal traits in adaptive learning environments. This study reveals the common learner characteristics used to develop learner models and the techniques for implementing such models. The findings of this paper can guide other researchers to recognise various personal traits and the identification technique for further studies, as well as assist developers in the development of the adaptive learning system.&quot;,&quot;publisher&quot;:&quot;Elsevier Ltd&quot;,&quot;volume&quot;:&quot;130&quot;},&quot;isTemporary&quot;:false}]},{&quot;citationID&quot;:&quot;MENDELEY_CITATION_a3e3b403-7d04-497d-8406-bbc54113cd59&quot;,&quot;properties&quot;:{&quot;noteIndex&quot;:0},&quot;isEdited&quot;:false,&quot;manualOverride&quot;:{&quot;isManuallyOverridden&quot;:false,&quot;citeprocText&quot;:&quot;(Afini Normadhi et al., 2019)&quot;,&quot;manualOverrideText&quot;:&quot;&quot;},&quot;citationTag&quot;:&quot;MENDELEY_CITATION_v3_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&quot;,&quot;citationItems&quot;:[{&quot;id&quot;:&quot;65f61f8a-2900-3fcf-a8ae-00f6a8911f23&quot;,&quot;itemData&quot;:{&quot;type&quot;:&quot;article-journal&quot;,&quot;id&quot;:&quot;65f61f8a-2900-3fcf-a8ae-00f6a8911f23&quot;,&quot;title&quot;:&quot;Identification of personal traits in adaptive learning environment: Systematic literature review&quot;,&quot;author&quot;:[{&quot;family&quot;:&quot;Afini Normadhi&quot;,&quot;given&quot;:&quot;Nur Baiti&quot;,&quot;parse-names&quot;:false,&quot;dropping-particle&quot;:&quot;&quot;,&quot;non-dropping-particle&quot;:&quot;&quot;},{&quot;family&quot;:&quot;Shuib&quot;,&quot;given&quot;:&quot;Liyana&quot;,&quot;parse-names&quot;:false,&quot;dropping-particle&quot;:&quot;&quot;,&quot;non-dropping-particle&quot;:&quot;&quot;},{&quot;family&quot;:&quot;Md Nasir&quot;,&quot;given&quot;:&quot;Hairul Nizam&quot;,&quot;parse-names&quot;:false,&quot;dropping-particle&quot;:&quot;&quot;,&quot;non-dropping-particle&quot;:&quot;&quot;},{&quot;family&quot;:&quot;Bimba&quot;,&quot;given&quot;:&quot;Andrew&quot;,&quot;parse-names&quot;:false,&quot;dropping-particle&quot;:&quot;&quot;,&quot;non-dropping-particle&quot;:&quot;&quot;},{&quot;family&quot;:&quot;Idris&quot;,&quot;given&quot;:&quot;Norisma&quot;,&quot;parse-names&quot;:false,&quot;dropping-particle&quot;:&quot;&quot;,&quot;non-dropping-particle&quot;:&quot;&quot;},{&quot;family&quot;:&quot;Balakrishnan&quot;,&quot;given&quot;:&quot;Vimala&quot;,&quot;parse-names&quot;:false,&quot;dropping-particle&quot;:&quot;&quot;,&quot;non-dropping-particle&quot;:&quot;&quot;}],&quot;container-title&quot;:&quot;Computers and Education&quot;,&quot;container-title-short&quot;:&quot;Comput Educ&quot;,&quot;DOI&quot;:&quot;10.1016/j.compedu.2018.11.005&quot;,&quot;ISSN&quot;:&quot;03601315&quot;,&quot;issued&quot;:{&quot;date-parts&quot;:[[2019,3,1]]},&quot;page&quot;:&quot;168-190&quot;,&quot;abstract&quot;:&quot;An adaptive learning environment provides personalised information to the learner through self-directed study. An adaptive learning environment model can be subdivided into a learner model, domain model, instructional model and adaptive engine. Personal traits comprise part of the components in a learner model and can be identified either explicitly or implicitly in an adaptive learning environment. In such an environment, the e-learning system should adapt to a learner's needs. However, even though academic research on adaptive learning environments has increased, the field lacks a comprehensive literature analysis of learners’ personal traits in these environments. This study conducts a systematic literature review to identify the most commonly used personal traits in modelling the learner and the existing techniques suitable for identifying personal traits in an adaptive learning environment. A total of 140 articles spanning the years 2010–2017 are initially reviewed, from which 78 are selected based on the inclusion and exclusion criteria relevant to this study. This study provides an overview of learners’ personal traits and the techniques used to identify them to provide a basis for improving adaptive learning environments. The findings indicate that most of the previous works used a learning style from the cognition learning domain category to model individual personal traits, while the computer-based detection technique was commonly applied to identify a learner's personal traits in adaptive learning environments. This study reveals the common learner characteristics used to develop learner models and the techniques for implementing such models. The findings of this paper can guide other researchers to recognise various personal traits and the identification technique for further studies, as well as assist developers in the development of the adaptive learning system.&quot;,&quot;publisher&quot;:&quot;Elsevier Ltd&quot;,&quot;volume&quot;:&quot;130&quot;},&quot;isTemporary&quot;:false}]},{&quot;citationID&quot;:&quot;MENDELEY_CITATION_baa1258b-7142-4c9c-b487-6859b2ada33d&quot;,&quot;properties&quot;:{&quot;noteIndex&quot;:0},&quot;isEdited&quot;:false,&quot;manualOverride&quot;:{&quot;isManuallyOverridden&quot;:true,&quot;citeprocText&quot;:&quot;(Hsu, 2012)&quot;,&quot;manualOverrideText&quot;:&quot;Hsu,( 2012)&quot;},&quot;citationTag&quot;:&quot;MENDELEY_CITATION_v3_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&quot;,&quot;citationItems&quot;:[{&quot;id&quot;:&quot;19eb33f2-0d6a-3866-9bc5-57a4078de747&quot;,&quot;itemData&quot;:{&quot;type&quot;:&quot;report&quot;,&quot;id&quot;:&quot;19eb33f2-0d6a-3866-9bc5-57a4078de747&quot;,&quot;title&quot;:&quot;LEARNER CHARACTERISTIC BASED LEARNING EFFORT CURVE MODE: THE CORE MECHANISM ON DEVELOPING PERSONALIZED ADAPTIVE E-LEARNING PLATFORM&quot;,&quot;author&quot;:[{&quot;family&quot;:&quot;Hsu&quot;,&quot;given&quot;:&quot;Pi-Shan&quot;,&quot;parse-names&quot;:false,&quot;dropping-particle&quot;:&quot;&quot;,&quot;non-dropping-particle&quot;:&quot;&quot;}],&quot;container-title&quot;:&quot;TOJET: The Turkish Online Journal of Educational Technology&quot;,&quot;issued&quot;:{&quot;date-parts&quot;:[[2012]]},&quot;abstract&quot;:&quot;This study aims to develop the core mechanism for realizing the development of personalized adaptive e-learning platform, which is based on the previous learning effort curve research and takes into account the learner characteristics of learning style and self-efficacy. 125 university students from Taiwan are classified into 16 groups according to learning efficiency, learning style and self-efficacy. The learner characteristic based learning effort curve mode (LECM) is developed by conducting multi-factor regression on the corresponding learning effort curves generated by the specific group. The research findings conclude that the learner characteristic based LECM is able to represent the specific learning characteristics of the corresponding learning style and self-efficacy effectively. The core value of the learner characteristic based LECM is to realize the future development of personalized adaptive e-learning platform through taking it as the core mechanism.&quot;,&quot;issue&quot;:&quot;4&quot;,&quot;volume&quot;:&quot;11&quot;,&quot;container-title-short&quot;:&quot;&quot;},&quot;isTemporary&quot;:false}]},{&quot;citationID&quot;:&quot;MENDELEY_CITATION_086f7a1b-2114-47c0-b173-8f03810790c4&quot;,&quot;properties&quot;:{&quot;noteIndex&quot;:0},&quot;isEdited&quot;:false,&quot;manualOverride&quot;:{&quot;isManuallyOverridden&quot;:false,&quot;citeprocText&quot;:&quot;(Duval et al., 2007)&quot;,&quot;manualOverrideText&quot;:&quot;&quot;},&quot;citationTag&quot;:&quot;MENDELEY_CITATION_v3_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&quot;,&quot;citationItems&quot;:[{&quot;id&quot;:&quot;c4d2e640-2e23-3efd-9f53-d6bf80860ba4&quot;,&quot;itemData&quot;:{&quot;type&quot;:&quot;report&quot;,&quot;id&quot;:&quot;c4d2e640-2e23-3efd-9f53-d6bf80860ba4&quot;,&quot;title&quot;:&quot;LNCS 4753 - Personalized Links Recommendation Based on Data Mining in Adaptive Educational Hypermedia Systems&quot;,&quot;author&quot;:[{&quot;family&quot;:&quot;Duval&quot;,&quot;given&quot;:&quot;E&quot;,&quot;parse-names&quot;:false,&quot;dropping-particle&quot;:&quot;&quot;,&quot;non-dropping-particle&quot;:&quot;&quot;},{&quot;family&quot;:&quot;Klamma&quot;,&quot;given&quot;:&quot;R&quot;,&quot;parse-names&quot;:false,&quot;dropping-particle&quot;:&quot;&quot;,&quot;non-dropping-particle&quot;:&quot;&quot;},{&quot;family&quot;:&quot;Wolpers&quot;,&quot;given&quot;:&quot;M&quot;,&quot;parse-names&quot;:false,&quot;dropping-particle&quot;:&quot;&quot;,&quot;non-dropping-particle&quot;:&quot;&quot;}],&quot;container-title&quot;:&quot;LNCS&quot;,&quot;issued&quot;:{&quot;date-parts&quot;:[[2007]]},&quot;number-of-pages&quot;:&quot;292-306&quot;,&quot;abstract&quot;:&quot;In this paper, we describe a personalized recommender system that uses web mining techniques for recommending a student which (next) links to visit within an adaptable educational hypermedia system. We present a specific mining tool and a recommender engine that we have integrated in the AHA! system in order to help the teacher to carry out the whole web mining process. We report on several experiments with real data in order to show the suitability of using both clustering and sequential pattern mining algorithms together for discovering personalized recommendation links.&quot;,&quot;volume&quot;:&quot;4753&quot;,&quot;container-title-short&quot;:&quot;&quot;},&quot;isTemporary&quot;:false}]},{&quot;citationID&quot;:&quot;MENDELEY_CITATION_9cd5f49e-f4c5-4219-8118-550ac6f84ac0&quot;,&quot;properties&quot;:{&quot;noteIndex&quot;:0},&quot;isEdited&quot;:false,&quot;manualOverride&quot;:{&quot;isManuallyOverridden&quot;:true,&quot;citeprocText&quot;:&quot;(Duval et al., 2007)&quot;,&quot;manualOverrideText&quot;:&quot;Duval, Klamma and Wolpers, (2007)&quot;},&quot;citationTag&quot;:&quot;MENDELEY_CITATION_v3_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&quot;,&quot;citationItems&quot;:[{&quot;id&quot;:&quot;c4d2e640-2e23-3efd-9f53-d6bf80860ba4&quot;,&quot;itemData&quot;:{&quot;type&quot;:&quot;report&quot;,&quot;id&quot;:&quot;c4d2e640-2e23-3efd-9f53-d6bf80860ba4&quot;,&quot;title&quot;:&quot;LNCS 4753 - Personalized Links Recommendation Based on Data Mining in Adaptive Educational Hypermedia Systems&quot;,&quot;author&quot;:[{&quot;family&quot;:&quot;Duval&quot;,&quot;given&quot;:&quot;E&quot;,&quot;parse-names&quot;:false,&quot;dropping-particle&quot;:&quot;&quot;,&quot;non-dropping-particle&quot;:&quot;&quot;},{&quot;family&quot;:&quot;Klamma&quot;,&quot;given&quot;:&quot;R&quot;,&quot;parse-names&quot;:false,&quot;dropping-particle&quot;:&quot;&quot;,&quot;non-dropping-particle&quot;:&quot;&quot;},{&quot;family&quot;:&quot;Wolpers&quot;,&quot;given&quot;:&quot;M&quot;,&quot;parse-names&quot;:false,&quot;dropping-particle&quot;:&quot;&quot;,&quot;non-dropping-particle&quot;:&quot;&quot;}],&quot;container-title&quot;:&quot;LNCS&quot;,&quot;issued&quot;:{&quot;date-parts&quot;:[[2007]]},&quot;number-of-pages&quot;:&quot;292-306&quot;,&quot;abstract&quot;:&quot;In this paper, we describe a personalized recommender system that uses web mining techniques for recommending a student which (next) links to visit within an adaptable educational hypermedia system. We present a specific mining tool and a recommender engine that we have integrated in the AHA! system in order to help the teacher to carry out the whole web mining process. We report on several experiments with real data in order to show the suitability of using both clustering and sequential pattern mining algorithms together for discovering personalized recommendation links.&quot;,&quot;volume&quot;:&quot;4753&quot;,&quot;container-title-short&quot;:&quot;&quot;},&quot;isTemporary&quot;:false}]},{&quot;citationID&quot;:&quot;MENDELEY_CITATION_61ec03db-d1a2-464c-9238-36a732550e51&quot;,&quot;properties&quot;:{&quot;noteIndex&quot;:0},&quot;isEdited&quot;:false,&quot;manualOverride&quot;:{&quot;isManuallyOverridden&quot;:true,&quot;citeprocText&quot;:&quot;(Borges &amp;#38; Stiubiener, 2014)&quot;,&quot;manualOverrideText&quot;:&quot;Borges and Stiubiener, (2014)&quot;},&quot;citationTag&quot;:&quot;MENDELEY_CITATION_v3_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&quot;,&quot;citationItems&quot;:[{&quot;id&quot;:&quot;5f7a4f0a-9d70-376d-bbb3-81362cf2a2ec&quot;,&quot;itemData&quot;:{&quot;type&quot;:&quot;article-journal&quot;,&quot;id&quot;:&quot;5f7a4f0a-9d70-376d-bbb3-81362cf2a2ec&quot;,&quot;title&quot;:&quot;Recommending Learning Objects Based on Utility and Learning Style&quot;,&quot;author&quot;:[{&quot;family&quot;:&quot;Borges&quot;,&quot;given&quot;:&quot;Grace&quot;,&quot;parse-names&quot;:false,&quot;dropping-particle&quot;:&quot;&quot;,&quot;non-dropping-particle&quot;:&quot;&quot;},{&quot;family&quot;:&quot;Stiubiener&quot;,&quot;given&quot;:&quot;Itana&quot;,&quot;parse-names&quot;:false,&quot;dropping-particle&quot;:&quot;&quot;,&quot;non-dropping-particle&quot;:&quot;&quot;}],&quot;container-title&quot;:&quot;Opening IEEE-Innovations and Internationalization in Engineering Education &quot;,&quot;ISBN&quot;:&quot;9781479939220&quot;,&quot;issued&quot;:{&quot;date-parts&quot;:[[2014]]},&quot;abstract&quot;:&quot;IEEE catalog number: CFP14FIE-ART; USB version, IEEE catalog number: CFP14FIE-USB.&quot;,&quot;container-title-short&quot;:&quot;&quot;},&quot;isTemporary&quot;:false}]},{&quot;citationID&quot;:&quot;MENDELEY_CITATION_0d28c913-1be5-482e-95e5-08b4216d3dec&quot;,&quot;properties&quot;:{&quot;noteIndex&quot;:0},&quot;isEdited&quot;:false,&quot;manualOverride&quot;:{&quot;isManuallyOverridden&quot;:false,&quot;citeprocText&quot;:&quot;(Richard Felder, 2002)&quot;,&quot;manualOverrideText&quot;:&quot;&quot;},&quot;citationTag&quot;:&quot;MENDELEY_CITATION_v3_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&quot;,&quot;citationItems&quot;:[{&quot;id&quot;:&quot;fde9db77-b954-3700-babe-be70a47b46aa&quot;,&quot;itemData&quot;:{&quot;type&quot;:&quot;report&quot;,&quot;id&quot;:&quot;fde9db77-b954-3700-babe-be70a47b46aa&quot;,&quot;title&quot;:&quot;LEARNING AND TEACHING STYLES IN ENGINEERING EDUCATION&quot;,&quot;author&quot;:[{&quot;family&quot;:&quot;Richard Felder&quot;,&quot;given&quot;:&quot;by M&quot;,&quot;parse-names&quot;:false,&quot;dropping-particle&quot;:&quot;&quot;,&quot;non-dropping-particle&quot;:&quot;&quot;}],&quot;URL&quot;:&quot;http://www.ncsu.edu/felder-public/ILSpage.html&quot;,&quot;issued&quot;:{&quot;date-parts&quot;:[[2002]]},&quot;abstract&quot;:&quot;over a 10-year period. A self-scoring web-based instrument called the Index of Learning Styles that assesses preferences on four scales of the learning style model developed in the paper currently gets about 100,000 hits a year and has been translated into half a dozen languages that I know about and probably more that I don't, even though it has not yet been validated. The 1988 paper is still cited more than any other paper I have written, including more recent papers on learning styles. A problem is that in recent years I have found reasons to make two significant changes in the model: dropping the inductive/deductive dimension, and changing the visual/auditory category to visual/verbal. (I will shortly explain both modifications.) When I set up my web site, I deliberately left the 1988 paper out of it, preferring that readers consult more recent articles on the subject that better reflected my current thinking. Since the paper seems to have acquired a life of its own, however, I decided to add it to the web site with this preface included to explain the changes. The paper is reproduced following the preface, unmodified from the original version except for changes in layout I made for reasons that would be known to anyone who has ever tried to scan a 3-column article with inserts and convert it into a Microsoft Word document. Deletion of the inductive/deductive dimension I have come to believe that while induction and deduction are indeed different learning preferences and different teaching approaches, the \&quot;best\&quot; method of teaching-at least below the graduate school level-is induction, whether it be called problem-based learning, discovery learning, inquiry learning, or some variation on those themes. On the other hand, the traditional college teaching method is deduction, starting with \&quot;fundamentals\&quot; and proceeding to applications. The problem with inductive presentation is that it isn't concise and prescriptive-you have to take a thorny problem or a collection of observations or data and try to make sense of it. Many or most students would say that they prefer deductive presentation-\&quot;Just tell me exactly what I need to know for the test, not one word more or less.\&quot; (My speculation in the paper that more students would prefer induction was refuted by additional sampling.) I don't want&quot;,&quot;container-title-short&quot;:&quot;&quot;},&quot;isTemporary&quot;:false}]},{&quot;citationID&quot;:&quot;MENDELEY_CITATION_ebafce89-0736-42d6-bcc5-70919f92a634&quot;,&quot;properties&quot;:{&quot;noteIndex&quot;:0},&quot;isEdited&quot;:false,&quot;manualOverride&quot;:{&quot;isManuallyOverridden&quot;:false,&quot;citeprocText&quot;:&quot;(Ennouamani &amp;#38; Mahani, 2018)&quot;,&quot;manualOverrideText&quot;:&quot;&quot;},&quot;citationTag&quot;:&quot;MENDELEY_CITATION_v3_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&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8444C0C-BA5A-4389-ADCB-0F2FD2F88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28</Pages>
  <Words>6903</Words>
  <Characters>39349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Pathirana, Madushan</dc:creator>
  <cp:keywords/>
  <dc:description/>
  <cp:lastModifiedBy>Pathirana, Madushan</cp:lastModifiedBy>
  <cp:revision>15</cp:revision>
  <dcterms:created xsi:type="dcterms:W3CDTF">2023-09-29T07:05:00Z</dcterms:created>
  <dcterms:modified xsi:type="dcterms:W3CDTF">2023-09-30T13:36:00Z</dcterms:modified>
</cp:coreProperties>
</file>