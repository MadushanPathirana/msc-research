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 w:val="24"/>
          <w:szCs w:val="24"/>
        </w:rPr>
      </w:pPr>
    </w:p>
    <w:p w14:paraId="2857B209" w14:textId="452F50B7" w:rsidR="001A63AB" w:rsidRDefault="006D4F75" w:rsidP="001A63AB">
      <w:r w:rsidRPr="006D4F75">
        <w:rPr>
          <w:rFonts w:eastAsiaTheme="majorEastAsia" w:cstheme="majorBidi"/>
          <w:spacing w:val="-10"/>
          <w:kern w:val="28"/>
          <w:sz w:val="56"/>
          <w:szCs w:val="56"/>
        </w:rPr>
        <w:t>Enhancing Personalized Learning of students through Study Material Recommendation in an Adaptive Learning Environment. </w:t>
      </w:r>
    </w:p>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rPr>
      </w:sdtEndPr>
      <w:sdtContent>
        <w:commentRangeStart w:id="0" w:displacedByCustomXml="prev"/>
        <w:p w14:paraId="3117679B" w14:textId="0D3A6729" w:rsidR="001A63AB" w:rsidRPr="001A63AB" w:rsidRDefault="001A63AB">
          <w:pPr>
            <w:pStyle w:val="TOCHeading"/>
            <w:rPr>
              <w:rFonts w:ascii="Times New Roman" w:hAnsi="Times New Roman" w:cs="Times New Roman"/>
              <w:color w:val="auto"/>
            </w:rPr>
          </w:pPr>
          <w:r w:rsidRPr="001A63AB">
            <w:rPr>
              <w:rFonts w:ascii="Times New Roman" w:hAnsi="Times New Roman" w:cs="Times New Roman"/>
              <w:color w:val="auto"/>
            </w:rPr>
            <w:t xml:space="preserve">Table of Content </w:t>
          </w:r>
        </w:p>
        <w:p w14:paraId="535B7571" w14:textId="1E97CCFC" w:rsidR="006D4F75" w:rsidRDefault="001A63AB" w:rsidP="006D4F75">
          <w:pPr>
            <w:pStyle w:val="TOC1"/>
            <w:rPr>
              <w:rFonts w:asciiTheme="minorHAnsi" w:hAnsiTheme="minorHAnsi"/>
              <w:noProof/>
            </w:rPr>
          </w:pPr>
          <w:r>
            <w:fldChar w:fldCharType="begin"/>
          </w:r>
          <w:r>
            <w:instrText xml:space="preserve"> TOC \o "1-3" \h \z \u </w:instrText>
          </w:r>
          <w:r>
            <w:fldChar w:fldCharType="separate"/>
          </w:r>
          <w:hyperlink w:anchor="_Toc131772208" w:history="1">
            <w:r w:rsidR="006D4F75" w:rsidRPr="007100CE">
              <w:rPr>
                <w:rStyle w:val="Hyperlink"/>
                <w:noProof/>
              </w:rPr>
              <w:t>1</w:t>
            </w:r>
            <w:r w:rsidR="006D4F75">
              <w:rPr>
                <w:rFonts w:asciiTheme="minorHAnsi" w:hAnsiTheme="minorHAnsi"/>
                <w:noProof/>
              </w:rPr>
              <w:tab/>
            </w:r>
            <w:r w:rsidR="006D4F75" w:rsidRPr="007100CE">
              <w:rPr>
                <w:rStyle w:val="Hyperlink"/>
                <w:noProof/>
              </w:rPr>
              <w:t>Introduction</w:t>
            </w:r>
            <w:r w:rsidR="006D4F75">
              <w:rPr>
                <w:noProof/>
                <w:webHidden/>
              </w:rPr>
              <w:tab/>
            </w:r>
            <w:r w:rsidR="006D4F75">
              <w:rPr>
                <w:noProof/>
                <w:webHidden/>
              </w:rPr>
              <w:fldChar w:fldCharType="begin"/>
            </w:r>
            <w:r w:rsidR="006D4F75">
              <w:rPr>
                <w:noProof/>
                <w:webHidden/>
              </w:rPr>
              <w:instrText xml:space="preserve"> PAGEREF _Toc131772208 \h </w:instrText>
            </w:r>
            <w:r w:rsidR="006D4F75">
              <w:rPr>
                <w:noProof/>
                <w:webHidden/>
              </w:rPr>
            </w:r>
            <w:r w:rsidR="006D4F75">
              <w:rPr>
                <w:noProof/>
                <w:webHidden/>
              </w:rPr>
              <w:fldChar w:fldCharType="separate"/>
            </w:r>
            <w:r w:rsidR="006D4F75">
              <w:rPr>
                <w:noProof/>
                <w:webHidden/>
              </w:rPr>
              <w:t>2</w:t>
            </w:r>
            <w:r w:rsidR="006D4F75">
              <w:rPr>
                <w:noProof/>
                <w:webHidden/>
              </w:rPr>
              <w:fldChar w:fldCharType="end"/>
            </w:r>
          </w:hyperlink>
        </w:p>
        <w:p w14:paraId="76B557F9" w14:textId="7C5C16B8" w:rsidR="006D4F75" w:rsidRDefault="006D4F75">
          <w:pPr>
            <w:pStyle w:val="TOC2"/>
            <w:rPr>
              <w:rFonts w:asciiTheme="minorHAnsi" w:hAnsiTheme="minorHAnsi"/>
              <w:noProof/>
            </w:rPr>
          </w:pPr>
          <w:hyperlink w:anchor="_Toc131772209" w:history="1">
            <w:r w:rsidRPr="007100CE">
              <w:rPr>
                <w:rStyle w:val="Hyperlink"/>
                <w:noProof/>
              </w:rPr>
              <w:t>1.1</w:t>
            </w:r>
            <w:r>
              <w:rPr>
                <w:rFonts w:asciiTheme="minorHAnsi" w:hAnsiTheme="minorHAnsi"/>
                <w:noProof/>
              </w:rPr>
              <w:tab/>
            </w:r>
            <w:r w:rsidRPr="007100CE">
              <w:rPr>
                <w:rStyle w:val="Hyperlink"/>
                <w:noProof/>
              </w:rPr>
              <w:t xml:space="preserve">Introduction E-learning </w:t>
            </w:r>
            <w:r>
              <w:rPr>
                <w:noProof/>
                <w:webHidden/>
              </w:rPr>
              <w:tab/>
            </w:r>
            <w:r>
              <w:rPr>
                <w:noProof/>
                <w:webHidden/>
              </w:rPr>
              <w:fldChar w:fldCharType="begin"/>
            </w:r>
            <w:r>
              <w:rPr>
                <w:noProof/>
                <w:webHidden/>
              </w:rPr>
              <w:instrText xml:space="preserve"> PAGEREF _Toc131772209 \h </w:instrText>
            </w:r>
            <w:r>
              <w:rPr>
                <w:noProof/>
                <w:webHidden/>
              </w:rPr>
            </w:r>
            <w:r>
              <w:rPr>
                <w:noProof/>
                <w:webHidden/>
              </w:rPr>
              <w:fldChar w:fldCharType="separate"/>
            </w:r>
            <w:r>
              <w:rPr>
                <w:noProof/>
                <w:webHidden/>
              </w:rPr>
              <w:t>2</w:t>
            </w:r>
            <w:r>
              <w:rPr>
                <w:noProof/>
                <w:webHidden/>
              </w:rPr>
              <w:fldChar w:fldCharType="end"/>
            </w:r>
          </w:hyperlink>
        </w:p>
        <w:p w14:paraId="25FCE930" w14:textId="182932F3" w:rsidR="006D4F75" w:rsidRDefault="006D4F75">
          <w:pPr>
            <w:pStyle w:val="TOC3"/>
            <w:tabs>
              <w:tab w:val="left" w:pos="1320"/>
              <w:tab w:val="right" w:leader="dot" w:pos="9350"/>
            </w:tabs>
            <w:rPr>
              <w:rFonts w:asciiTheme="minorHAnsi" w:hAnsiTheme="minorHAnsi"/>
              <w:noProof/>
            </w:rPr>
          </w:pPr>
          <w:hyperlink w:anchor="_Toc131772210" w:history="1">
            <w:r w:rsidRPr="007100CE">
              <w:rPr>
                <w:rStyle w:val="Hyperlink"/>
                <w:noProof/>
              </w:rPr>
              <w:t>1.1.1</w:t>
            </w:r>
            <w:r>
              <w:rPr>
                <w:rFonts w:asciiTheme="minorHAnsi" w:hAnsiTheme="minorHAnsi"/>
                <w:noProof/>
              </w:rPr>
              <w:tab/>
            </w:r>
            <w:r w:rsidRPr="007100CE">
              <w:rPr>
                <w:rStyle w:val="Hyperlink"/>
                <w:noProof/>
              </w:rPr>
              <w:t xml:space="preserve">Introduction to adaptive learning </w:t>
            </w:r>
            <w:r>
              <w:rPr>
                <w:noProof/>
                <w:webHidden/>
              </w:rPr>
              <w:tab/>
            </w:r>
            <w:r>
              <w:rPr>
                <w:noProof/>
                <w:webHidden/>
              </w:rPr>
              <w:fldChar w:fldCharType="begin"/>
            </w:r>
            <w:r>
              <w:rPr>
                <w:noProof/>
                <w:webHidden/>
              </w:rPr>
              <w:instrText xml:space="preserve"> PAGEREF _Toc131772210 \h </w:instrText>
            </w:r>
            <w:r>
              <w:rPr>
                <w:noProof/>
                <w:webHidden/>
              </w:rPr>
            </w:r>
            <w:r>
              <w:rPr>
                <w:noProof/>
                <w:webHidden/>
              </w:rPr>
              <w:fldChar w:fldCharType="separate"/>
            </w:r>
            <w:r>
              <w:rPr>
                <w:noProof/>
                <w:webHidden/>
              </w:rPr>
              <w:t>3</w:t>
            </w:r>
            <w:r>
              <w:rPr>
                <w:noProof/>
                <w:webHidden/>
              </w:rPr>
              <w:fldChar w:fldCharType="end"/>
            </w:r>
          </w:hyperlink>
        </w:p>
        <w:p w14:paraId="728AA87B" w14:textId="47DC092A" w:rsidR="006D4F75" w:rsidRDefault="006D4F75" w:rsidP="006D4F75">
          <w:pPr>
            <w:pStyle w:val="TOC1"/>
            <w:rPr>
              <w:rFonts w:asciiTheme="minorHAnsi" w:hAnsiTheme="minorHAnsi"/>
              <w:noProof/>
            </w:rPr>
          </w:pPr>
          <w:hyperlink w:anchor="_Toc131772211" w:history="1">
            <w:r w:rsidRPr="007100CE">
              <w:rPr>
                <w:rStyle w:val="Hyperlink"/>
                <w:noProof/>
              </w:rPr>
              <w:t>2</w:t>
            </w:r>
            <w:r>
              <w:rPr>
                <w:rFonts w:asciiTheme="minorHAnsi" w:hAnsiTheme="minorHAnsi"/>
                <w:noProof/>
              </w:rPr>
              <w:tab/>
            </w:r>
            <w:r w:rsidRPr="007100CE">
              <w:rPr>
                <w:rStyle w:val="Hyperlink"/>
                <w:noProof/>
              </w:rPr>
              <w:t>Literature review</w:t>
            </w:r>
            <w:r>
              <w:rPr>
                <w:noProof/>
                <w:webHidden/>
              </w:rPr>
              <w:tab/>
            </w:r>
            <w:r>
              <w:rPr>
                <w:noProof/>
                <w:webHidden/>
              </w:rPr>
              <w:fldChar w:fldCharType="begin"/>
            </w:r>
            <w:r>
              <w:rPr>
                <w:noProof/>
                <w:webHidden/>
              </w:rPr>
              <w:instrText xml:space="preserve"> PAGEREF _Toc131772211 \h </w:instrText>
            </w:r>
            <w:r>
              <w:rPr>
                <w:noProof/>
                <w:webHidden/>
              </w:rPr>
            </w:r>
            <w:r>
              <w:rPr>
                <w:noProof/>
                <w:webHidden/>
              </w:rPr>
              <w:fldChar w:fldCharType="separate"/>
            </w:r>
            <w:r>
              <w:rPr>
                <w:noProof/>
                <w:webHidden/>
              </w:rPr>
              <w:t>5</w:t>
            </w:r>
            <w:r>
              <w:rPr>
                <w:noProof/>
                <w:webHidden/>
              </w:rPr>
              <w:fldChar w:fldCharType="end"/>
            </w:r>
          </w:hyperlink>
        </w:p>
        <w:p w14:paraId="4C6E72EA" w14:textId="3BF9CF88" w:rsidR="006D4F75" w:rsidRDefault="006D4F75">
          <w:pPr>
            <w:pStyle w:val="TOC2"/>
            <w:rPr>
              <w:rFonts w:asciiTheme="minorHAnsi" w:hAnsiTheme="minorHAnsi"/>
              <w:noProof/>
            </w:rPr>
          </w:pPr>
          <w:hyperlink w:anchor="_Toc131772212" w:history="1">
            <w:r w:rsidRPr="007100CE">
              <w:rPr>
                <w:rStyle w:val="Hyperlink"/>
                <w:noProof/>
              </w:rPr>
              <w:t>2.1</w:t>
            </w:r>
            <w:r>
              <w:rPr>
                <w:rFonts w:asciiTheme="minorHAnsi" w:hAnsiTheme="minorHAnsi"/>
                <w:noProof/>
              </w:rPr>
              <w:tab/>
            </w:r>
            <w:r w:rsidRPr="007100CE">
              <w:rPr>
                <w:rStyle w:val="Hyperlink"/>
                <w:noProof/>
              </w:rPr>
              <w:t>Adoptive learning</w:t>
            </w:r>
            <w:r>
              <w:rPr>
                <w:noProof/>
                <w:webHidden/>
              </w:rPr>
              <w:tab/>
            </w:r>
            <w:r>
              <w:rPr>
                <w:noProof/>
                <w:webHidden/>
              </w:rPr>
              <w:fldChar w:fldCharType="begin"/>
            </w:r>
            <w:r>
              <w:rPr>
                <w:noProof/>
                <w:webHidden/>
              </w:rPr>
              <w:instrText xml:space="preserve"> PAGEREF _Toc131772212 \h </w:instrText>
            </w:r>
            <w:r>
              <w:rPr>
                <w:noProof/>
                <w:webHidden/>
              </w:rPr>
            </w:r>
            <w:r>
              <w:rPr>
                <w:noProof/>
                <w:webHidden/>
              </w:rPr>
              <w:fldChar w:fldCharType="separate"/>
            </w:r>
            <w:r>
              <w:rPr>
                <w:noProof/>
                <w:webHidden/>
              </w:rPr>
              <w:t>5</w:t>
            </w:r>
            <w:r>
              <w:rPr>
                <w:noProof/>
                <w:webHidden/>
              </w:rPr>
              <w:fldChar w:fldCharType="end"/>
            </w:r>
          </w:hyperlink>
        </w:p>
        <w:p w14:paraId="443B5B24" w14:textId="6A2DCA83" w:rsidR="006D4F75" w:rsidRDefault="006D4F75">
          <w:pPr>
            <w:pStyle w:val="TOC2"/>
            <w:rPr>
              <w:rFonts w:asciiTheme="minorHAnsi" w:hAnsiTheme="minorHAnsi"/>
              <w:noProof/>
            </w:rPr>
          </w:pPr>
          <w:hyperlink w:anchor="_Toc131772213" w:history="1">
            <w:r w:rsidRPr="007100CE">
              <w:rPr>
                <w:rStyle w:val="Hyperlink"/>
                <w:noProof/>
              </w:rPr>
              <w:t>2.2</w:t>
            </w:r>
            <w:r>
              <w:rPr>
                <w:rFonts w:asciiTheme="minorHAnsi" w:hAnsiTheme="minorHAnsi"/>
                <w:noProof/>
              </w:rPr>
              <w:tab/>
            </w:r>
            <w:r w:rsidRPr="007100CE">
              <w:rPr>
                <w:rStyle w:val="Hyperlink"/>
                <w:noProof/>
              </w:rPr>
              <w:t>Role of data science in adaptive learning</w:t>
            </w:r>
            <w:r>
              <w:rPr>
                <w:noProof/>
                <w:webHidden/>
              </w:rPr>
              <w:tab/>
            </w:r>
            <w:r>
              <w:rPr>
                <w:noProof/>
                <w:webHidden/>
              </w:rPr>
              <w:fldChar w:fldCharType="begin"/>
            </w:r>
            <w:r>
              <w:rPr>
                <w:noProof/>
                <w:webHidden/>
              </w:rPr>
              <w:instrText xml:space="preserve"> PAGEREF _Toc131772213 \h </w:instrText>
            </w:r>
            <w:r>
              <w:rPr>
                <w:noProof/>
                <w:webHidden/>
              </w:rPr>
            </w:r>
            <w:r>
              <w:rPr>
                <w:noProof/>
                <w:webHidden/>
              </w:rPr>
              <w:fldChar w:fldCharType="separate"/>
            </w:r>
            <w:r>
              <w:rPr>
                <w:noProof/>
                <w:webHidden/>
              </w:rPr>
              <w:t>5</w:t>
            </w:r>
            <w:r>
              <w:rPr>
                <w:noProof/>
                <w:webHidden/>
              </w:rPr>
              <w:fldChar w:fldCharType="end"/>
            </w:r>
          </w:hyperlink>
        </w:p>
        <w:p w14:paraId="34244FA4" w14:textId="733D28A9" w:rsidR="006D4F75" w:rsidRDefault="006D4F75">
          <w:pPr>
            <w:pStyle w:val="TOC2"/>
            <w:rPr>
              <w:rFonts w:asciiTheme="minorHAnsi" w:hAnsiTheme="minorHAnsi"/>
              <w:noProof/>
            </w:rPr>
          </w:pPr>
          <w:hyperlink w:anchor="_Toc131772214" w:history="1">
            <w:r w:rsidRPr="007100CE">
              <w:rPr>
                <w:rStyle w:val="Hyperlink"/>
                <w:noProof/>
              </w:rPr>
              <w:t>2.3</w:t>
            </w:r>
            <w:r>
              <w:rPr>
                <w:rFonts w:asciiTheme="minorHAnsi" w:hAnsiTheme="minorHAnsi"/>
                <w:noProof/>
              </w:rPr>
              <w:tab/>
            </w:r>
            <w:r w:rsidRPr="007100CE">
              <w:rPr>
                <w:rStyle w:val="Hyperlink"/>
                <w:noProof/>
              </w:rPr>
              <w:t>Knowledge tracing</w:t>
            </w:r>
            <w:r>
              <w:rPr>
                <w:noProof/>
                <w:webHidden/>
              </w:rPr>
              <w:tab/>
            </w:r>
            <w:r>
              <w:rPr>
                <w:noProof/>
                <w:webHidden/>
              </w:rPr>
              <w:fldChar w:fldCharType="begin"/>
            </w:r>
            <w:r>
              <w:rPr>
                <w:noProof/>
                <w:webHidden/>
              </w:rPr>
              <w:instrText xml:space="preserve"> PAGEREF _Toc131772214 \h </w:instrText>
            </w:r>
            <w:r>
              <w:rPr>
                <w:noProof/>
                <w:webHidden/>
              </w:rPr>
            </w:r>
            <w:r>
              <w:rPr>
                <w:noProof/>
                <w:webHidden/>
              </w:rPr>
              <w:fldChar w:fldCharType="separate"/>
            </w:r>
            <w:r>
              <w:rPr>
                <w:noProof/>
                <w:webHidden/>
              </w:rPr>
              <w:t>5</w:t>
            </w:r>
            <w:r>
              <w:rPr>
                <w:noProof/>
                <w:webHidden/>
              </w:rPr>
              <w:fldChar w:fldCharType="end"/>
            </w:r>
          </w:hyperlink>
        </w:p>
        <w:p w14:paraId="70101F11" w14:textId="2314D32A" w:rsidR="006D4F75" w:rsidRDefault="006D4F75">
          <w:pPr>
            <w:pStyle w:val="TOC2"/>
            <w:rPr>
              <w:rFonts w:asciiTheme="minorHAnsi" w:hAnsiTheme="minorHAnsi"/>
              <w:noProof/>
            </w:rPr>
          </w:pPr>
          <w:hyperlink w:anchor="_Toc131772215" w:history="1">
            <w:r w:rsidRPr="007100CE">
              <w:rPr>
                <w:rStyle w:val="Hyperlink"/>
                <w:noProof/>
              </w:rPr>
              <w:t>2.4</w:t>
            </w:r>
            <w:r>
              <w:rPr>
                <w:rFonts w:asciiTheme="minorHAnsi" w:hAnsiTheme="minorHAnsi"/>
                <w:noProof/>
              </w:rPr>
              <w:tab/>
            </w:r>
            <w:r w:rsidRPr="007100CE">
              <w:rPr>
                <w:rStyle w:val="Hyperlink"/>
                <w:noProof/>
              </w:rPr>
              <w:t>Item response theory</w:t>
            </w:r>
            <w:r>
              <w:rPr>
                <w:noProof/>
                <w:webHidden/>
              </w:rPr>
              <w:tab/>
            </w:r>
            <w:r>
              <w:rPr>
                <w:noProof/>
                <w:webHidden/>
              </w:rPr>
              <w:fldChar w:fldCharType="begin"/>
            </w:r>
            <w:r>
              <w:rPr>
                <w:noProof/>
                <w:webHidden/>
              </w:rPr>
              <w:instrText xml:space="preserve"> PAGEREF _Toc131772215 \h </w:instrText>
            </w:r>
            <w:r>
              <w:rPr>
                <w:noProof/>
                <w:webHidden/>
              </w:rPr>
            </w:r>
            <w:r>
              <w:rPr>
                <w:noProof/>
                <w:webHidden/>
              </w:rPr>
              <w:fldChar w:fldCharType="separate"/>
            </w:r>
            <w:r>
              <w:rPr>
                <w:noProof/>
                <w:webHidden/>
              </w:rPr>
              <w:t>6</w:t>
            </w:r>
            <w:r>
              <w:rPr>
                <w:noProof/>
                <w:webHidden/>
              </w:rPr>
              <w:fldChar w:fldCharType="end"/>
            </w:r>
          </w:hyperlink>
        </w:p>
        <w:p w14:paraId="3584BCDF" w14:textId="50322C97" w:rsidR="006D4F75" w:rsidRDefault="006D4F75">
          <w:pPr>
            <w:pStyle w:val="TOC2"/>
            <w:rPr>
              <w:rFonts w:asciiTheme="minorHAnsi" w:hAnsiTheme="minorHAnsi"/>
              <w:noProof/>
            </w:rPr>
          </w:pPr>
          <w:hyperlink w:anchor="_Toc131772216" w:history="1">
            <w:r w:rsidRPr="007100CE">
              <w:rPr>
                <w:rStyle w:val="Hyperlink"/>
                <w:noProof/>
              </w:rPr>
              <w:t>2.5</w:t>
            </w:r>
            <w:r>
              <w:rPr>
                <w:rFonts w:asciiTheme="minorHAnsi" w:hAnsiTheme="minorHAnsi"/>
                <w:noProof/>
              </w:rPr>
              <w:tab/>
            </w:r>
            <w:r w:rsidRPr="007100CE">
              <w:rPr>
                <w:rStyle w:val="Hyperlink"/>
                <w:noProof/>
              </w:rPr>
              <w:t>Deep knowledge tracing and Graph neural network</w:t>
            </w:r>
            <w:r>
              <w:rPr>
                <w:noProof/>
                <w:webHidden/>
              </w:rPr>
              <w:tab/>
            </w:r>
            <w:r>
              <w:rPr>
                <w:noProof/>
                <w:webHidden/>
              </w:rPr>
              <w:fldChar w:fldCharType="begin"/>
            </w:r>
            <w:r>
              <w:rPr>
                <w:noProof/>
                <w:webHidden/>
              </w:rPr>
              <w:instrText xml:space="preserve"> PAGEREF _Toc131772216 \h </w:instrText>
            </w:r>
            <w:r>
              <w:rPr>
                <w:noProof/>
                <w:webHidden/>
              </w:rPr>
            </w:r>
            <w:r>
              <w:rPr>
                <w:noProof/>
                <w:webHidden/>
              </w:rPr>
              <w:fldChar w:fldCharType="separate"/>
            </w:r>
            <w:r>
              <w:rPr>
                <w:noProof/>
                <w:webHidden/>
              </w:rPr>
              <w:t>6</w:t>
            </w:r>
            <w:r>
              <w:rPr>
                <w:noProof/>
                <w:webHidden/>
              </w:rPr>
              <w:fldChar w:fldCharType="end"/>
            </w:r>
          </w:hyperlink>
        </w:p>
        <w:p w14:paraId="404E8DDB" w14:textId="7DAA330F" w:rsidR="006D4F75" w:rsidRDefault="006D4F75">
          <w:pPr>
            <w:pStyle w:val="TOC2"/>
            <w:rPr>
              <w:rFonts w:asciiTheme="minorHAnsi" w:hAnsiTheme="minorHAnsi"/>
              <w:noProof/>
            </w:rPr>
          </w:pPr>
          <w:hyperlink w:anchor="_Toc131772217" w:history="1">
            <w:r w:rsidRPr="007100CE">
              <w:rPr>
                <w:rStyle w:val="Hyperlink"/>
                <w:noProof/>
              </w:rPr>
              <w:t>2.6</w:t>
            </w:r>
            <w:r>
              <w:rPr>
                <w:rFonts w:asciiTheme="minorHAnsi" w:hAnsiTheme="minorHAnsi"/>
                <w:noProof/>
              </w:rPr>
              <w:tab/>
            </w:r>
            <w:r w:rsidRPr="007100CE">
              <w:rPr>
                <w:rStyle w:val="Hyperlink"/>
                <w:noProof/>
              </w:rPr>
              <w:t>Bayesian knowledge tracing</w:t>
            </w:r>
            <w:r>
              <w:rPr>
                <w:noProof/>
                <w:webHidden/>
              </w:rPr>
              <w:tab/>
            </w:r>
            <w:r>
              <w:rPr>
                <w:noProof/>
                <w:webHidden/>
              </w:rPr>
              <w:fldChar w:fldCharType="begin"/>
            </w:r>
            <w:r>
              <w:rPr>
                <w:noProof/>
                <w:webHidden/>
              </w:rPr>
              <w:instrText xml:space="preserve"> PAGEREF _Toc131772217 \h </w:instrText>
            </w:r>
            <w:r>
              <w:rPr>
                <w:noProof/>
                <w:webHidden/>
              </w:rPr>
            </w:r>
            <w:r>
              <w:rPr>
                <w:noProof/>
                <w:webHidden/>
              </w:rPr>
              <w:fldChar w:fldCharType="separate"/>
            </w:r>
            <w:r>
              <w:rPr>
                <w:noProof/>
                <w:webHidden/>
              </w:rPr>
              <w:t>7</w:t>
            </w:r>
            <w:r>
              <w:rPr>
                <w:noProof/>
                <w:webHidden/>
              </w:rPr>
              <w:fldChar w:fldCharType="end"/>
            </w:r>
          </w:hyperlink>
        </w:p>
        <w:p w14:paraId="20A4D20B" w14:textId="367537EB" w:rsidR="006D4F75" w:rsidRDefault="006D4F75">
          <w:pPr>
            <w:pStyle w:val="TOC2"/>
            <w:rPr>
              <w:rFonts w:asciiTheme="minorHAnsi" w:hAnsiTheme="minorHAnsi"/>
              <w:noProof/>
            </w:rPr>
          </w:pPr>
          <w:hyperlink w:anchor="_Toc131772218" w:history="1">
            <w:r w:rsidRPr="007100CE">
              <w:rPr>
                <w:rStyle w:val="Hyperlink"/>
                <w:noProof/>
              </w:rPr>
              <w:t>2.7</w:t>
            </w:r>
            <w:r>
              <w:rPr>
                <w:rFonts w:asciiTheme="minorHAnsi" w:hAnsiTheme="minorHAnsi"/>
                <w:noProof/>
              </w:rPr>
              <w:tab/>
            </w:r>
            <w:r w:rsidRPr="007100CE">
              <w:rPr>
                <w:rStyle w:val="Hyperlink"/>
                <w:noProof/>
              </w:rPr>
              <w:t>Leaners characteristics</w:t>
            </w:r>
            <w:r>
              <w:rPr>
                <w:noProof/>
                <w:webHidden/>
              </w:rPr>
              <w:tab/>
            </w:r>
            <w:r>
              <w:rPr>
                <w:noProof/>
                <w:webHidden/>
              </w:rPr>
              <w:fldChar w:fldCharType="begin"/>
            </w:r>
            <w:r>
              <w:rPr>
                <w:noProof/>
                <w:webHidden/>
              </w:rPr>
              <w:instrText xml:space="preserve"> PAGEREF _Toc131772218 \h </w:instrText>
            </w:r>
            <w:r>
              <w:rPr>
                <w:noProof/>
                <w:webHidden/>
              </w:rPr>
            </w:r>
            <w:r>
              <w:rPr>
                <w:noProof/>
                <w:webHidden/>
              </w:rPr>
              <w:fldChar w:fldCharType="separate"/>
            </w:r>
            <w:r>
              <w:rPr>
                <w:noProof/>
                <w:webHidden/>
              </w:rPr>
              <w:t>8</w:t>
            </w:r>
            <w:r>
              <w:rPr>
                <w:noProof/>
                <w:webHidden/>
              </w:rPr>
              <w:fldChar w:fldCharType="end"/>
            </w:r>
          </w:hyperlink>
        </w:p>
        <w:p w14:paraId="6E1AAE69" w14:textId="0AF81F8E" w:rsidR="006D4F75" w:rsidRDefault="006D4F75">
          <w:pPr>
            <w:pStyle w:val="TOC2"/>
            <w:rPr>
              <w:rFonts w:asciiTheme="minorHAnsi" w:hAnsiTheme="minorHAnsi"/>
              <w:noProof/>
            </w:rPr>
          </w:pPr>
          <w:hyperlink w:anchor="_Toc131772219" w:history="1">
            <w:r w:rsidRPr="007100CE">
              <w:rPr>
                <w:rStyle w:val="Hyperlink"/>
                <w:noProof/>
              </w:rPr>
              <w:t>2.8</w:t>
            </w:r>
            <w:r>
              <w:rPr>
                <w:rFonts w:asciiTheme="minorHAnsi" w:hAnsiTheme="minorHAnsi"/>
                <w:noProof/>
              </w:rPr>
              <w:tab/>
            </w:r>
            <w:r w:rsidRPr="007100CE">
              <w:rPr>
                <w:rStyle w:val="Hyperlink"/>
                <w:noProof/>
              </w:rPr>
              <w:t>Recommendation system</w:t>
            </w:r>
            <w:r>
              <w:rPr>
                <w:noProof/>
                <w:webHidden/>
              </w:rPr>
              <w:tab/>
            </w:r>
            <w:r>
              <w:rPr>
                <w:noProof/>
                <w:webHidden/>
              </w:rPr>
              <w:fldChar w:fldCharType="begin"/>
            </w:r>
            <w:r>
              <w:rPr>
                <w:noProof/>
                <w:webHidden/>
              </w:rPr>
              <w:instrText xml:space="preserve"> PAGEREF _Toc131772219 \h </w:instrText>
            </w:r>
            <w:r>
              <w:rPr>
                <w:noProof/>
                <w:webHidden/>
              </w:rPr>
            </w:r>
            <w:r>
              <w:rPr>
                <w:noProof/>
                <w:webHidden/>
              </w:rPr>
              <w:fldChar w:fldCharType="separate"/>
            </w:r>
            <w:r>
              <w:rPr>
                <w:noProof/>
                <w:webHidden/>
              </w:rPr>
              <w:t>9</w:t>
            </w:r>
            <w:r>
              <w:rPr>
                <w:noProof/>
                <w:webHidden/>
              </w:rPr>
              <w:fldChar w:fldCharType="end"/>
            </w:r>
          </w:hyperlink>
        </w:p>
        <w:p w14:paraId="10A1D7C0" w14:textId="380FC3D5" w:rsidR="006D4F75" w:rsidRDefault="006D4F75">
          <w:pPr>
            <w:pStyle w:val="TOC3"/>
            <w:tabs>
              <w:tab w:val="left" w:pos="1320"/>
              <w:tab w:val="right" w:leader="dot" w:pos="9350"/>
            </w:tabs>
            <w:rPr>
              <w:rFonts w:asciiTheme="minorHAnsi" w:hAnsiTheme="minorHAnsi"/>
              <w:noProof/>
            </w:rPr>
          </w:pPr>
          <w:hyperlink w:anchor="_Toc131772220" w:history="1">
            <w:r w:rsidRPr="007100CE">
              <w:rPr>
                <w:rStyle w:val="Hyperlink"/>
                <w:noProof/>
              </w:rPr>
              <w:t>2.8.1</w:t>
            </w:r>
            <w:r>
              <w:rPr>
                <w:rFonts w:asciiTheme="minorHAnsi" w:hAnsiTheme="minorHAnsi"/>
                <w:noProof/>
              </w:rPr>
              <w:tab/>
            </w:r>
            <w:r w:rsidRPr="007100CE">
              <w:rPr>
                <w:rStyle w:val="Hyperlink"/>
                <w:noProof/>
              </w:rPr>
              <w:t>Study material recommendation</w:t>
            </w:r>
            <w:r>
              <w:rPr>
                <w:noProof/>
                <w:webHidden/>
              </w:rPr>
              <w:tab/>
            </w:r>
            <w:r>
              <w:rPr>
                <w:noProof/>
                <w:webHidden/>
              </w:rPr>
              <w:fldChar w:fldCharType="begin"/>
            </w:r>
            <w:r>
              <w:rPr>
                <w:noProof/>
                <w:webHidden/>
              </w:rPr>
              <w:instrText xml:space="preserve"> PAGEREF _Toc131772220 \h </w:instrText>
            </w:r>
            <w:r>
              <w:rPr>
                <w:noProof/>
                <w:webHidden/>
              </w:rPr>
            </w:r>
            <w:r>
              <w:rPr>
                <w:noProof/>
                <w:webHidden/>
              </w:rPr>
              <w:fldChar w:fldCharType="separate"/>
            </w:r>
            <w:r>
              <w:rPr>
                <w:noProof/>
                <w:webHidden/>
              </w:rPr>
              <w:t>9</w:t>
            </w:r>
            <w:r>
              <w:rPr>
                <w:noProof/>
                <w:webHidden/>
              </w:rPr>
              <w:fldChar w:fldCharType="end"/>
            </w:r>
          </w:hyperlink>
        </w:p>
        <w:p w14:paraId="2BDE9FEB" w14:textId="339DEE98" w:rsidR="006D4F75" w:rsidRDefault="006D4F75" w:rsidP="006D4F75">
          <w:pPr>
            <w:pStyle w:val="TOC1"/>
            <w:rPr>
              <w:rFonts w:asciiTheme="minorHAnsi" w:hAnsiTheme="minorHAnsi"/>
              <w:noProof/>
            </w:rPr>
          </w:pPr>
          <w:hyperlink w:anchor="_Toc131772221" w:history="1">
            <w:r w:rsidRPr="007100CE">
              <w:rPr>
                <w:rStyle w:val="Hyperlink"/>
                <w:noProof/>
              </w:rPr>
              <w:t>3</w:t>
            </w:r>
            <w:r>
              <w:rPr>
                <w:rFonts w:asciiTheme="minorHAnsi" w:hAnsiTheme="minorHAnsi"/>
                <w:noProof/>
              </w:rPr>
              <w:tab/>
            </w:r>
            <w:r w:rsidRPr="007100CE">
              <w:rPr>
                <w:rStyle w:val="Hyperlink"/>
                <w:noProof/>
              </w:rPr>
              <w:t xml:space="preserve">Research problem </w:t>
            </w:r>
            <w:r>
              <w:rPr>
                <w:noProof/>
                <w:webHidden/>
              </w:rPr>
              <w:tab/>
            </w:r>
            <w:r>
              <w:rPr>
                <w:noProof/>
                <w:webHidden/>
              </w:rPr>
              <w:fldChar w:fldCharType="begin"/>
            </w:r>
            <w:r>
              <w:rPr>
                <w:noProof/>
                <w:webHidden/>
              </w:rPr>
              <w:instrText xml:space="preserve"> PAGEREF _Toc131772221 \h </w:instrText>
            </w:r>
            <w:r>
              <w:rPr>
                <w:noProof/>
                <w:webHidden/>
              </w:rPr>
            </w:r>
            <w:r>
              <w:rPr>
                <w:noProof/>
                <w:webHidden/>
              </w:rPr>
              <w:fldChar w:fldCharType="separate"/>
            </w:r>
            <w:r>
              <w:rPr>
                <w:noProof/>
                <w:webHidden/>
              </w:rPr>
              <w:t>10</w:t>
            </w:r>
            <w:r>
              <w:rPr>
                <w:noProof/>
                <w:webHidden/>
              </w:rPr>
              <w:fldChar w:fldCharType="end"/>
            </w:r>
          </w:hyperlink>
        </w:p>
        <w:p w14:paraId="16A9B292" w14:textId="3B498659" w:rsidR="006D4F75" w:rsidRDefault="006D4F75">
          <w:pPr>
            <w:pStyle w:val="TOC2"/>
            <w:rPr>
              <w:rFonts w:asciiTheme="minorHAnsi" w:hAnsiTheme="minorHAnsi"/>
              <w:noProof/>
            </w:rPr>
          </w:pPr>
          <w:hyperlink w:anchor="_Toc131772222" w:history="1">
            <w:r w:rsidRPr="007100CE">
              <w:rPr>
                <w:rStyle w:val="Hyperlink"/>
                <w:noProof/>
              </w:rPr>
              <w:t>3.1</w:t>
            </w:r>
            <w:r>
              <w:rPr>
                <w:rFonts w:asciiTheme="minorHAnsi" w:hAnsiTheme="minorHAnsi"/>
                <w:noProof/>
              </w:rPr>
              <w:tab/>
            </w:r>
            <w:r w:rsidRPr="007100CE">
              <w:rPr>
                <w:rStyle w:val="Hyperlink"/>
                <w:noProof/>
              </w:rPr>
              <w:t>Introduction to studying adaptive learning environment.</w:t>
            </w:r>
            <w:r>
              <w:rPr>
                <w:noProof/>
                <w:webHidden/>
              </w:rPr>
              <w:tab/>
            </w:r>
            <w:r>
              <w:rPr>
                <w:noProof/>
                <w:webHidden/>
              </w:rPr>
              <w:fldChar w:fldCharType="begin"/>
            </w:r>
            <w:r>
              <w:rPr>
                <w:noProof/>
                <w:webHidden/>
              </w:rPr>
              <w:instrText xml:space="preserve"> PAGEREF _Toc131772222 \h </w:instrText>
            </w:r>
            <w:r>
              <w:rPr>
                <w:noProof/>
                <w:webHidden/>
              </w:rPr>
            </w:r>
            <w:r>
              <w:rPr>
                <w:noProof/>
                <w:webHidden/>
              </w:rPr>
              <w:fldChar w:fldCharType="separate"/>
            </w:r>
            <w:r>
              <w:rPr>
                <w:noProof/>
                <w:webHidden/>
              </w:rPr>
              <w:t>10</w:t>
            </w:r>
            <w:r>
              <w:rPr>
                <w:noProof/>
                <w:webHidden/>
              </w:rPr>
              <w:fldChar w:fldCharType="end"/>
            </w:r>
          </w:hyperlink>
        </w:p>
        <w:p w14:paraId="0734475C" w14:textId="574ABAA8" w:rsidR="006D4F75" w:rsidRDefault="006D4F75">
          <w:pPr>
            <w:pStyle w:val="TOC2"/>
            <w:rPr>
              <w:rFonts w:asciiTheme="minorHAnsi" w:hAnsiTheme="minorHAnsi"/>
              <w:noProof/>
            </w:rPr>
          </w:pPr>
          <w:hyperlink w:anchor="_Toc131772223" w:history="1">
            <w:r w:rsidRPr="007100CE">
              <w:rPr>
                <w:rStyle w:val="Hyperlink"/>
                <w:noProof/>
              </w:rPr>
              <w:t>3.2</w:t>
            </w:r>
            <w:r>
              <w:rPr>
                <w:rFonts w:asciiTheme="minorHAnsi" w:hAnsiTheme="minorHAnsi"/>
                <w:noProof/>
              </w:rPr>
              <w:tab/>
            </w:r>
            <w:r w:rsidRPr="007100CE">
              <w:rPr>
                <w:rStyle w:val="Hyperlink"/>
                <w:noProof/>
              </w:rPr>
              <w:t>Research question</w:t>
            </w:r>
            <w:r>
              <w:rPr>
                <w:noProof/>
                <w:webHidden/>
              </w:rPr>
              <w:tab/>
            </w:r>
            <w:r>
              <w:rPr>
                <w:noProof/>
                <w:webHidden/>
              </w:rPr>
              <w:fldChar w:fldCharType="begin"/>
            </w:r>
            <w:r>
              <w:rPr>
                <w:noProof/>
                <w:webHidden/>
              </w:rPr>
              <w:instrText xml:space="preserve"> PAGEREF _Toc131772223 \h </w:instrText>
            </w:r>
            <w:r>
              <w:rPr>
                <w:noProof/>
                <w:webHidden/>
              </w:rPr>
            </w:r>
            <w:r>
              <w:rPr>
                <w:noProof/>
                <w:webHidden/>
              </w:rPr>
              <w:fldChar w:fldCharType="separate"/>
            </w:r>
            <w:r>
              <w:rPr>
                <w:noProof/>
                <w:webHidden/>
              </w:rPr>
              <w:t>11</w:t>
            </w:r>
            <w:r>
              <w:rPr>
                <w:noProof/>
                <w:webHidden/>
              </w:rPr>
              <w:fldChar w:fldCharType="end"/>
            </w:r>
          </w:hyperlink>
        </w:p>
        <w:p w14:paraId="7BA2505C" w14:textId="4581802E" w:rsidR="006D4F75" w:rsidRDefault="006D4F75">
          <w:pPr>
            <w:pStyle w:val="TOC2"/>
            <w:rPr>
              <w:rFonts w:asciiTheme="minorHAnsi" w:hAnsiTheme="minorHAnsi"/>
              <w:noProof/>
            </w:rPr>
          </w:pPr>
          <w:hyperlink w:anchor="_Toc131772224" w:history="1">
            <w:r w:rsidRPr="007100CE">
              <w:rPr>
                <w:rStyle w:val="Hyperlink"/>
                <w:noProof/>
              </w:rPr>
              <w:t>3.3</w:t>
            </w:r>
            <w:r>
              <w:rPr>
                <w:rFonts w:asciiTheme="minorHAnsi" w:hAnsiTheme="minorHAnsi"/>
                <w:noProof/>
              </w:rPr>
              <w:tab/>
            </w:r>
            <w:r w:rsidRPr="007100CE">
              <w:rPr>
                <w:rStyle w:val="Hyperlink"/>
                <w:noProof/>
              </w:rPr>
              <w:t>Research objectives</w:t>
            </w:r>
            <w:r>
              <w:rPr>
                <w:noProof/>
                <w:webHidden/>
              </w:rPr>
              <w:tab/>
            </w:r>
            <w:r>
              <w:rPr>
                <w:noProof/>
                <w:webHidden/>
              </w:rPr>
              <w:fldChar w:fldCharType="begin"/>
            </w:r>
            <w:r>
              <w:rPr>
                <w:noProof/>
                <w:webHidden/>
              </w:rPr>
              <w:instrText xml:space="preserve"> PAGEREF _Toc131772224 \h </w:instrText>
            </w:r>
            <w:r>
              <w:rPr>
                <w:noProof/>
                <w:webHidden/>
              </w:rPr>
            </w:r>
            <w:r>
              <w:rPr>
                <w:noProof/>
                <w:webHidden/>
              </w:rPr>
              <w:fldChar w:fldCharType="separate"/>
            </w:r>
            <w:r>
              <w:rPr>
                <w:noProof/>
                <w:webHidden/>
              </w:rPr>
              <w:t>11</w:t>
            </w:r>
            <w:r>
              <w:rPr>
                <w:noProof/>
                <w:webHidden/>
              </w:rPr>
              <w:fldChar w:fldCharType="end"/>
            </w:r>
          </w:hyperlink>
        </w:p>
        <w:p w14:paraId="1CF1E59D" w14:textId="1399BB8F" w:rsidR="006D4F75" w:rsidRDefault="006D4F75">
          <w:pPr>
            <w:pStyle w:val="TOC2"/>
            <w:rPr>
              <w:rFonts w:asciiTheme="minorHAnsi" w:hAnsiTheme="minorHAnsi"/>
              <w:noProof/>
            </w:rPr>
          </w:pPr>
          <w:hyperlink w:anchor="_Toc131772225" w:history="1">
            <w:r w:rsidRPr="007100CE">
              <w:rPr>
                <w:rStyle w:val="Hyperlink"/>
                <w:noProof/>
              </w:rPr>
              <w:t>3.4</w:t>
            </w:r>
            <w:r>
              <w:rPr>
                <w:rFonts w:asciiTheme="minorHAnsi" w:hAnsiTheme="minorHAnsi"/>
                <w:noProof/>
              </w:rPr>
              <w:tab/>
            </w:r>
            <w:r w:rsidRPr="007100CE">
              <w:rPr>
                <w:rStyle w:val="Hyperlink"/>
                <w:noProof/>
              </w:rPr>
              <w:t>Research gap</w:t>
            </w:r>
            <w:r>
              <w:rPr>
                <w:noProof/>
                <w:webHidden/>
              </w:rPr>
              <w:tab/>
            </w:r>
            <w:r>
              <w:rPr>
                <w:noProof/>
                <w:webHidden/>
              </w:rPr>
              <w:fldChar w:fldCharType="begin"/>
            </w:r>
            <w:r>
              <w:rPr>
                <w:noProof/>
                <w:webHidden/>
              </w:rPr>
              <w:instrText xml:space="preserve"> PAGEREF _Toc131772225 \h </w:instrText>
            </w:r>
            <w:r>
              <w:rPr>
                <w:noProof/>
                <w:webHidden/>
              </w:rPr>
            </w:r>
            <w:r>
              <w:rPr>
                <w:noProof/>
                <w:webHidden/>
              </w:rPr>
              <w:fldChar w:fldCharType="separate"/>
            </w:r>
            <w:r>
              <w:rPr>
                <w:noProof/>
                <w:webHidden/>
              </w:rPr>
              <w:t>11</w:t>
            </w:r>
            <w:r>
              <w:rPr>
                <w:noProof/>
                <w:webHidden/>
              </w:rPr>
              <w:fldChar w:fldCharType="end"/>
            </w:r>
          </w:hyperlink>
        </w:p>
        <w:p w14:paraId="07028C2F" w14:textId="768FE342" w:rsidR="006D4F75" w:rsidRDefault="006D4F75" w:rsidP="006D4F75">
          <w:pPr>
            <w:pStyle w:val="TOC1"/>
            <w:rPr>
              <w:rFonts w:asciiTheme="minorHAnsi" w:hAnsiTheme="minorHAnsi"/>
              <w:noProof/>
            </w:rPr>
          </w:pPr>
          <w:hyperlink w:anchor="_Toc131772226" w:history="1">
            <w:r w:rsidRPr="007100CE">
              <w:rPr>
                <w:rStyle w:val="Hyperlink"/>
                <w:noProof/>
              </w:rPr>
              <w:t>4</w:t>
            </w:r>
            <w:r>
              <w:rPr>
                <w:rFonts w:asciiTheme="minorHAnsi" w:hAnsiTheme="minorHAnsi"/>
                <w:noProof/>
              </w:rPr>
              <w:tab/>
            </w:r>
            <w:r w:rsidRPr="007100CE">
              <w:rPr>
                <w:rStyle w:val="Hyperlink"/>
                <w:noProof/>
              </w:rPr>
              <w:t>Research Methodology</w:t>
            </w:r>
            <w:r>
              <w:rPr>
                <w:noProof/>
                <w:webHidden/>
              </w:rPr>
              <w:tab/>
            </w:r>
            <w:r>
              <w:rPr>
                <w:noProof/>
                <w:webHidden/>
              </w:rPr>
              <w:fldChar w:fldCharType="begin"/>
            </w:r>
            <w:r>
              <w:rPr>
                <w:noProof/>
                <w:webHidden/>
              </w:rPr>
              <w:instrText xml:space="preserve"> PAGEREF _Toc131772226 \h </w:instrText>
            </w:r>
            <w:r>
              <w:rPr>
                <w:noProof/>
                <w:webHidden/>
              </w:rPr>
            </w:r>
            <w:r>
              <w:rPr>
                <w:noProof/>
                <w:webHidden/>
              </w:rPr>
              <w:fldChar w:fldCharType="separate"/>
            </w:r>
            <w:r>
              <w:rPr>
                <w:noProof/>
                <w:webHidden/>
              </w:rPr>
              <w:t>12</w:t>
            </w:r>
            <w:r>
              <w:rPr>
                <w:noProof/>
                <w:webHidden/>
              </w:rPr>
              <w:fldChar w:fldCharType="end"/>
            </w:r>
          </w:hyperlink>
        </w:p>
        <w:p w14:paraId="07C899E1" w14:textId="53A423CB" w:rsidR="006D4F75" w:rsidRDefault="006D4F75" w:rsidP="006D4F75">
          <w:pPr>
            <w:pStyle w:val="TOC1"/>
            <w:rPr>
              <w:rFonts w:asciiTheme="minorHAnsi" w:hAnsiTheme="minorHAnsi"/>
              <w:noProof/>
            </w:rPr>
          </w:pPr>
          <w:hyperlink w:anchor="_Toc131772227" w:history="1">
            <w:r w:rsidRPr="007100CE">
              <w:rPr>
                <w:rStyle w:val="Hyperlink"/>
                <w:noProof/>
              </w:rPr>
              <w:t>5</w:t>
            </w:r>
            <w:r>
              <w:rPr>
                <w:rFonts w:asciiTheme="minorHAnsi" w:hAnsiTheme="minorHAnsi"/>
                <w:noProof/>
              </w:rPr>
              <w:tab/>
            </w:r>
            <w:r w:rsidRPr="007100CE">
              <w:rPr>
                <w:rStyle w:val="Hyperlink"/>
                <w:noProof/>
              </w:rPr>
              <w:t xml:space="preserve">Data </w:t>
            </w:r>
            <w:r>
              <w:rPr>
                <w:noProof/>
                <w:webHidden/>
              </w:rPr>
              <w:tab/>
            </w:r>
            <w:r>
              <w:rPr>
                <w:noProof/>
                <w:webHidden/>
              </w:rPr>
              <w:fldChar w:fldCharType="begin"/>
            </w:r>
            <w:r>
              <w:rPr>
                <w:noProof/>
                <w:webHidden/>
              </w:rPr>
              <w:instrText xml:space="preserve"> PAGEREF _Toc131772227 \h </w:instrText>
            </w:r>
            <w:r>
              <w:rPr>
                <w:noProof/>
                <w:webHidden/>
              </w:rPr>
            </w:r>
            <w:r>
              <w:rPr>
                <w:noProof/>
                <w:webHidden/>
              </w:rPr>
              <w:fldChar w:fldCharType="separate"/>
            </w:r>
            <w:r>
              <w:rPr>
                <w:noProof/>
                <w:webHidden/>
              </w:rPr>
              <w:t>12</w:t>
            </w:r>
            <w:r>
              <w:rPr>
                <w:noProof/>
                <w:webHidden/>
              </w:rPr>
              <w:fldChar w:fldCharType="end"/>
            </w:r>
          </w:hyperlink>
        </w:p>
        <w:p w14:paraId="35C4060F" w14:textId="16FE214E" w:rsidR="006D4F75" w:rsidRDefault="006D4F75" w:rsidP="006D4F75">
          <w:pPr>
            <w:pStyle w:val="TOC1"/>
            <w:rPr>
              <w:rFonts w:asciiTheme="minorHAnsi" w:hAnsiTheme="minorHAnsi"/>
              <w:noProof/>
            </w:rPr>
          </w:pPr>
          <w:hyperlink w:anchor="_Toc131772228" w:history="1">
            <w:r w:rsidRPr="007100CE">
              <w:rPr>
                <w:rStyle w:val="Hyperlink"/>
                <w:noProof/>
              </w:rPr>
              <w:t>6</w:t>
            </w:r>
            <w:r>
              <w:rPr>
                <w:rFonts w:asciiTheme="minorHAnsi" w:hAnsiTheme="minorHAnsi"/>
                <w:noProof/>
              </w:rPr>
              <w:tab/>
            </w:r>
            <w:r w:rsidRPr="007100CE">
              <w:rPr>
                <w:rStyle w:val="Hyperlink"/>
                <w:noProof/>
              </w:rPr>
              <w:t>Timeline</w:t>
            </w:r>
            <w:r>
              <w:rPr>
                <w:noProof/>
                <w:webHidden/>
              </w:rPr>
              <w:tab/>
            </w:r>
            <w:r>
              <w:rPr>
                <w:noProof/>
                <w:webHidden/>
              </w:rPr>
              <w:fldChar w:fldCharType="begin"/>
            </w:r>
            <w:r>
              <w:rPr>
                <w:noProof/>
                <w:webHidden/>
              </w:rPr>
              <w:instrText xml:space="preserve"> PAGEREF _Toc131772228 \h </w:instrText>
            </w:r>
            <w:r>
              <w:rPr>
                <w:noProof/>
                <w:webHidden/>
              </w:rPr>
            </w:r>
            <w:r>
              <w:rPr>
                <w:noProof/>
                <w:webHidden/>
              </w:rPr>
              <w:fldChar w:fldCharType="separate"/>
            </w:r>
            <w:r>
              <w:rPr>
                <w:noProof/>
                <w:webHidden/>
              </w:rPr>
              <w:t>13</w:t>
            </w:r>
            <w:r>
              <w:rPr>
                <w:noProof/>
                <w:webHidden/>
              </w:rPr>
              <w:fldChar w:fldCharType="end"/>
            </w:r>
          </w:hyperlink>
        </w:p>
        <w:p w14:paraId="3C294591" w14:textId="318B626F" w:rsidR="006D4F75" w:rsidRDefault="006D4F75" w:rsidP="006D4F75">
          <w:pPr>
            <w:pStyle w:val="TOC1"/>
            <w:rPr>
              <w:rFonts w:asciiTheme="minorHAnsi" w:hAnsiTheme="minorHAnsi"/>
              <w:noProof/>
            </w:rPr>
          </w:pPr>
          <w:hyperlink w:anchor="_Toc131772229" w:history="1">
            <w:r w:rsidRPr="007100CE">
              <w:rPr>
                <w:rStyle w:val="Hyperlink"/>
                <w:noProof/>
              </w:rPr>
              <w:t>7</w:t>
            </w:r>
            <w:r>
              <w:rPr>
                <w:rFonts w:asciiTheme="minorHAnsi" w:hAnsiTheme="minorHAnsi"/>
                <w:noProof/>
              </w:rPr>
              <w:tab/>
            </w:r>
            <w:r w:rsidRPr="007100CE">
              <w:rPr>
                <w:rStyle w:val="Hyperlink"/>
                <w:noProof/>
              </w:rPr>
              <w:t>Reference</w:t>
            </w:r>
            <w:r>
              <w:rPr>
                <w:noProof/>
                <w:webHidden/>
              </w:rPr>
              <w:tab/>
            </w:r>
            <w:r>
              <w:rPr>
                <w:noProof/>
                <w:webHidden/>
              </w:rPr>
              <w:fldChar w:fldCharType="begin"/>
            </w:r>
            <w:r>
              <w:rPr>
                <w:noProof/>
                <w:webHidden/>
              </w:rPr>
              <w:instrText xml:space="preserve"> PAGEREF _Toc131772229 \h </w:instrText>
            </w:r>
            <w:r>
              <w:rPr>
                <w:noProof/>
                <w:webHidden/>
              </w:rPr>
            </w:r>
            <w:r>
              <w:rPr>
                <w:noProof/>
                <w:webHidden/>
              </w:rPr>
              <w:fldChar w:fldCharType="separate"/>
            </w:r>
            <w:r>
              <w:rPr>
                <w:noProof/>
                <w:webHidden/>
              </w:rPr>
              <w:t>13</w:t>
            </w:r>
            <w:r>
              <w:rPr>
                <w:noProof/>
                <w:webHidden/>
              </w:rPr>
              <w:fldChar w:fldCharType="end"/>
            </w:r>
          </w:hyperlink>
        </w:p>
        <w:p w14:paraId="69EE824B" w14:textId="165E9688" w:rsidR="001A63AB" w:rsidRDefault="001A63AB">
          <w:r>
            <w:rPr>
              <w:b/>
              <w:bCs/>
              <w:noProof/>
            </w:rPr>
            <w:fldChar w:fldCharType="end"/>
          </w:r>
          <w:commentRangeEnd w:id="0"/>
          <w:r w:rsidR="007F5F58">
            <w:rPr>
              <w:rStyle w:val="CommentReference"/>
            </w:rPr>
            <w:commentReference w:id="0"/>
          </w:r>
        </w:p>
      </w:sdtContent>
    </w:sdt>
    <w:p w14:paraId="2E63FF76" w14:textId="337D0D46" w:rsidR="001A63AB" w:rsidRDefault="001A63AB">
      <w:pPr>
        <w:pStyle w:val="TableofFigures"/>
        <w:tabs>
          <w:tab w:val="right" w:leader="dot" w:pos="9350"/>
        </w:tabs>
      </w:pPr>
      <w:r>
        <w:t xml:space="preserve">Table of figures </w:t>
      </w:r>
    </w:p>
    <w:p w14:paraId="125F7533" w14:textId="1DB4711C" w:rsidR="001A63AB" w:rsidRDefault="001A63AB">
      <w:pPr>
        <w:pStyle w:val="TableofFigures"/>
        <w:tabs>
          <w:tab w:val="right" w:leader="dot" w:pos="9350"/>
        </w:tabs>
        <w:rPr>
          <w:noProof/>
        </w:rPr>
      </w:pPr>
      <w:r>
        <w:fldChar w:fldCharType="begin"/>
      </w:r>
      <w:r>
        <w:instrText xml:space="preserve"> TOC \h \z \c "Figure" </w:instrText>
      </w:r>
      <w:r>
        <w:fldChar w:fldCharType="separate"/>
      </w:r>
      <w:hyperlink r:id="rId11" w:anchor="_Toc130317128" w:history="1">
        <w:r w:rsidRPr="0055187E">
          <w:rPr>
            <w:rStyle w:val="Hyperlink"/>
            <w:noProof/>
          </w:rPr>
          <w:t>Figure 1</w:t>
        </w:r>
        <w:r w:rsidRPr="0055187E">
          <w:rPr>
            <w:rStyle w:val="Hyperlink"/>
            <w:noProof/>
          </w:rPr>
          <w:noBreakHyphen/>
          <w:t xml:space="preserve">1 Adaptive e-learning systems' components </w:t>
        </w:r>
        <w:r w:rsidRPr="0055187E">
          <w:rPr>
            <w:rStyle w:val="Hyperlink"/>
            <w:rFonts w:eastAsia="Times New Roman"/>
            <w:noProof/>
          </w:rPr>
          <w:t>(Ennouamani &amp; Mahani, 2018)</w:t>
        </w:r>
        <w:r>
          <w:rPr>
            <w:noProof/>
            <w:webHidden/>
          </w:rPr>
          <w:tab/>
        </w:r>
        <w:r>
          <w:rPr>
            <w:noProof/>
            <w:webHidden/>
          </w:rPr>
          <w:fldChar w:fldCharType="begin"/>
        </w:r>
        <w:r>
          <w:rPr>
            <w:noProof/>
            <w:webHidden/>
          </w:rPr>
          <w:instrText xml:space="preserve"> PAGEREF _Toc130317128 \h </w:instrText>
        </w:r>
        <w:r>
          <w:rPr>
            <w:noProof/>
            <w:webHidden/>
          </w:rPr>
        </w:r>
        <w:r>
          <w:rPr>
            <w:noProof/>
            <w:webHidden/>
          </w:rPr>
          <w:fldChar w:fldCharType="separate"/>
        </w:r>
        <w:r>
          <w:rPr>
            <w:noProof/>
            <w:webHidden/>
          </w:rPr>
          <w:t>3</w:t>
        </w:r>
        <w:r>
          <w:rPr>
            <w:noProof/>
            <w:webHidden/>
          </w:rPr>
          <w:fldChar w:fldCharType="end"/>
        </w:r>
      </w:hyperlink>
    </w:p>
    <w:p w14:paraId="0F432DF6" w14:textId="32C00D94" w:rsidR="003E7790" w:rsidRDefault="001A63AB" w:rsidP="00127A06">
      <w:r>
        <w:fldChar w:fldCharType="end"/>
      </w:r>
    </w:p>
    <w:p w14:paraId="0E89DD69" w14:textId="378EAE09" w:rsidR="007D7988" w:rsidRPr="007D7988" w:rsidRDefault="007D7988" w:rsidP="007D7988">
      <w:pPr>
        <w:pStyle w:val="Heading1"/>
      </w:pPr>
      <w:bookmarkStart w:id="1" w:name="_Toc131772208"/>
      <w:r>
        <w:t>Introduction</w:t>
      </w:r>
      <w:bookmarkEnd w:id="1"/>
      <w:r>
        <w:t xml:space="preserve"> </w:t>
      </w:r>
    </w:p>
    <w:p w14:paraId="23ED1F60" w14:textId="5CF83A17" w:rsidR="009D3E39" w:rsidRDefault="009D3E39" w:rsidP="007D7988">
      <w:pPr>
        <w:pStyle w:val="Heading2"/>
      </w:pPr>
      <w:bookmarkStart w:id="2" w:name="_Toc131772209"/>
      <w:commentRangeStart w:id="3"/>
      <w:r>
        <w:t xml:space="preserve">Introduction E-learning </w:t>
      </w:r>
      <w:commentRangeEnd w:id="3"/>
      <w:r w:rsidR="00FB5801">
        <w:rPr>
          <w:rStyle w:val="CommentReference"/>
          <w:rFonts w:eastAsiaTheme="minorEastAsia" w:cstheme="minorBidi"/>
        </w:rPr>
        <w:commentReference w:id="3"/>
      </w:r>
      <w:bookmarkEnd w:id="2"/>
    </w:p>
    <w:p w14:paraId="5137BE26" w14:textId="0CD5C003" w:rsidR="00D07833" w:rsidRDefault="00E60152" w:rsidP="00E60152">
      <w:r>
        <w:t>Education is one of the fundamental pillar</w:t>
      </w:r>
      <w:r w:rsidR="007F2441">
        <w:t>s</w:t>
      </w:r>
      <w:r>
        <w:t xml:space="preserve"> in a society that drive</w:t>
      </w:r>
      <w:r w:rsidR="007F2441">
        <w:t>s</w:t>
      </w:r>
      <w:r>
        <w:t xml:space="preserve"> intellectual growth and uplift</w:t>
      </w:r>
      <w:r w:rsidR="007F2441">
        <w:t>s</w:t>
      </w:r>
      <w:r>
        <w:t xml:space="preserve"> social standards. According to </w:t>
      </w:r>
      <w:commentRangeStart w:id="4"/>
      <w:r>
        <w:t>(</w:t>
      </w:r>
      <w:hyperlink r:id="rId12" w:history="1">
        <w:r w:rsidRPr="00555DF8">
          <w:rPr>
            <w:rStyle w:val="Hyperlink"/>
          </w:rPr>
          <w:t>https://www.un.org/en/about-us/universal-declaration-of-human-rights</w:t>
        </w:r>
      </w:hyperlink>
      <w:r>
        <w:t xml:space="preserve">) </w:t>
      </w:r>
      <w:commentRangeEnd w:id="4"/>
      <w:r w:rsidR="007F2441">
        <w:rPr>
          <w:rStyle w:val="CommentReference"/>
        </w:rPr>
        <w:commentReference w:id="4"/>
      </w:r>
      <w:r>
        <w:t>United Nations</w:t>
      </w:r>
      <w:del w:id="5" w:author="Lasanthi De Silva" w:date="2023-04-05T11:23:00Z">
        <w:r w:rsidDel="007F2441">
          <w:delText xml:space="preserve"> </w:delText>
        </w:r>
      </w:del>
      <w:r>
        <w:t xml:space="preserve">, Universal </w:t>
      </w:r>
      <w:r w:rsidR="007F2441">
        <w:t xml:space="preserve">Declaration </w:t>
      </w:r>
      <w:r>
        <w:t xml:space="preserve">of Human </w:t>
      </w:r>
      <w:r w:rsidR="001C2ED4">
        <w:t>R</w:t>
      </w:r>
      <w:r>
        <w:t>ights</w:t>
      </w:r>
      <w:r w:rsidR="001C2ED4">
        <w:t>, Article 26</w:t>
      </w:r>
      <w:ins w:id="6" w:author="Lasanthi De Silva" w:date="2023-04-05T11:23:00Z">
        <w:r w:rsidR="007F2441">
          <w:t>,</w:t>
        </w:r>
      </w:ins>
      <w:r w:rsidR="001C2ED4">
        <w:t xml:space="preserve"> ‘Everyone has a right to education’</w:t>
      </w:r>
      <w:r w:rsidR="00E73FD8">
        <w:t xml:space="preserve">. </w:t>
      </w:r>
      <w:r w:rsidR="00D07833">
        <w:t xml:space="preserve"> </w:t>
      </w:r>
    </w:p>
    <w:p w14:paraId="39D96F0E" w14:textId="43208269" w:rsidR="00E60152" w:rsidRDefault="00D07833" w:rsidP="00D07833">
      <w:pPr>
        <w:pStyle w:val="ListParagraph"/>
        <w:numPr>
          <w:ilvl w:val="0"/>
          <w:numId w:val="5"/>
        </w:numPr>
      </w:pPr>
      <w:commentRangeStart w:id="7"/>
      <w:r>
        <w:t xml:space="preserve">evolution of education </w:t>
      </w:r>
    </w:p>
    <w:p w14:paraId="6FE7BEC7" w14:textId="4FC3256F" w:rsidR="00D07833" w:rsidRDefault="00D07833" w:rsidP="00D07833">
      <w:pPr>
        <w:pStyle w:val="ListParagraph"/>
        <w:numPr>
          <w:ilvl w:val="0"/>
          <w:numId w:val="5"/>
        </w:numPr>
      </w:pPr>
      <w:r>
        <w:t xml:space="preserve">when did e learning </w:t>
      </w:r>
      <w:proofErr w:type="gramStart"/>
      <w:r>
        <w:t>started</w:t>
      </w:r>
      <w:proofErr w:type="gramEnd"/>
    </w:p>
    <w:p w14:paraId="226119F1" w14:textId="5CA7F6A9" w:rsidR="00D07833" w:rsidRPr="00E60152" w:rsidRDefault="00D07833" w:rsidP="00D07833">
      <w:pPr>
        <w:pStyle w:val="ListParagraph"/>
        <w:numPr>
          <w:ilvl w:val="0"/>
          <w:numId w:val="5"/>
        </w:numPr>
      </w:pPr>
      <w:r>
        <w:t xml:space="preserve">current roll of e learning </w:t>
      </w:r>
      <w:r w:rsidR="00352E98">
        <w:t xml:space="preserve">, e learning in covid </w:t>
      </w:r>
      <w:commentRangeEnd w:id="7"/>
      <w:r w:rsidR="007F2441">
        <w:rPr>
          <w:rStyle w:val="CommentReference"/>
        </w:rPr>
        <w:commentReference w:id="7"/>
      </w:r>
    </w:p>
    <w:p w14:paraId="2A88D9D9" w14:textId="31524EC7" w:rsidR="007D7988" w:rsidRDefault="007D7988" w:rsidP="009D3E39">
      <w:pPr>
        <w:pStyle w:val="Heading3"/>
      </w:pPr>
      <w:bookmarkStart w:id="8" w:name="_Toc131772210"/>
      <w:commentRangeStart w:id="9"/>
      <w:r>
        <w:t xml:space="preserve">Introduction to </w:t>
      </w:r>
      <w:r w:rsidR="007F2441">
        <w:t xml:space="preserve">adaptive </w:t>
      </w:r>
      <w:r>
        <w:t xml:space="preserve">learning </w:t>
      </w:r>
      <w:commentRangeEnd w:id="9"/>
      <w:r w:rsidR="007F2441">
        <w:rPr>
          <w:rStyle w:val="CommentReference"/>
          <w:rFonts w:eastAsiaTheme="minorEastAsia" w:cstheme="minorBidi"/>
        </w:rPr>
        <w:commentReference w:id="9"/>
      </w:r>
      <w:bookmarkEnd w:id="8"/>
    </w:p>
    <w:p w14:paraId="7D21DC0B" w14:textId="2CC427EA" w:rsidR="005A418C" w:rsidRDefault="00A94922" w:rsidP="00900EF4">
      <w:pPr>
        <w:pStyle w:val="Heading4"/>
      </w:pPr>
      <w:r>
        <w:t xml:space="preserve">What is </w:t>
      </w:r>
      <w:r w:rsidR="007F2441">
        <w:t xml:space="preserve">adaptive </w:t>
      </w:r>
      <w:proofErr w:type="gramStart"/>
      <w:r>
        <w:t>learning</w:t>
      </w:r>
      <w:proofErr w:type="gramEnd"/>
    </w:p>
    <w:p w14:paraId="267B61E5" w14:textId="1631365B" w:rsidR="007F08CB" w:rsidRDefault="005A418C" w:rsidP="00900EF4">
      <w:pPr>
        <w:pStyle w:val="ListParagraph"/>
        <w:ind w:left="0"/>
      </w:pPr>
      <w:r w:rsidRPr="005A418C">
        <w:t>Adaptive learning is a type of scaffolding technique used in educational technology that is tailored to support all stakeholders in an educational institution, including teachers, students, and school administrators.</w:t>
      </w:r>
      <w:r w:rsidR="00A94922">
        <w:t xml:space="preserve"> </w:t>
      </w:r>
      <w:r w:rsidR="00FC3369">
        <w:t xml:space="preserve">According to </w:t>
      </w:r>
      <w:sdt>
        <w:sdtPr>
          <w:rPr>
            <w:color w:val="000000"/>
          </w:rPr>
          <w:tag w:val="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
          <w:id w:val="-2009280909"/>
          <w:placeholder>
            <w:docPart w:val="DefaultPlaceholder_-1854013440"/>
          </w:placeholder>
        </w:sdtPr>
        <w:sdtContent>
          <w:r w:rsidR="00157FD7" w:rsidRPr="00157FD7">
            <w:rPr>
              <w:color w:val="000000"/>
            </w:rPr>
            <w:t>(</w:t>
          </w:r>
          <w:proofErr w:type="spellStart"/>
          <w:r w:rsidR="00157FD7" w:rsidRPr="00157FD7">
            <w:rPr>
              <w:color w:val="000000"/>
            </w:rPr>
            <w:t>Jan­Martin</w:t>
          </w:r>
          <w:proofErr w:type="spellEnd"/>
          <w:r w:rsidR="00157FD7" w:rsidRPr="00157FD7">
            <w:rPr>
              <w:color w:val="000000"/>
            </w:rPr>
            <w:t xml:space="preserve"> </w:t>
          </w:r>
          <w:proofErr w:type="spellStart"/>
          <w:r w:rsidR="00157FD7" w:rsidRPr="00157FD7">
            <w:rPr>
              <w:color w:val="000000"/>
            </w:rPr>
            <w:t>Lowendahl</w:t>
          </w:r>
          <w:proofErr w:type="spellEnd"/>
          <w:r w:rsidR="00157FD7" w:rsidRPr="00157FD7">
            <w:rPr>
              <w:color w:val="000000"/>
            </w:rPr>
            <w:t xml:space="preserve"> et al., 2016)</w:t>
          </w:r>
        </w:sdtContent>
      </w:sdt>
      <w:r w:rsidR="00EB52ED">
        <w:rPr>
          <w:color w:val="000000"/>
        </w:rPr>
        <w:t xml:space="preserve"> </w:t>
      </w:r>
      <w:r w:rsidR="007F08CB">
        <w:t>“</w:t>
      </w:r>
      <w:r w:rsidR="007F08CB" w:rsidRPr="007F08CB">
        <w:t>Adaptive learning dynamically adjusts the way instructional content is presented to students based on</w:t>
      </w:r>
      <w:ins w:id="10" w:author="Lasanthi De Silva" w:date="2023-04-05T11:26:00Z">
        <w:r w:rsidR="007F2441">
          <w:t xml:space="preserve"> </w:t>
        </w:r>
      </w:ins>
      <w:r w:rsidR="007F08CB" w:rsidRPr="007F08CB">
        <w:t>their responses or preferences. Adaptive learning is increasingly dependent on a large­scale collection of</w:t>
      </w:r>
      <w:ins w:id="11" w:author="Lasanthi De Silva" w:date="2023-04-05T11:26:00Z">
        <w:r w:rsidR="007F2441">
          <w:t xml:space="preserve"> </w:t>
        </w:r>
      </w:ins>
      <w:r w:rsidR="007F08CB" w:rsidRPr="007F08CB">
        <w:t>learning data and algorithmically derived pedagogical responses</w:t>
      </w:r>
    </w:p>
    <w:p w14:paraId="7EF5FE90" w14:textId="77777777" w:rsidR="00A17938" w:rsidRDefault="00F971B4" w:rsidP="00A17938">
      <w:pPr>
        <w:pStyle w:val="Heading4"/>
      </w:pPr>
      <w:r w:rsidRPr="00A17938">
        <w:lastRenderedPageBreak/>
        <w:t>Importance</w:t>
      </w:r>
      <w:r>
        <w:t xml:space="preserve"> of </w:t>
      </w:r>
      <w:r w:rsidR="007F2441">
        <w:t xml:space="preserve">adaptive </w:t>
      </w:r>
      <w:r>
        <w:t>learning</w:t>
      </w:r>
    </w:p>
    <w:p w14:paraId="620A76E8" w14:textId="04BF5EC0" w:rsidR="00B72AF7" w:rsidRDefault="00A554C3" w:rsidP="00900EF4">
      <w:pPr>
        <w:pStyle w:val="ListParagraph"/>
        <w:ind w:left="0"/>
        <w:rPr>
          <w:color w:val="000000"/>
        </w:rPr>
      </w:pPr>
      <w:r>
        <w:t>Ad</w:t>
      </w:r>
      <w:r w:rsidR="00A17938">
        <w:t>a</w:t>
      </w:r>
      <w:r>
        <w:t>ptive learning save</w:t>
      </w:r>
      <w:r w:rsidR="007F2441">
        <w:t>s teachers time and provides data and analytics that help</w:t>
      </w:r>
      <w:r w:rsidR="00152EE0">
        <w:t xml:space="preserve"> to</w:t>
      </w:r>
      <w:r w:rsidR="00011E9D">
        <w:t xml:space="preserve"> </w:t>
      </w:r>
      <w:commentRangeStart w:id="12"/>
      <w:r w:rsidR="00B305DA">
        <w:t>undemand</w:t>
      </w:r>
      <w:r w:rsidR="00011E9D">
        <w:t xml:space="preserve"> </w:t>
      </w:r>
      <w:commentRangeEnd w:id="12"/>
      <w:r w:rsidR="007F2441">
        <w:rPr>
          <w:rStyle w:val="CommentReference"/>
        </w:rPr>
        <w:commentReference w:id="12"/>
      </w:r>
      <w:r w:rsidR="00011E9D">
        <w:t>st</w:t>
      </w:r>
      <w:r w:rsidR="00B305DA">
        <w:t>udents. For students</w:t>
      </w:r>
      <w:ins w:id="13" w:author="Lasanthi De Silva" w:date="2023-04-05T11:35:00Z">
        <w:r w:rsidR="007F2441">
          <w:t>,</w:t>
        </w:r>
      </w:ins>
      <w:r w:rsidR="00B305DA">
        <w:t xml:space="preserve"> it provide</w:t>
      </w:r>
      <w:r w:rsidR="007F2441">
        <w:t>s</w:t>
      </w:r>
      <w:r w:rsidR="00B305DA">
        <w:t xml:space="preserve"> </w:t>
      </w:r>
      <w:r w:rsidR="007F2441">
        <w:t xml:space="preserve">a </w:t>
      </w:r>
      <w:r w:rsidR="00B305DA">
        <w:t>personalized learning experience better suited for their capacity and instant feedback.</w:t>
      </w:r>
      <w:r w:rsidR="009A04DA">
        <w:t xml:space="preserve"> School administrators can improve </w:t>
      </w:r>
      <w:r w:rsidR="00870DDA">
        <w:t>student</w:t>
      </w:r>
      <w:r w:rsidR="009A04DA">
        <w:t xml:space="preserve"> performance</w:t>
      </w:r>
      <w:ins w:id="14" w:author="Lasanthi De Silva" w:date="2023-04-05T11:36:00Z">
        <w:r w:rsidR="007F2441">
          <w:t>,</w:t>
        </w:r>
      </w:ins>
      <w:r w:rsidR="00870DDA">
        <w:t xml:space="preserve"> such as</w:t>
      </w:r>
      <w:r w:rsidR="009A04DA">
        <w:t xml:space="preserve"> pass rate</w:t>
      </w:r>
      <w:r w:rsidR="00870DDA">
        <w:t xml:space="preserve"> and</w:t>
      </w:r>
      <w:r w:rsidR="009308A3">
        <w:t xml:space="preserve"> </w:t>
      </w:r>
      <w:r w:rsidR="00870DDA">
        <w:t>proficiency</w:t>
      </w:r>
      <w:r w:rsidR="00433ADB">
        <w:t xml:space="preserve">. </w:t>
      </w:r>
      <w:sdt>
        <w:sdtPr>
          <w:rPr>
            <w:color w:val="000000"/>
          </w:rPr>
          <w:tag w:val="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
          <w:id w:val="833501018"/>
          <w:placeholder>
            <w:docPart w:val="DefaultPlaceholder_-1854013440"/>
          </w:placeholder>
        </w:sdtPr>
        <w:sdtContent>
          <w:r w:rsidR="00157FD7" w:rsidRPr="00157FD7">
            <w:rPr>
              <w:color w:val="000000"/>
            </w:rPr>
            <w:t>(Clark, Kaw and Braga Gomes, 2022)</w:t>
          </w:r>
        </w:sdtContent>
      </w:sdt>
      <w:r w:rsidR="00514C8E">
        <w:rPr>
          <w:color w:val="000000"/>
        </w:rPr>
        <w:t xml:space="preserve"> </w:t>
      </w:r>
      <w:r w:rsidR="00B72AF7" w:rsidRPr="00B72AF7">
        <w:rPr>
          <w:color w:val="000000"/>
        </w:rPr>
        <w:t>advise using adaptive learning to improve pre-class preparation for both flipped and blended learning.</w:t>
      </w:r>
    </w:p>
    <w:p w14:paraId="172F372E" w14:textId="06E16112" w:rsidR="00004BB8" w:rsidRDefault="002B2FC6" w:rsidP="00900EF4">
      <w:r>
        <w:t xml:space="preserve">How adoptive learning works </w:t>
      </w:r>
      <w:r w:rsidR="00433ADB">
        <w:t>–</w:t>
      </w:r>
    </w:p>
    <w:p w14:paraId="034FB9BE" w14:textId="7831DB85" w:rsidR="00A44BCA" w:rsidRDefault="00000000" w:rsidP="00AC5D14">
      <w:pPr>
        <w:pStyle w:val="ListParagraph"/>
      </w:pPr>
      <w:sdt>
        <w:sdtPr>
          <w:rPr>
            <w:color w:val="000000"/>
          </w:rPr>
          <w:tag w:val="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711573663"/>
          <w:placeholder>
            <w:docPart w:val="DefaultPlaceholder_-1854013440"/>
          </w:placeholder>
        </w:sdtPr>
        <w:sdtContent>
          <w:proofErr w:type="spellStart"/>
          <w:r w:rsidR="00157FD7">
            <w:rPr>
              <w:rFonts w:eastAsia="Times New Roman"/>
            </w:rPr>
            <w:t>Ennouamani</w:t>
          </w:r>
          <w:proofErr w:type="spellEnd"/>
          <w:r w:rsidR="00157FD7">
            <w:rPr>
              <w:rFonts w:eastAsia="Times New Roman"/>
            </w:rPr>
            <w:t xml:space="preserve"> &amp; </w:t>
          </w:r>
          <w:proofErr w:type="spellStart"/>
          <w:r w:rsidR="00157FD7">
            <w:rPr>
              <w:rFonts w:eastAsia="Times New Roman"/>
            </w:rPr>
            <w:t>Mahani</w:t>
          </w:r>
          <w:proofErr w:type="spellEnd"/>
          <w:r w:rsidR="00157FD7">
            <w:rPr>
              <w:rFonts w:eastAsia="Times New Roman"/>
            </w:rPr>
            <w:t>, (2018)</w:t>
          </w:r>
        </w:sdtContent>
      </w:sdt>
      <w:r w:rsidR="00D31E08">
        <w:t xml:space="preserve"> have summarized adaptive learning systems to </w:t>
      </w:r>
      <w:proofErr w:type="gramStart"/>
      <w:r w:rsidR="00D31E08">
        <w:t>3</w:t>
      </w:r>
      <w:proofErr w:type="gramEnd"/>
      <w:r w:rsidR="00D31E08">
        <w:t xml:space="preserve"> models. They </w:t>
      </w:r>
    </w:p>
    <w:p w14:paraId="11CFFCEB" w14:textId="4AD4CD51" w:rsidR="00A44BCA" w:rsidRDefault="00A44BCA" w:rsidP="00AC5D14">
      <w:pPr>
        <w:pStyle w:val="ListParagraph"/>
      </w:pPr>
    </w:p>
    <w:p w14:paraId="27CF3BCE" w14:textId="0F1F5A02" w:rsidR="00A44BCA" w:rsidRDefault="00A44BCA" w:rsidP="00AC5D14">
      <w:pPr>
        <w:pStyle w:val="ListParagraph"/>
      </w:pPr>
    </w:p>
    <w:p w14:paraId="3994CC70" w14:textId="1E9743F9" w:rsidR="00A44BCA" w:rsidRDefault="007F5F58" w:rsidP="00AC5D14">
      <w:pPr>
        <w:pStyle w:val="ListParagraph"/>
      </w:pPr>
      <w:r>
        <w:rPr>
          <w:noProof/>
        </w:rPr>
        <mc:AlternateContent>
          <mc:Choice Requires="wps">
            <w:drawing>
              <wp:anchor distT="0" distB="0" distL="114300" distR="114300" simplePos="0" relativeHeight="251660288" behindDoc="0" locked="0" layoutInCell="1" allowOverlap="1" wp14:anchorId="066A7725" wp14:editId="1A2F2B27">
                <wp:simplePos x="0" y="0"/>
                <wp:positionH relativeFrom="column">
                  <wp:posOffset>1228725</wp:posOffset>
                </wp:positionH>
                <wp:positionV relativeFrom="paragraph">
                  <wp:posOffset>4428490</wp:posOffset>
                </wp:positionV>
                <wp:extent cx="3543300" cy="389890"/>
                <wp:effectExtent l="0" t="0" r="0" b="25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6CBB" w14:textId="67C8097A" w:rsidR="009C4DF7" w:rsidRPr="00D450E8" w:rsidRDefault="009C4DF7" w:rsidP="009C4DF7">
                            <w:pPr>
                              <w:pStyle w:val="Caption"/>
                              <w:rPr>
                                <w:noProof/>
                              </w:rPr>
                            </w:pPr>
                            <w:bookmarkStart w:id="15" w:name="_Toc130317128"/>
                            <w:r>
                              <w:t xml:space="preserve">Figure </w:t>
                            </w:r>
                            <w:r w:rsidR="00000000">
                              <w:fldChar w:fldCharType="begin"/>
                            </w:r>
                            <w:r w:rsidR="00000000">
                              <w:instrText xml:space="preserve"> STYLEREF 1 \s </w:instrText>
                            </w:r>
                            <w:r w:rsidR="00000000">
                              <w:fldChar w:fldCharType="separate"/>
                            </w:r>
                            <w:r>
                              <w:rPr>
                                <w:noProof/>
                              </w:rPr>
                              <w:t>1</w:t>
                            </w:r>
                            <w:r w:rsidR="00000000">
                              <w:rPr>
                                <w:noProof/>
                              </w:rPr>
                              <w:fldChar w:fldCharType="end"/>
                            </w:r>
                            <w:r>
                              <w:noBreakHyphen/>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157FD7" w:rsidRPr="00157FD7">
                                  <w:rPr>
                                    <w:rFonts w:eastAsia="Times New Roman"/>
                                    <w:i w:val="0"/>
                                    <w:color w:val="000000"/>
                                  </w:rPr>
                                  <w:t>(</w:t>
                                </w:r>
                                <w:proofErr w:type="spellStart"/>
                                <w:r w:rsidR="00157FD7" w:rsidRPr="00157FD7">
                                  <w:rPr>
                                    <w:rFonts w:eastAsia="Times New Roman"/>
                                    <w:i w:val="0"/>
                                    <w:color w:val="000000"/>
                                  </w:rPr>
                                  <w:t>Ennouamani</w:t>
                                </w:r>
                                <w:proofErr w:type="spellEnd"/>
                                <w:r w:rsidR="00157FD7" w:rsidRPr="00157FD7">
                                  <w:rPr>
                                    <w:rFonts w:eastAsia="Times New Roman"/>
                                    <w:i w:val="0"/>
                                    <w:color w:val="000000"/>
                                  </w:rPr>
                                  <w:t xml:space="preserve"> and </w:t>
                                </w:r>
                                <w:proofErr w:type="spellStart"/>
                                <w:r w:rsidR="00157FD7" w:rsidRPr="00157FD7">
                                  <w:rPr>
                                    <w:rFonts w:eastAsia="Times New Roman"/>
                                    <w:i w:val="0"/>
                                    <w:color w:val="000000"/>
                                  </w:rPr>
                                  <w:t>Mahani</w:t>
                                </w:r>
                                <w:proofErr w:type="spellEnd"/>
                                <w:r w:rsidR="00157FD7" w:rsidRPr="00157FD7">
                                  <w:rPr>
                                    <w:rFonts w:eastAsia="Times New Roman"/>
                                    <w:i w:val="0"/>
                                    <w:color w:val="000000"/>
                                  </w:rPr>
                                  <w:t>, 2018)</w:t>
                                </w:r>
                              </w:sdtContent>
                            </w:sdt>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6A7725" id="_x0000_t202" coordsize="21600,21600" o:spt="202" path="m,l,21600r21600,l21600,xe">
                <v:stroke joinstyle="miter"/>
                <v:path gradientshapeok="t" o:connecttype="rect"/>
              </v:shapetype>
              <v:shape id="Text Box 2" o:spid="_x0000_s1026" type="#_x0000_t202" style="position:absolute;left:0;text-align:left;margin-left:96.75pt;margin-top:348.7pt;width:279pt;height:3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" stroked="f">
                <v:textbox style="mso-fit-shape-to-text:t" inset="0,0,0,0">
                  <w:txbxContent>
                    <w:p w14:paraId="3D696CBB" w14:textId="67C8097A" w:rsidR="009C4DF7" w:rsidRPr="00D450E8" w:rsidRDefault="009C4DF7" w:rsidP="009C4DF7">
                      <w:pPr>
                        <w:pStyle w:val="Caption"/>
                        <w:rPr>
                          <w:noProof/>
                        </w:rPr>
                      </w:pPr>
                      <w:bookmarkStart w:id="16" w:name="_Toc130317128"/>
                      <w:r>
                        <w:t xml:space="preserve">Figure </w:t>
                      </w:r>
                      <w:r w:rsidR="00000000">
                        <w:fldChar w:fldCharType="begin"/>
                      </w:r>
                      <w:r w:rsidR="00000000">
                        <w:instrText xml:space="preserve"> STYLEREF 1 \s </w:instrText>
                      </w:r>
                      <w:r w:rsidR="00000000">
                        <w:fldChar w:fldCharType="separate"/>
                      </w:r>
                      <w:r>
                        <w:rPr>
                          <w:noProof/>
                        </w:rPr>
                        <w:t>1</w:t>
                      </w:r>
                      <w:r w:rsidR="00000000">
                        <w:rPr>
                          <w:noProof/>
                        </w:rPr>
                        <w:fldChar w:fldCharType="end"/>
                      </w:r>
                      <w:r>
                        <w:noBreakHyphen/>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157FD7" w:rsidRPr="00157FD7">
                            <w:rPr>
                              <w:rFonts w:eastAsia="Times New Roman"/>
                              <w:i w:val="0"/>
                              <w:color w:val="000000"/>
                            </w:rPr>
                            <w:t>(</w:t>
                          </w:r>
                          <w:proofErr w:type="spellStart"/>
                          <w:r w:rsidR="00157FD7" w:rsidRPr="00157FD7">
                            <w:rPr>
                              <w:rFonts w:eastAsia="Times New Roman"/>
                              <w:i w:val="0"/>
                              <w:color w:val="000000"/>
                            </w:rPr>
                            <w:t>Ennouamani</w:t>
                          </w:r>
                          <w:proofErr w:type="spellEnd"/>
                          <w:r w:rsidR="00157FD7" w:rsidRPr="00157FD7">
                            <w:rPr>
                              <w:rFonts w:eastAsia="Times New Roman"/>
                              <w:i w:val="0"/>
                              <w:color w:val="000000"/>
                            </w:rPr>
                            <w:t xml:space="preserve"> and </w:t>
                          </w:r>
                          <w:proofErr w:type="spellStart"/>
                          <w:r w:rsidR="00157FD7" w:rsidRPr="00157FD7">
                            <w:rPr>
                              <w:rFonts w:eastAsia="Times New Roman"/>
                              <w:i w:val="0"/>
                              <w:color w:val="000000"/>
                            </w:rPr>
                            <w:t>Mahani</w:t>
                          </w:r>
                          <w:proofErr w:type="spellEnd"/>
                          <w:r w:rsidR="00157FD7" w:rsidRPr="00157FD7">
                            <w:rPr>
                              <w:rFonts w:eastAsia="Times New Roman"/>
                              <w:i w:val="0"/>
                              <w:color w:val="000000"/>
                            </w:rPr>
                            <w:t>, 2018)</w:t>
                          </w:r>
                        </w:sdtContent>
                      </w:sdt>
                      <w:bookmarkEnd w:id="16"/>
                    </w:p>
                  </w:txbxContent>
                </v:textbox>
                <w10:wrap type="topAndBottom"/>
              </v:shape>
            </w:pict>
          </mc:Fallback>
        </mc:AlternateContent>
      </w:r>
      <w:r w:rsidR="00A44BCA">
        <w:rPr>
          <w:noProof/>
        </w:rPr>
        <w:drawing>
          <wp:anchor distT="0" distB="0" distL="114300" distR="114300" simplePos="0" relativeHeight="251658752" behindDoc="0" locked="0" layoutInCell="1" allowOverlap="1" wp14:anchorId="2AEF6CC7" wp14:editId="67F7F7B5">
            <wp:simplePos x="0" y="0"/>
            <wp:positionH relativeFrom="column">
              <wp:posOffset>1303020</wp:posOffset>
            </wp:positionH>
            <wp:positionV relativeFrom="paragraph">
              <wp:posOffset>380365</wp:posOffset>
            </wp:positionV>
            <wp:extent cx="3268980" cy="4029075"/>
            <wp:effectExtent l="0" t="0" r="0" b="0"/>
            <wp:wrapTopAndBottom/>
            <wp:docPr id="1" name="Picture 1" descr="adaptive e-learning systems'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e-learning systems' component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4029075"/>
                    </a:xfrm>
                    <a:prstGeom prst="rect">
                      <a:avLst/>
                    </a:prstGeom>
                    <a:noFill/>
                    <a:ln>
                      <a:noFill/>
                    </a:ln>
                  </pic:spPr>
                </pic:pic>
              </a:graphicData>
            </a:graphic>
          </wp:anchor>
        </w:drawing>
      </w:r>
    </w:p>
    <w:p w14:paraId="1F55933C" w14:textId="325D84C6" w:rsidR="00A44BCA" w:rsidRDefault="00A44BCA" w:rsidP="00A44BCA">
      <w:pPr>
        <w:pStyle w:val="ListParagraph"/>
        <w:tabs>
          <w:tab w:val="left" w:pos="7596"/>
        </w:tabs>
      </w:pPr>
      <w:r>
        <w:tab/>
      </w:r>
    </w:p>
    <w:p w14:paraId="0011D8BB" w14:textId="70DF5C79" w:rsidR="00525C30" w:rsidRDefault="00D31E08" w:rsidP="00B72AF7">
      <w:pPr>
        <w:pStyle w:val="ListParagraph"/>
      </w:pPr>
      <w:r>
        <w:lastRenderedPageBreak/>
        <w:t>are</w:t>
      </w:r>
      <w:r w:rsidR="00235627">
        <w:t xml:space="preserve"> Learning model, Adaptation model and Domain model</w:t>
      </w:r>
      <w:r w:rsidR="00A44BCA">
        <w:t xml:space="preserve">. Learner model </w:t>
      </w:r>
      <w:r w:rsidR="00CB3D33">
        <w:t>contain</w:t>
      </w:r>
      <w:r w:rsidR="00D27005">
        <w:t>s</w:t>
      </w:r>
      <w:r w:rsidR="00CB3D33">
        <w:t xml:space="preserve"> the student characteristics </w:t>
      </w:r>
      <w:r w:rsidR="00291378">
        <w:t xml:space="preserve">such as learning style, reasoning </w:t>
      </w:r>
      <w:r w:rsidR="007371A6">
        <w:t>style, interests</w:t>
      </w:r>
      <w:r w:rsidR="00D27005">
        <w:t xml:space="preserve"> and student performance history. </w:t>
      </w:r>
      <w:r w:rsidR="00C734D7">
        <w:t xml:space="preserve">Domain model contains </w:t>
      </w:r>
      <w:r w:rsidR="00FD15AD">
        <w:t>knowledge of the studying domain</w:t>
      </w:r>
      <w:r w:rsidR="007371A6">
        <w:t>, study materials</w:t>
      </w:r>
      <w:r w:rsidR="00D26F40">
        <w:t xml:space="preserve"> </w:t>
      </w:r>
      <w:r w:rsidR="00840794">
        <w:t>and</w:t>
      </w:r>
      <w:r w:rsidR="00D26F40">
        <w:t xml:space="preserve"> learning objective</w:t>
      </w:r>
      <w:r w:rsidR="00840794">
        <w:t>s.</w:t>
      </w:r>
      <w:r w:rsidR="00D26F40">
        <w:t xml:space="preserve"> </w:t>
      </w:r>
      <w:r w:rsidR="00D27005">
        <w:t>Adap</w:t>
      </w:r>
      <w:r w:rsidR="0024114E">
        <w:t xml:space="preserve">tation model contains the adaptation rules </w:t>
      </w:r>
      <w:r w:rsidR="00840794">
        <w:t>that align the student performance and domain.</w:t>
      </w:r>
      <w:r w:rsidR="00EC2051">
        <w:t xml:space="preserve"> It asses the student behavior and navigate the student to relevant </w:t>
      </w:r>
      <w:r w:rsidR="00A549BD">
        <w:t xml:space="preserve">materials in the domain model. </w:t>
      </w:r>
      <w:r w:rsidR="00BE2A9F">
        <w:t xml:space="preserve">Sophisticated adaptive learning </w:t>
      </w:r>
      <w:r w:rsidR="00963282">
        <w:t>system temporally update it rules and get feedback</w:t>
      </w:r>
      <w:r w:rsidR="00F935A7">
        <w:t>s from external and internal learning environments.</w:t>
      </w:r>
    </w:p>
    <w:p w14:paraId="60561A3F" w14:textId="2F8ACE91" w:rsidR="007A2309" w:rsidRPr="00154E32" w:rsidRDefault="00000000" w:rsidP="00B72AF7">
      <w:pPr>
        <w:pStyle w:val="ListParagraph"/>
      </w:pPr>
      <w:sdt>
        <w:sdtPr>
          <w:rPr>
            <w:color w:val="000000"/>
          </w:rPr>
          <w:tag w:val="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
          <w:id w:val="1490285490"/>
          <w:placeholder>
            <w:docPart w:val="DefaultPlaceholder_-1854013440"/>
          </w:placeholder>
        </w:sdtPr>
        <w:sdtContent>
          <w:r w:rsidR="00157FD7" w:rsidRPr="00157FD7">
            <w:rPr>
              <w:color w:val="000000"/>
            </w:rPr>
            <w:t>Liu et al.,( 2017)</w:t>
          </w:r>
        </w:sdtContent>
      </w:sdt>
      <w:r w:rsidR="00FD641F">
        <w:rPr>
          <w:color w:val="000000"/>
        </w:rPr>
        <w:t xml:space="preserve"> Conclude adaptive </w:t>
      </w:r>
      <w:r w:rsidR="006626C5">
        <w:rPr>
          <w:color w:val="000000"/>
        </w:rPr>
        <w:t xml:space="preserve">learning </w:t>
      </w:r>
      <w:r w:rsidR="006269F2">
        <w:rPr>
          <w:color w:val="000000"/>
        </w:rPr>
        <w:t xml:space="preserve">positively impact </w:t>
      </w:r>
      <w:r w:rsidR="00296E82">
        <w:rPr>
          <w:color w:val="000000"/>
        </w:rPr>
        <w:t xml:space="preserve">student performance with empirical evidence, but it depends on the design of the adaptive learning system. </w:t>
      </w:r>
      <w:r w:rsidR="006E248F">
        <w:rPr>
          <w:color w:val="000000"/>
        </w:rPr>
        <w:t xml:space="preserve">It should be user centric and content must properly align with the learning outcomes. </w:t>
      </w:r>
      <w:r w:rsidR="00D14547">
        <w:rPr>
          <w:color w:val="000000"/>
        </w:rPr>
        <w:t xml:space="preserve">System should be able </w:t>
      </w:r>
      <w:r w:rsidR="001B47B1">
        <w:rPr>
          <w:color w:val="000000"/>
        </w:rPr>
        <w:t xml:space="preserve">provide meaningful feedback and </w:t>
      </w:r>
      <w:r w:rsidR="00D14547">
        <w:rPr>
          <w:color w:val="000000"/>
        </w:rPr>
        <w:t xml:space="preserve">navigate student </w:t>
      </w:r>
      <w:r w:rsidR="001B47B1">
        <w:rPr>
          <w:color w:val="000000"/>
        </w:rPr>
        <w:t xml:space="preserve">only </w:t>
      </w:r>
      <w:r w:rsidR="00D14547">
        <w:rPr>
          <w:color w:val="000000"/>
        </w:rPr>
        <w:t xml:space="preserve">to the relevant </w:t>
      </w:r>
      <w:r w:rsidR="00511793">
        <w:rPr>
          <w:color w:val="000000"/>
        </w:rPr>
        <w:t>conten</w:t>
      </w:r>
      <w:r w:rsidR="001B47B1">
        <w:rPr>
          <w:color w:val="000000"/>
        </w:rPr>
        <w:t>t.</w:t>
      </w:r>
    </w:p>
    <w:p w14:paraId="4869CE27" w14:textId="32F50559" w:rsidR="0028680B" w:rsidRDefault="0028680B" w:rsidP="002B2FC6">
      <w:pPr>
        <w:pStyle w:val="ListParagraph"/>
        <w:numPr>
          <w:ilvl w:val="0"/>
          <w:numId w:val="6"/>
        </w:numPr>
      </w:pPr>
      <w:commentRangeStart w:id="17"/>
      <w:r>
        <w:t xml:space="preserve">Types of adoptive learning environments </w:t>
      </w:r>
      <w:commentRangeEnd w:id="17"/>
      <w:r w:rsidR="00FB5801">
        <w:rPr>
          <w:rStyle w:val="CommentReference"/>
        </w:rPr>
        <w:commentReference w:id="17"/>
      </w:r>
    </w:p>
    <w:p w14:paraId="75F7147A" w14:textId="23CB04EB" w:rsidR="007C5317" w:rsidRDefault="007C5317" w:rsidP="002B2FC6">
      <w:pPr>
        <w:pStyle w:val="ListParagraph"/>
        <w:numPr>
          <w:ilvl w:val="0"/>
          <w:numId w:val="6"/>
        </w:numPr>
      </w:pPr>
      <w:commentRangeStart w:id="18"/>
      <w:r>
        <w:t xml:space="preserve">Limitations </w:t>
      </w:r>
    </w:p>
    <w:p w14:paraId="70814264" w14:textId="27B25D44" w:rsidR="007C5317" w:rsidRDefault="007C5317" w:rsidP="007C5317">
      <w:pPr>
        <w:pStyle w:val="ListParagraph"/>
      </w:pPr>
      <w:r>
        <w:t xml:space="preserve">Adoptive learning has issue in three </w:t>
      </w:r>
      <w:proofErr w:type="gramStart"/>
      <w:r>
        <w:t>main areas</w:t>
      </w:r>
      <w:proofErr w:type="gramEnd"/>
      <w:r>
        <w:t>. They are technology, instruction, and management.</w:t>
      </w:r>
      <w:r w:rsidR="00B250D6">
        <w:t xml:space="preserve"> </w:t>
      </w:r>
      <w:r>
        <w:t xml:space="preserve">Schools have to train both students and teachers for such technologies, </w:t>
      </w:r>
      <w:r w:rsidR="000D5816">
        <w:t xml:space="preserve">connect exiting learning managing system with the adaptive learning technology, </w:t>
      </w:r>
      <w:r w:rsidR="00937452">
        <w:t xml:space="preserve">real time data </w:t>
      </w:r>
      <w:r w:rsidR="00B57270">
        <w:t>challenges, complexity of adaptive learning systems</w:t>
      </w:r>
    </w:p>
    <w:commentRangeEnd w:id="18"/>
    <w:p w14:paraId="10DC5A4F" w14:textId="77777777" w:rsidR="007C5317" w:rsidRDefault="00FB5801" w:rsidP="007C5317">
      <w:pPr>
        <w:pStyle w:val="ListParagraph"/>
      </w:pPr>
      <w:r>
        <w:rPr>
          <w:rStyle w:val="CommentReference"/>
        </w:rPr>
        <w:commentReference w:id="18"/>
      </w:r>
    </w:p>
    <w:p w14:paraId="77EE507B" w14:textId="77777777" w:rsidR="0028680B" w:rsidRPr="00F971B4" w:rsidRDefault="0028680B" w:rsidP="00873EB5">
      <w:pPr>
        <w:pStyle w:val="ListParagraph"/>
      </w:pPr>
    </w:p>
    <w:p w14:paraId="405AC65E" w14:textId="7578C7F5" w:rsidR="00771448" w:rsidRDefault="00771448" w:rsidP="00771448"/>
    <w:p w14:paraId="359BEA9B" w14:textId="0186D4F9" w:rsidR="00771448" w:rsidRDefault="00771448" w:rsidP="00771448">
      <w:pPr>
        <w:pStyle w:val="Heading1"/>
      </w:pPr>
      <w:bookmarkStart w:id="19" w:name="_Toc131772211"/>
      <w:r>
        <w:t>Literature review</w:t>
      </w:r>
      <w:bookmarkEnd w:id="19"/>
      <w:r>
        <w:t xml:space="preserve"> </w:t>
      </w:r>
    </w:p>
    <w:p w14:paraId="24BD6150" w14:textId="698CC3F1" w:rsidR="00771448" w:rsidRDefault="00771448" w:rsidP="00771448">
      <w:pPr>
        <w:pStyle w:val="Heading2"/>
      </w:pPr>
      <w:bookmarkStart w:id="20" w:name="_Toc131772212"/>
      <w:r>
        <w:t>Adoptive learning</w:t>
      </w:r>
      <w:bookmarkEnd w:id="20"/>
      <w:r>
        <w:t xml:space="preserve"> </w:t>
      </w:r>
    </w:p>
    <w:p w14:paraId="1A74E773" w14:textId="21E9F2B4" w:rsidR="00AA4E46" w:rsidRDefault="0090375F" w:rsidP="0016215E">
      <w:r>
        <w:t>According to</w:t>
      </w:r>
      <w:r w:rsidR="008C294D">
        <w:t xml:space="preserve"> </w:t>
      </w:r>
      <w:sdt>
        <w:sdtPr>
          <w:rPr>
            <w:color w:val="000000"/>
          </w:rPr>
          <w:tag w:val="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
          <w:id w:val="-1045758743"/>
          <w:placeholder>
            <w:docPart w:val="DefaultPlaceholder_-1854013440"/>
          </w:placeholder>
        </w:sdtPr>
        <w:sdtContent>
          <w:proofErr w:type="spellStart"/>
          <w:r w:rsidR="00157FD7" w:rsidRPr="00157FD7">
            <w:rPr>
              <w:color w:val="000000"/>
            </w:rPr>
            <w:t>Ennouamani</w:t>
          </w:r>
          <w:proofErr w:type="spellEnd"/>
          <w:r w:rsidR="00157FD7" w:rsidRPr="00157FD7">
            <w:rPr>
              <w:color w:val="000000"/>
            </w:rPr>
            <w:t xml:space="preserve"> and </w:t>
          </w:r>
          <w:proofErr w:type="spellStart"/>
          <w:r w:rsidR="00157FD7" w:rsidRPr="00157FD7">
            <w:rPr>
              <w:color w:val="000000"/>
            </w:rPr>
            <w:t>Mahani</w:t>
          </w:r>
          <w:proofErr w:type="spellEnd"/>
          <w:r w:rsidR="00157FD7" w:rsidRPr="00157FD7">
            <w:rPr>
              <w:color w:val="000000"/>
            </w:rPr>
            <w:t>, (2018)</w:t>
          </w:r>
        </w:sdtContent>
      </w:sdt>
      <w:r>
        <w:t xml:space="preserve"> t</w:t>
      </w:r>
      <w:r w:rsidR="00431BCC">
        <w:t xml:space="preserve">here are multiple </w:t>
      </w:r>
      <w:r w:rsidR="00E3017C">
        <w:t>3 main adaptive</w:t>
      </w:r>
      <w:r w:rsidR="00431BCC">
        <w:t xml:space="preserve"> learning approaches. </w:t>
      </w:r>
      <w:r w:rsidR="00AA4E46">
        <w:t xml:space="preserve">They </w:t>
      </w:r>
      <w:proofErr w:type="gramStart"/>
      <w:r w:rsidR="00AA4E46">
        <w:t>are ;</w:t>
      </w:r>
      <w:proofErr w:type="gramEnd"/>
      <w:r w:rsidR="00AA4E46">
        <w:t xml:space="preserve"> </w:t>
      </w:r>
    </w:p>
    <w:p w14:paraId="51A1FD0F" w14:textId="634CD1D9" w:rsidR="007714B6" w:rsidRDefault="00AA4E46" w:rsidP="004174FD">
      <w:pPr>
        <w:pStyle w:val="ListParagraph"/>
        <w:numPr>
          <w:ilvl w:val="0"/>
          <w:numId w:val="7"/>
        </w:numPr>
      </w:pPr>
      <w:proofErr w:type="spellStart"/>
      <w:r>
        <w:t>Macro</w:t>
      </w:r>
      <w:del w:id="21" w:author="Lasanthi De Silva" w:date="2023-04-06T22:23:00Z">
        <w:r w:rsidDel="00FB5801">
          <w:delText xml:space="preserve"> </w:delText>
        </w:r>
      </w:del>
      <w:r>
        <w:t>Adaptive</w:t>
      </w:r>
      <w:proofErr w:type="spellEnd"/>
      <w:r>
        <w:t xml:space="preserve"> </w:t>
      </w:r>
      <w:r w:rsidR="00A63E49">
        <w:t>Approach -</w:t>
      </w:r>
      <w:r w:rsidR="00A6601E">
        <w:t xml:space="preserve"> This approach allow</w:t>
      </w:r>
      <w:r w:rsidR="00FB5801">
        <w:t xml:space="preserve">s the user to move between courses </w:t>
      </w:r>
      <w:del w:id="22" w:author="Lasanthi De Silva" w:date="2023-04-06T22:24:00Z">
        <w:r w:rsidR="00D75F56" w:rsidDel="00FB5801">
          <w:delText xml:space="preserve"> </w:delText>
        </w:r>
      </w:del>
      <w:r w:rsidR="00FB5801">
        <w:t xml:space="preserve">at </w:t>
      </w:r>
      <w:r w:rsidR="00D75F56">
        <w:t xml:space="preserve">an adapted rate. </w:t>
      </w:r>
      <w:r w:rsidR="00FB5801">
        <w:t>It also considers the learning objectives and cognitive</w:t>
      </w:r>
      <w:r w:rsidR="00283CD5">
        <w:t xml:space="preserve"> </w:t>
      </w:r>
      <w:r w:rsidR="00FB5801">
        <w:t xml:space="preserve">and </w:t>
      </w:r>
      <w:r w:rsidR="007714B6">
        <w:t>intellectual characteristics.</w:t>
      </w:r>
      <w:r w:rsidR="00AB38D6">
        <w:t xml:space="preserve"> </w:t>
      </w:r>
      <w:r w:rsidR="00FB5801">
        <w:t xml:space="preserve">The instructor </w:t>
      </w:r>
      <w:proofErr w:type="gramStart"/>
      <w:r w:rsidR="0091371A">
        <w:t>has to</w:t>
      </w:r>
      <w:proofErr w:type="gramEnd"/>
      <w:r w:rsidR="0091371A">
        <w:t xml:space="preserve"> initiate the narrative. </w:t>
      </w:r>
    </w:p>
    <w:p w14:paraId="27335688" w14:textId="5E8B74E5" w:rsidR="00F73AEF" w:rsidRDefault="007714B6" w:rsidP="004174FD">
      <w:pPr>
        <w:pStyle w:val="ListParagraph"/>
        <w:numPr>
          <w:ilvl w:val="0"/>
          <w:numId w:val="7"/>
        </w:numPr>
      </w:pPr>
      <w:r w:rsidRPr="007714B6">
        <w:t>Aptitude-Treatment Interaction (ATI) Approach</w:t>
      </w:r>
      <w:r>
        <w:t xml:space="preserve"> </w:t>
      </w:r>
      <w:r w:rsidR="00A63E49">
        <w:t>- This</w:t>
      </w:r>
      <w:r w:rsidR="00082818">
        <w:t xml:space="preserve"> approach </w:t>
      </w:r>
      <w:r w:rsidR="00FB5801">
        <w:t xml:space="preserve">identifies </w:t>
      </w:r>
      <w:r w:rsidR="00082818">
        <w:t>the learn</w:t>
      </w:r>
      <w:r w:rsidR="00FB5801">
        <w:t>er's aptitude and then alters the course of action to improve the learner'</w:t>
      </w:r>
      <w:r w:rsidR="00F73AEF">
        <w:t>s abilities.</w:t>
      </w:r>
      <w:r w:rsidR="00C53194">
        <w:t xml:space="preserve"> These systems can be used to develop </w:t>
      </w:r>
      <w:r w:rsidR="002C7C8F">
        <w:t xml:space="preserve">Intelligent Tutoring Systems </w:t>
      </w:r>
      <w:r w:rsidR="00FB5801">
        <w:t xml:space="preserve">by </w:t>
      </w:r>
      <w:r w:rsidR="00A52C74">
        <w:t xml:space="preserve">generating learning materials </w:t>
      </w:r>
      <w:r w:rsidR="00FB5801">
        <w:t xml:space="preserve">suited </w:t>
      </w:r>
      <w:r w:rsidR="00A52C74">
        <w:t>t</w:t>
      </w:r>
      <w:r w:rsidR="0048589C">
        <w:t>o individual learner</w:t>
      </w:r>
      <w:ins w:id="23" w:author="Lasanthi De Silva" w:date="2023-04-06T22:26:00Z">
        <w:r w:rsidR="00FB5801">
          <w:t>'</w:t>
        </w:r>
      </w:ins>
      <w:r w:rsidR="0048589C">
        <w:t xml:space="preserve">s capabilities. </w:t>
      </w:r>
    </w:p>
    <w:p w14:paraId="55D37444" w14:textId="5051AF2E" w:rsidR="00AA4E46" w:rsidRPr="0016215E" w:rsidRDefault="00A162A8" w:rsidP="004174FD">
      <w:pPr>
        <w:pStyle w:val="ListParagraph"/>
        <w:numPr>
          <w:ilvl w:val="0"/>
          <w:numId w:val="7"/>
        </w:numPr>
      </w:pPr>
      <w:r>
        <w:lastRenderedPageBreak/>
        <w:t>Micro</w:t>
      </w:r>
      <w:r w:rsidR="006F1C71">
        <w:t>-</w:t>
      </w:r>
      <w:r>
        <w:t xml:space="preserve">Adaptive Approach - </w:t>
      </w:r>
      <w:r w:rsidR="00F73AEF">
        <w:t xml:space="preserve"> </w:t>
      </w:r>
      <w:r w:rsidR="00777F72">
        <w:t>This approach analyze</w:t>
      </w:r>
      <w:r w:rsidR="00FB5801">
        <w:t>s the learner and understands the learner'</w:t>
      </w:r>
      <w:r w:rsidR="003774A7">
        <w:t>s requirement or knowledge gap.</w:t>
      </w:r>
      <w:del w:id="24" w:author="Lasanthi De Silva" w:date="2023-04-05T11:23:00Z">
        <w:r w:rsidR="003774A7" w:rsidDel="007F2441">
          <w:delText xml:space="preserve"> </w:delText>
        </w:r>
      </w:del>
      <w:r w:rsidR="003774A7">
        <w:t xml:space="preserve"> </w:t>
      </w:r>
      <w:r w:rsidR="00C53194">
        <w:t xml:space="preserve">It is a more dynamic system that considers </w:t>
      </w:r>
      <w:r w:rsidR="00FB5801">
        <w:t>real-</w:t>
      </w:r>
      <w:r w:rsidR="00C53194">
        <w:t>time characteristic</w:t>
      </w:r>
      <w:r w:rsidR="00FB5801">
        <w:t>s</w:t>
      </w:r>
      <w:r w:rsidR="00C53194">
        <w:t xml:space="preserve"> of the lea</w:t>
      </w:r>
      <w:r w:rsidR="00FB5801">
        <w:t>r</w:t>
      </w:r>
      <w:r w:rsidR="00C53194">
        <w:t>ners.</w:t>
      </w:r>
    </w:p>
    <w:p w14:paraId="0CD1788D" w14:textId="2F2F1488" w:rsidR="00771448" w:rsidRDefault="00771448" w:rsidP="00771448">
      <w:pPr>
        <w:pStyle w:val="Heading2"/>
      </w:pPr>
      <w:bookmarkStart w:id="25" w:name="_Toc131772213"/>
      <w:commentRangeStart w:id="26"/>
      <w:r>
        <w:t xml:space="preserve">Role of data science in </w:t>
      </w:r>
      <w:r w:rsidR="00FB5801">
        <w:t xml:space="preserve">adaptive </w:t>
      </w:r>
      <w:r>
        <w:t>learning</w:t>
      </w:r>
      <w:bookmarkEnd w:id="25"/>
    </w:p>
    <w:commentRangeEnd w:id="26"/>
    <w:p w14:paraId="7764553D" w14:textId="77777777" w:rsidR="00DD7D38" w:rsidRPr="00DD7D38" w:rsidRDefault="00FB5801" w:rsidP="00DD7D38">
      <w:r>
        <w:rPr>
          <w:rStyle w:val="CommentReference"/>
        </w:rPr>
        <w:commentReference w:id="26"/>
      </w:r>
    </w:p>
    <w:p w14:paraId="05771587" w14:textId="591B3A98" w:rsidR="00B80760" w:rsidRDefault="000F2661" w:rsidP="00B80760">
      <w:pPr>
        <w:pStyle w:val="Heading2"/>
      </w:pPr>
      <w:bookmarkStart w:id="27" w:name="_Toc131772214"/>
      <w:r>
        <w:t>Knowledge tracing</w:t>
      </w:r>
      <w:bookmarkEnd w:id="27"/>
      <w:r>
        <w:t xml:space="preserve"> </w:t>
      </w:r>
    </w:p>
    <w:p w14:paraId="664EAA58" w14:textId="1B58CBCE" w:rsidR="00006FE6" w:rsidRDefault="00A40C70" w:rsidP="000F2661">
      <w:r>
        <w:t>Human</w:t>
      </w:r>
      <w:r w:rsidR="002A2E2D">
        <w:t xml:space="preserve"> teachers can measure </w:t>
      </w:r>
      <w:r w:rsidR="00FB5801">
        <w:t>students' level of understanding</w:t>
      </w:r>
      <w:r w:rsidR="00CA0E09">
        <w:t xml:space="preserve"> and take necessary actions to fill the gaps. </w:t>
      </w:r>
      <w:r w:rsidR="00FB5801">
        <w:t xml:space="preserve">In </w:t>
      </w:r>
      <w:r w:rsidR="008125D2">
        <w:t xml:space="preserve">the computer base teaching era, </w:t>
      </w:r>
      <w:r w:rsidR="00FB5801">
        <w:t>machines must</w:t>
      </w:r>
      <w:r w:rsidR="004D44A8">
        <w:t xml:space="preserve"> </w:t>
      </w:r>
      <w:r w:rsidR="00035137">
        <w:t>learn the students</w:t>
      </w:r>
      <w:ins w:id="28" w:author="Lasanthi De Silva" w:date="2023-04-06T22:29:00Z">
        <w:r w:rsidR="00FB5801">
          <w:t>'</w:t>
        </w:r>
      </w:ins>
      <w:r w:rsidR="00035137">
        <w:t xml:space="preserve"> degree of understanding and </w:t>
      </w:r>
      <w:r w:rsidR="00FB5801">
        <w:t xml:space="preserve">take </w:t>
      </w:r>
      <w:r w:rsidR="00AA74B4">
        <w:t>action to fill the knowledge gap.</w:t>
      </w:r>
      <w:sdt>
        <w:sdtPr>
          <w:rPr>
            <w:color w:val="000000"/>
          </w:rPr>
          <w:tag w:val="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"/>
          <w:id w:val="-1219126117"/>
          <w:placeholder>
            <w:docPart w:val="DefaultPlaceholder_-1854013440"/>
          </w:placeholder>
        </w:sdtPr>
        <w:sdtContent>
          <w:ins w:id="29" w:author="Lasanthi De Silva" w:date="2023-04-06T22:29:00Z">
            <w:r w:rsidR="00FB5801">
              <w:rPr>
                <w:color w:val="000000"/>
              </w:rPr>
              <w:t xml:space="preserve"> </w:t>
            </w:r>
          </w:ins>
          <w:r w:rsidR="00157FD7" w:rsidRPr="00157FD7">
            <w:rPr>
              <w:color w:val="000000"/>
            </w:rPr>
            <w:t>Abdelrahman, Wang</w:t>
          </w:r>
          <w:ins w:id="30" w:author="Lasanthi De Silva" w:date="2023-04-06T22:29:00Z">
            <w:r w:rsidR="00FB5801">
              <w:rPr>
                <w:color w:val="000000"/>
              </w:rPr>
              <w:t>,</w:t>
            </w:r>
          </w:ins>
          <w:r w:rsidR="00157FD7" w:rsidRPr="00157FD7">
            <w:rPr>
              <w:color w:val="000000"/>
            </w:rPr>
            <w:t xml:space="preserve"> and Nunes</w:t>
          </w:r>
          <w:del w:id="31" w:author="Lasanthi De Silva" w:date="2023-04-06T22:29:00Z">
            <w:r w:rsidR="00157FD7" w:rsidRPr="00157FD7" w:rsidDel="00FB5801">
              <w:rPr>
                <w:color w:val="000000"/>
              </w:rPr>
              <w:delText>,</w:delText>
            </w:r>
          </w:del>
          <w:r w:rsidR="00157FD7" w:rsidRPr="00157FD7">
            <w:rPr>
              <w:color w:val="000000"/>
            </w:rPr>
            <w:t xml:space="preserve"> (2023)</w:t>
          </w:r>
        </w:sdtContent>
      </w:sdt>
      <w:r w:rsidR="00AA74B4">
        <w:t xml:space="preserve"> </w:t>
      </w:r>
      <w:r w:rsidR="00BE5B15">
        <w:t xml:space="preserve"> Recognize this process as </w:t>
      </w:r>
      <w:r w:rsidR="00BE5B15" w:rsidRPr="00BE5B15">
        <w:rPr>
          <w:b/>
          <w:bCs/>
        </w:rPr>
        <w:t xml:space="preserve">Knowledge Tracing </w:t>
      </w:r>
      <w:r w:rsidR="00F15F90">
        <w:rPr>
          <w:b/>
          <w:bCs/>
        </w:rPr>
        <w:t xml:space="preserve">(KT) </w:t>
      </w:r>
      <w:r w:rsidR="00B15BD7">
        <w:t>. These</w:t>
      </w:r>
      <w:r w:rsidR="006425F5">
        <w:t xml:space="preserve"> KTs are widely used in </w:t>
      </w:r>
      <w:r w:rsidR="001E3F35">
        <w:t>Massive Open Online Courses (MOOCs),</w:t>
      </w:r>
      <w:r w:rsidR="00325AE5">
        <w:t xml:space="preserve"> </w:t>
      </w:r>
      <w:r w:rsidR="00851044">
        <w:t>Intelligent T</w:t>
      </w:r>
      <w:r w:rsidR="00325AE5">
        <w:t xml:space="preserve">utoring </w:t>
      </w:r>
      <w:r w:rsidR="00851044">
        <w:t>S</w:t>
      </w:r>
      <w:r w:rsidR="00325AE5">
        <w:t>ystems</w:t>
      </w:r>
      <w:r w:rsidR="00851044">
        <w:t xml:space="preserve"> (ITS)</w:t>
      </w:r>
      <w:r w:rsidR="00325AE5">
        <w:t xml:space="preserve">, </w:t>
      </w:r>
      <w:r w:rsidR="00FE477D">
        <w:t>educational games</w:t>
      </w:r>
      <w:ins w:id="32" w:author="Lasanthi De Silva" w:date="2023-04-06T22:30:00Z">
        <w:r w:rsidR="00FB5801">
          <w:t>,</w:t>
        </w:r>
      </w:ins>
      <w:r w:rsidR="00FE477D">
        <w:t xml:space="preserve"> and adaptive learning platforms.</w:t>
      </w:r>
      <w:r w:rsidR="00F71DC4">
        <w:t xml:space="preserve"> </w:t>
      </w:r>
      <w:r w:rsidR="00FB5801">
        <w:t xml:space="preserve">However, capturing </w:t>
      </w:r>
      <w:r w:rsidR="00603B70">
        <w:t xml:space="preserve">student knowledge level is not </w:t>
      </w:r>
      <w:r w:rsidR="00FB5801">
        <w:t>easy because</w:t>
      </w:r>
      <w:r w:rsidR="00603B70">
        <w:t xml:space="preserve"> questions can require multiple </w:t>
      </w:r>
      <w:r w:rsidR="00603B70">
        <w:t xml:space="preserve">skills, </w:t>
      </w:r>
      <w:r w:rsidR="00307333">
        <w:t xml:space="preserve">dependency among skills, </w:t>
      </w:r>
      <w:r w:rsidR="00FB5801">
        <w:t xml:space="preserve">and </w:t>
      </w:r>
      <w:r w:rsidR="004F71EA">
        <w:t>forgetting or decaying knowledge over time.</w:t>
      </w:r>
      <w:r w:rsidR="00006FE6">
        <w:t xml:space="preserve"> Since John R. Anderson </w:t>
      </w:r>
      <w:r w:rsidR="00625F0F">
        <w:t xml:space="preserve">introduced </w:t>
      </w:r>
      <w:r w:rsidR="0072695F">
        <w:t>knowledge tracing in 1986</w:t>
      </w:r>
      <w:del w:id="33" w:author="Lasanthi De Silva" w:date="2023-04-06T22:30:00Z">
        <w:r w:rsidR="0072695F" w:rsidDel="00FB5801">
          <w:delText xml:space="preserve"> </w:delText>
        </w:r>
      </w:del>
      <w:r w:rsidR="0072695F">
        <w:t xml:space="preserve">, researchers have attempted to develop </w:t>
      </w:r>
      <w:proofErr w:type="gramStart"/>
      <w:r w:rsidR="0099666B">
        <w:t>many</w:t>
      </w:r>
      <w:proofErr w:type="gramEnd"/>
      <w:r w:rsidR="0099666B">
        <w:t xml:space="preserve"> </w:t>
      </w:r>
      <w:r w:rsidR="00FB5801">
        <w:t>machine-</w:t>
      </w:r>
      <w:r w:rsidR="0099666B">
        <w:t>learning model</w:t>
      </w:r>
      <w:r w:rsidR="00FB5801">
        <w:t>s</w:t>
      </w:r>
      <w:r w:rsidR="0099666B">
        <w:t xml:space="preserve"> </w:t>
      </w:r>
      <w:r w:rsidR="0099666B">
        <w:t xml:space="preserve">to solve KT. Early models are based on </w:t>
      </w:r>
      <w:r w:rsidR="004B7E66">
        <w:t>Ba</w:t>
      </w:r>
      <w:r w:rsidR="00920FF2">
        <w:t xml:space="preserve">yesian Knowledge Tracing (BKT). </w:t>
      </w:r>
      <w:r w:rsidR="00B20F4C">
        <w:t>With the rise of classical machine learning models</w:t>
      </w:r>
      <w:r w:rsidR="00FB5801">
        <w:t>,</w:t>
      </w:r>
      <w:r w:rsidR="00B20F4C">
        <w:t xml:space="preserve"> </w:t>
      </w:r>
      <w:r w:rsidR="00F35C1F">
        <w:t xml:space="preserve">Logistics regression models </w:t>
      </w:r>
      <w:r w:rsidR="008223CC">
        <w:t xml:space="preserve">started to model </w:t>
      </w:r>
      <w:r w:rsidR="00EC43B4">
        <w:t xml:space="preserve">KT with different learner traits. </w:t>
      </w:r>
      <w:r w:rsidR="007837E0">
        <w:t xml:space="preserve">Item response theory is </w:t>
      </w:r>
      <w:r w:rsidR="00FB5801">
        <w:t xml:space="preserve">a </w:t>
      </w:r>
      <w:r w:rsidR="007837E0">
        <w:t>branch of these attempts.</w:t>
      </w:r>
      <w:r w:rsidR="00CB0867">
        <w:t xml:space="preserve"> With the rise </w:t>
      </w:r>
      <w:r w:rsidR="00FB5801">
        <w:t xml:space="preserve">of </w:t>
      </w:r>
      <w:r w:rsidR="00CB0867">
        <w:t>deep learning</w:t>
      </w:r>
      <w:r w:rsidR="00FB5801">
        <w:t>, a new branch called Deep Knowledge Tracing (DKT) e</w:t>
      </w:r>
      <w:r w:rsidR="00B7220C">
        <w:t>merged that use</w:t>
      </w:r>
      <w:r w:rsidR="00FB5801">
        <w:t>s</w:t>
      </w:r>
      <w:r w:rsidR="00B7220C">
        <w:t xml:space="preserve"> </w:t>
      </w:r>
      <w:r w:rsidR="00D0636E">
        <w:t xml:space="preserve">Recurrent Neural Networks (RNN). This branch </w:t>
      </w:r>
      <w:r w:rsidR="00296E70">
        <w:t>outperformed</w:t>
      </w:r>
      <w:r w:rsidR="00D0636E">
        <w:t xml:space="preserve"> </w:t>
      </w:r>
      <w:r w:rsidR="00C37C26">
        <w:t>previous methods</w:t>
      </w:r>
      <w:r w:rsidR="00296E70">
        <w:t xml:space="preserve"> of KT</w:t>
      </w:r>
      <w:r w:rsidR="00C37C26">
        <w:t xml:space="preserve">. </w:t>
      </w:r>
    </w:p>
    <w:p w14:paraId="2942CCA4" w14:textId="698E3394" w:rsidR="00296E70" w:rsidRDefault="00637DBD" w:rsidP="000F2661">
      <w:r>
        <w:t>There are different KT models to overcome these challenges</w:t>
      </w:r>
      <w:r w:rsidR="00FE77C4">
        <w:t xml:space="preserve">. And they have </w:t>
      </w:r>
      <w:r w:rsidR="00C95C54">
        <w:t>incorporated different perspectives of KT to solve these challenges</w:t>
      </w:r>
      <w:r w:rsidR="00FB5801">
        <w:t>,</w:t>
      </w:r>
      <w:r>
        <w:t xml:space="preserve"> such as </w:t>
      </w:r>
      <w:r w:rsidR="00500D7C">
        <w:t xml:space="preserve">knowledge structures, attention mechanisms, </w:t>
      </w:r>
      <w:r w:rsidR="00FE77C4">
        <w:t>graph representation learning, textual features</w:t>
      </w:r>
      <w:r w:rsidR="00FB5801">
        <w:t>,</w:t>
      </w:r>
      <w:r w:rsidR="00FE77C4">
        <w:t xml:space="preserve"> and forgetting features.</w:t>
      </w:r>
    </w:p>
    <w:p w14:paraId="2B89AA93" w14:textId="22581E4A" w:rsidR="00382B6B" w:rsidRDefault="00382B6B" w:rsidP="006057EA">
      <w:pPr>
        <w:pStyle w:val="Heading2"/>
      </w:pPr>
      <w:bookmarkStart w:id="34" w:name="_Toc131772215"/>
      <w:r>
        <w:t>Item response theory</w:t>
      </w:r>
      <w:bookmarkEnd w:id="34"/>
      <w:r>
        <w:t xml:space="preserve"> </w:t>
      </w:r>
    </w:p>
    <w:p w14:paraId="401CDE19" w14:textId="502C6ED2" w:rsidR="006057EA" w:rsidRDefault="00397011" w:rsidP="006057EA">
      <w:commentRangeStart w:id="35"/>
      <w:commentRangeStart w:id="36"/>
      <w:r>
        <w:t xml:space="preserve">Item response theory (IRT) is </w:t>
      </w:r>
      <w:r w:rsidR="008C2561">
        <w:t xml:space="preserve">a mathematical model to measure the </w:t>
      </w:r>
      <w:r w:rsidR="005976DC">
        <w:t xml:space="preserve">probability of a person giving the correct answer to </w:t>
      </w:r>
      <w:r w:rsidR="00FB5801">
        <w:t>question-</w:t>
      </w:r>
      <w:r w:rsidR="005976DC">
        <w:t xml:space="preserve">based on </w:t>
      </w:r>
      <w:r w:rsidR="00D06E12">
        <w:t xml:space="preserve">traits of questions such as questions required skill level, </w:t>
      </w:r>
      <w:r w:rsidR="003234CD">
        <w:t xml:space="preserve">question decimation factor (how well that question </w:t>
      </w:r>
      <w:r w:rsidR="00F400F3">
        <w:t xml:space="preserve">can measure the person’s ability compared to other questions) and </w:t>
      </w:r>
      <w:r w:rsidR="00C9394F">
        <w:t>persons characteristics such as person</w:t>
      </w:r>
      <w:del w:id="37" w:author="Lasanthi De Silva" w:date="2023-04-06T22:33:00Z">
        <w:r w:rsidR="00C9394F" w:rsidDel="00FB5801">
          <w:delText>s</w:delText>
        </w:r>
      </w:del>
      <w:r w:rsidR="00C9394F">
        <w:t xml:space="preserve"> skill level</w:t>
      </w:r>
      <w:ins w:id="38" w:author="Lasanthi De Silva" w:date="2023-04-06T22:33:00Z">
        <w:r w:rsidR="00FB5801">
          <w:t xml:space="preserve"> </w:t>
        </w:r>
      </w:ins>
      <w:commentRangeStart w:id="39"/>
      <w:del w:id="40" w:author="Lasanthi De Silva" w:date="2023-04-06T22:33:00Z">
        <w:r w:rsidR="00C9394F" w:rsidDel="00FB5801">
          <w:delText>.</w:delText>
        </w:r>
      </w:del>
      <w:r w:rsidR="00D4488A">
        <w:t>(</w:t>
      </w:r>
      <w:del w:id="41" w:author="Lasanthi De Silva" w:date="2023-04-06T22:33:00Z">
        <w:r w:rsidR="00CE7F04" w:rsidRPr="00CE7F04" w:rsidDel="00FB5801">
          <w:delText xml:space="preserve"> </w:delText>
        </w:r>
      </w:del>
      <w:r w:rsidR="00CE7F04" w:rsidRPr="00CE7F04">
        <w:rPr>
          <w:highlight w:val="yellow"/>
        </w:rPr>
        <w:t xml:space="preserve">F. M. Lord, M. R. Novick, and Allan Birnbaum. 1968.Statistical Theories of Mental Test </w:t>
      </w:r>
      <w:proofErr w:type="spellStart"/>
      <w:r w:rsidR="00CE7F04" w:rsidRPr="00CE7F04">
        <w:rPr>
          <w:highlight w:val="yellow"/>
        </w:rPr>
        <w:t>Scores.Addison</w:t>
      </w:r>
      <w:proofErr w:type="spellEnd"/>
      <w:r w:rsidR="00CE7F04" w:rsidRPr="00CE7F04">
        <w:rPr>
          <w:highlight w:val="yellow"/>
        </w:rPr>
        <w:t>-Wesley</w:t>
      </w:r>
      <w:r w:rsidR="00D4488A">
        <w:t>)</w:t>
      </w:r>
      <w:ins w:id="42" w:author="Lasanthi De Silva" w:date="2023-04-06T22:33:00Z">
        <w:r w:rsidR="00FB5801">
          <w:t>.</w:t>
        </w:r>
      </w:ins>
      <w:del w:id="43" w:author="Lasanthi De Silva" w:date="2023-04-06T22:33:00Z">
        <w:r w:rsidR="00D4488A" w:rsidDel="00FB5801">
          <w:delText xml:space="preserve"> </w:delText>
        </w:r>
      </w:del>
      <w:commentRangeEnd w:id="35"/>
      <w:r w:rsidR="00FB5801">
        <w:rPr>
          <w:rStyle w:val="CommentReference"/>
        </w:rPr>
        <w:commentReference w:id="35"/>
      </w:r>
      <w:commentRangeEnd w:id="36"/>
      <w:r w:rsidR="00FB5801">
        <w:rPr>
          <w:rStyle w:val="CommentReference"/>
        </w:rPr>
        <w:commentReference w:id="36"/>
      </w:r>
    </w:p>
    <w:p w14:paraId="30C10B9F" w14:textId="6D3C5F30" w:rsidR="001227E8" w:rsidRDefault="001227E8" w:rsidP="006057EA">
      <w:r w:rsidRPr="001227E8">
        <w:rPr>
          <w:highlight w:val="yellow"/>
        </w:rPr>
        <w:t>IRT formular</w:t>
      </w:r>
      <w:r>
        <w:t xml:space="preserve"> </w:t>
      </w:r>
      <w:commentRangeEnd w:id="39"/>
      <w:r w:rsidR="00FB5801">
        <w:rPr>
          <w:rStyle w:val="CommentReference"/>
        </w:rPr>
        <w:commentReference w:id="39"/>
      </w:r>
    </w:p>
    <w:p w14:paraId="28E32266" w14:textId="487E53BC" w:rsidR="001227E8" w:rsidRDefault="00877754" w:rsidP="006057EA">
      <w:r>
        <w:lastRenderedPageBreak/>
        <w:t xml:space="preserve">Assumptions in </w:t>
      </w:r>
      <w:proofErr w:type="gramStart"/>
      <w:r>
        <w:t>IRT;</w:t>
      </w:r>
      <w:proofErr w:type="gramEnd"/>
    </w:p>
    <w:p w14:paraId="2B592921" w14:textId="73FB52C7" w:rsidR="00877754" w:rsidRDefault="0025034D" w:rsidP="00DD0868">
      <w:pPr>
        <w:pStyle w:val="ListParagraph"/>
        <w:numPr>
          <w:ilvl w:val="0"/>
          <w:numId w:val="14"/>
        </w:numPr>
      </w:pPr>
      <w:r>
        <w:t>Probability of student correctly answer</w:t>
      </w:r>
      <w:ins w:id="44" w:author="Lasanthi De Silva" w:date="2023-04-06T22:37:00Z">
        <w:r w:rsidR="00FB5801">
          <w:t>ing</w:t>
        </w:r>
      </w:ins>
      <w:r>
        <w:t xml:space="preserve"> a question model as </w:t>
      </w:r>
      <w:r w:rsidR="00C7793D">
        <w:t>an</w:t>
      </w:r>
      <w:r>
        <w:t xml:space="preserve"> item response function</w:t>
      </w:r>
    </w:p>
    <w:p w14:paraId="550D1C7E" w14:textId="19F6541D" w:rsidR="0025034D" w:rsidRDefault="00580003" w:rsidP="00DD0868">
      <w:pPr>
        <w:pStyle w:val="ListParagraph"/>
        <w:numPr>
          <w:ilvl w:val="0"/>
          <w:numId w:val="14"/>
        </w:numPr>
      </w:pPr>
      <w:r>
        <w:t>Item response function monot</w:t>
      </w:r>
      <w:r w:rsidR="00C879C7">
        <w:t xml:space="preserve">onically increase with respect to the ability of the </w:t>
      </w:r>
      <w:proofErr w:type="gramStart"/>
      <w:r w:rsidR="00C879C7">
        <w:t>student</w:t>
      </w:r>
      <w:proofErr w:type="gramEnd"/>
      <w:r w:rsidR="00C879C7">
        <w:t xml:space="preserve"> </w:t>
      </w:r>
    </w:p>
    <w:p w14:paraId="7717FA92" w14:textId="2B667BF5" w:rsidR="00A87C65" w:rsidRPr="006057EA" w:rsidRDefault="00DD0868" w:rsidP="00DD0868">
      <w:pPr>
        <w:pStyle w:val="ListParagraph"/>
        <w:numPr>
          <w:ilvl w:val="0"/>
          <w:numId w:val="14"/>
        </w:numPr>
      </w:pPr>
      <w:r>
        <w:t xml:space="preserve">Questions are conditionally </w:t>
      </w:r>
      <w:proofErr w:type="gramStart"/>
      <w:r>
        <w:t>independent</w:t>
      </w:r>
      <w:proofErr w:type="gramEnd"/>
      <w:r>
        <w:t xml:space="preserve"> </w:t>
      </w:r>
    </w:p>
    <w:p w14:paraId="647A8F49" w14:textId="4323EC22" w:rsidR="00382B6B" w:rsidRDefault="00382B6B" w:rsidP="006057EA">
      <w:pPr>
        <w:pStyle w:val="Heading2"/>
      </w:pPr>
      <w:bookmarkStart w:id="45" w:name="_Toc131772216"/>
      <w:r>
        <w:t>Deep knowledge tracing and G</w:t>
      </w:r>
      <w:r w:rsidR="006057EA">
        <w:t>raph neural network</w:t>
      </w:r>
      <w:bookmarkEnd w:id="45"/>
      <w:r w:rsidR="006057EA">
        <w:t xml:space="preserve"> </w:t>
      </w:r>
    </w:p>
    <w:p w14:paraId="3176F79A" w14:textId="69166634" w:rsidR="0004356D" w:rsidRDefault="00FE61EE" w:rsidP="0004356D">
      <w:commentRangeStart w:id="46"/>
      <w:r w:rsidRPr="00FE61EE">
        <w:rPr>
          <w:highlight w:val="yellow"/>
        </w:rPr>
        <w:t xml:space="preserve">Chris </w:t>
      </w:r>
      <w:proofErr w:type="spellStart"/>
      <w:r w:rsidRPr="00FE61EE">
        <w:rPr>
          <w:highlight w:val="yellow"/>
        </w:rPr>
        <w:t>Piech</w:t>
      </w:r>
      <w:proofErr w:type="spellEnd"/>
      <w:r w:rsidRPr="00FE61EE">
        <w:rPr>
          <w:highlight w:val="yellow"/>
        </w:rPr>
        <w:t xml:space="preserve">, Jonathan </w:t>
      </w:r>
      <w:proofErr w:type="spellStart"/>
      <w:r w:rsidRPr="00FE61EE">
        <w:rPr>
          <w:highlight w:val="yellow"/>
        </w:rPr>
        <w:t>Bassen</w:t>
      </w:r>
      <w:proofErr w:type="spellEnd"/>
      <w:r w:rsidRPr="00FE61EE">
        <w:rPr>
          <w:highlight w:val="yellow"/>
        </w:rPr>
        <w:t xml:space="preserve">, Jonathan Huang, Surya Ganguli, Mehran </w:t>
      </w:r>
      <w:proofErr w:type="spellStart"/>
      <w:r w:rsidRPr="00FE61EE">
        <w:rPr>
          <w:highlight w:val="yellow"/>
        </w:rPr>
        <w:t>Sahami</w:t>
      </w:r>
      <w:proofErr w:type="spellEnd"/>
      <w:r w:rsidRPr="00FE61EE">
        <w:rPr>
          <w:highlight w:val="yellow"/>
        </w:rPr>
        <w:t xml:space="preserve">, Leonidas J. </w:t>
      </w:r>
      <w:proofErr w:type="spellStart"/>
      <w:r w:rsidRPr="00FE61EE">
        <w:rPr>
          <w:highlight w:val="yellow"/>
        </w:rPr>
        <w:t>Guibas</w:t>
      </w:r>
      <w:proofErr w:type="spellEnd"/>
      <w:r w:rsidRPr="00FE61EE">
        <w:rPr>
          <w:highlight w:val="yellow"/>
        </w:rPr>
        <w:t xml:space="preserve">, and </w:t>
      </w:r>
      <w:proofErr w:type="spellStart"/>
      <w:r w:rsidRPr="00FE61EE">
        <w:rPr>
          <w:highlight w:val="yellow"/>
        </w:rPr>
        <w:t>Jascha</w:t>
      </w:r>
      <w:proofErr w:type="spellEnd"/>
      <w:r w:rsidRPr="00FE61EE">
        <w:rPr>
          <w:highlight w:val="yellow"/>
        </w:rPr>
        <w:t xml:space="preserve"> </w:t>
      </w:r>
      <w:proofErr w:type="spellStart"/>
      <w:r w:rsidRPr="00FE61EE">
        <w:rPr>
          <w:highlight w:val="yellow"/>
        </w:rPr>
        <w:t>Sohl</w:t>
      </w:r>
      <w:proofErr w:type="spellEnd"/>
      <w:r w:rsidRPr="00FE61EE">
        <w:rPr>
          <w:highlight w:val="yellow"/>
        </w:rPr>
        <w:t xml:space="preserve">-Dickstein. 2015. Deep knowledge tracing. </w:t>
      </w:r>
      <w:proofErr w:type="spellStart"/>
      <w:r w:rsidRPr="00FE61EE">
        <w:rPr>
          <w:highlight w:val="yellow"/>
        </w:rPr>
        <w:t>InNeurIPS</w:t>
      </w:r>
      <w:proofErr w:type="spellEnd"/>
      <w:r w:rsidRPr="00FE61EE">
        <w:rPr>
          <w:highlight w:val="yellow"/>
        </w:rPr>
        <w:t>. 505–513.</w:t>
      </w:r>
      <w:commentRangeEnd w:id="46"/>
      <w:r w:rsidR="00FB5801">
        <w:rPr>
          <w:rStyle w:val="CommentReference"/>
        </w:rPr>
        <w:commentReference w:id="46"/>
      </w:r>
      <w:r>
        <w:t xml:space="preserve"> </w:t>
      </w:r>
      <w:r w:rsidR="00446ECB">
        <w:t>Lead</w:t>
      </w:r>
      <w:r w:rsidR="00446ECB" w:rsidRPr="00446ECB">
        <w:t xml:space="preserve"> </w:t>
      </w:r>
      <w:r>
        <w:t>the</w:t>
      </w:r>
      <w:r w:rsidR="00446ECB">
        <w:t xml:space="preserve"> </w:t>
      </w:r>
      <w:r w:rsidR="00720D59" w:rsidRPr="00720D59">
        <w:rPr>
          <w:b/>
          <w:bCs/>
        </w:rPr>
        <w:t>Deep Knowledge Tracing</w:t>
      </w:r>
      <w:r w:rsidR="00720D59">
        <w:t xml:space="preserve"> </w:t>
      </w:r>
      <w:r w:rsidR="00720D59">
        <w:rPr>
          <w:b/>
          <w:bCs/>
        </w:rPr>
        <w:t xml:space="preserve">(DKT). </w:t>
      </w:r>
      <w:r w:rsidR="00E04778">
        <w:t>DKT mainly use</w:t>
      </w:r>
      <w:r w:rsidR="00FB5801">
        <w:t>s</w:t>
      </w:r>
      <w:r w:rsidR="00E04778">
        <w:t xml:space="preserve"> deep learning to </w:t>
      </w:r>
      <w:r w:rsidR="00EA11B9">
        <w:t>predict students</w:t>
      </w:r>
      <w:r w:rsidR="00FB5801">
        <w:t>'</w:t>
      </w:r>
      <w:r w:rsidR="00EA11B9">
        <w:t xml:space="preserve"> </w:t>
      </w:r>
      <w:r w:rsidR="00EA11B9">
        <w:t xml:space="preserve">ability to answer a question correctly. There are </w:t>
      </w:r>
      <w:proofErr w:type="gramStart"/>
      <w:r w:rsidR="00EA11B9">
        <w:t>many</w:t>
      </w:r>
      <w:proofErr w:type="gramEnd"/>
      <w:r w:rsidR="00EA11B9">
        <w:t xml:space="preserve"> branches under </w:t>
      </w:r>
      <w:r w:rsidR="009F1B84">
        <w:t xml:space="preserve">DKT. They are </w:t>
      </w:r>
      <w:del w:id="47" w:author="Lasanthi De Silva" w:date="2023-04-06T22:43:00Z">
        <w:r w:rsidDel="00FB5801">
          <w:delText xml:space="preserve"> </w:delText>
        </w:r>
      </w:del>
      <w:r w:rsidR="009F1B84">
        <w:t xml:space="preserve">Text-aware KT models, Attentive KT models, Graph-Based KT models, </w:t>
      </w:r>
      <w:r w:rsidR="00BF2B41">
        <w:t xml:space="preserve">Forgetting-aware KT models and Memory-Augmented KT models. This research </w:t>
      </w:r>
      <w:r w:rsidR="00BE3C04">
        <w:t>focu</w:t>
      </w:r>
      <w:r w:rsidR="00FB5801">
        <w:t>se</w:t>
      </w:r>
      <w:r w:rsidR="00BE3C04">
        <w:t xml:space="preserve">s on </w:t>
      </w:r>
      <w:r w:rsidR="00FB5801">
        <w:t>Graph-</w:t>
      </w:r>
      <w:r w:rsidR="00877BAA">
        <w:t>based KT models</w:t>
      </w:r>
      <w:r w:rsidR="0098047B">
        <w:t xml:space="preserve">. </w:t>
      </w:r>
    </w:p>
    <w:p w14:paraId="48DEC2C3" w14:textId="08B54A65" w:rsidR="00AE6F4D" w:rsidRDefault="007D6779" w:rsidP="0004356D">
      <w:pPr>
        <w:rPr>
          <w:color w:val="000000"/>
        </w:rPr>
      </w:pPr>
      <w:r>
        <w:t xml:space="preserve">According to </w:t>
      </w:r>
      <w:sdt>
        <w:sdtPr>
          <w:rPr>
            <w:color w:val="000000"/>
          </w:rPr>
          <w:tag w:val="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
          <w:id w:val="-922878791"/>
          <w:placeholder>
            <w:docPart w:val="DefaultPlaceholder_-1854013440"/>
          </w:placeholder>
        </w:sdtPr>
        <w:sdtContent>
          <w:r w:rsidR="00157FD7" w:rsidRPr="00157FD7">
            <w:rPr>
              <w:color w:val="000000"/>
            </w:rPr>
            <w:t>(Abdelrahman, Wang and Nunes, 2023)</w:t>
          </w:r>
        </w:sdtContent>
      </w:sdt>
      <w:r w:rsidR="009767A8">
        <w:rPr>
          <w:color w:val="000000"/>
        </w:rPr>
        <w:t xml:space="preserve"> there are </w:t>
      </w:r>
      <w:r w:rsidR="00FB5801">
        <w:rPr>
          <w:color w:val="000000"/>
        </w:rPr>
        <w:t xml:space="preserve">three </w:t>
      </w:r>
      <w:r w:rsidR="009767A8">
        <w:rPr>
          <w:color w:val="000000"/>
        </w:rPr>
        <w:t xml:space="preserve">main </w:t>
      </w:r>
      <w:r w:rsidR="00FB5801">
        <w:rPr>
          <w:color w:val="000000"/>
        </w:rPr>
        <w:t>graph-</w:t>
      </w:r>
      <w:r w:rsidR="00A06C54">
        <w:rPr>
          <w:color w:val="000000"/>
        </w:rPr>
        <w:t xml:space="preserve">based </w:t>
      </w:r>
      <w:r w:rsidR="00A06C54">
        <w:rPr>
          <w:color w:val="000000"/>
        </w:rPr>
        <w:t xml:space="preserve">KT models. </w:t>
      </w:r>
      <w:r w:rsidR="00AE6F4D">
        <w:rPr>
          <w:color w:val="000000"/>
        </w:rPr>
        <w:t xml:space="preserve">They </w:t>
      </w:r>
      <w:proofErr w:type="gramStart"/>
      <w:r w:rsidR="00AE6F4D">
        <w:rPr>
          <w:color w:val="000000"/>
        </w:rPr>
        <w:t>are</w:t>
      </w:r>
      <w:proofErr w:type="gramEnd"/>
      <w:r w:rsidR="00AE6F4D">
        <w:rPr>
          <w:color w:val="000000"/>
        </w:rPr>
        <w:t xml:space="preserve"> </w:t>
      </w:r>
    </w:p>
    <w:p w14:paraId="314E3892" w14:textId="2DF3B9A8" w:rsidR="007D6779" w:rsidRPr="00E734D4" w:rsidRDefault="00AE6F4D" w:rsidP="00E734D4">
      <w:pPr>
        <w:pStyle w:val="ListParagraph"/>
        <w:numPr>
          <w:ilvl w:val="0"/>
          <w:numId w:val="15"/>
        </w:numPr>
        <w:rPr>
          <w:color w:val="000000"/>
        </w:rPr>
      </w:pPr>
      <w:r w:rsidRPr="00E734D4">
        <w:rPr>
          <w:color w:val="000000"/>
        </w:rPr>
        <w:t>graph</w:t>
      </w:r>
      <w:r w:rsidR="00FB5801">
        <w:rPr>
          <w:color w:val="000000"/>
        </w:rPr>
        <w:t>-based</w:t>
      </w:r>
      <w:r w:rsidRPr="00E734D4">
        <w:rPr>
          <w:color w:val="000000"/>
        </w:rPr>
        <w:t xml:space="preserve"> </w:t>
      </w:r>
      <w:r w:rsidR="00E734D4" w:rsidRPr="00E734D4">
        <w:rPr>
          <w:color w:val="000000"/>
        </w:rPr>
        <w:t xml:space="preserve">knowledge tracing </w:t>
      </w:r>
    </w:p>
    <w:p w14:paraId="2F4689E1" w14:textId="7A263CB8" w:rsidR="00E734D4" w:rsidRPr="00E734D4" w:rsidRDefault="00FB5801" w:rsidP="00E734D4">
      <w:pPr>
        <w:pStyle w:val="ListParagraph"/>
        <w:numPr>
          <w:ilvl w:val="0"/>
          <w:numId w:val="15"/>
        </w:numPr>
        <w:rPr>
          <w:color w:val="000000"/>
        </w:rPr>
      </w:pPr>
      <w:r w:rsidRPr="00E734D4">
        <w:rPr>
          <w:color w:val="000000"/>
        </w:rPr>
        <w:t>graph</w:t>
      </w:r>
      <w:r>
        <w:rPr>
          <w:color w:val="000000"/>
        </w:rPr>
        <w:t>-</w:t>
      </w:r>
      <w:r w:rsidR="00E734D4" w:rsidRPr="00E734D4">
        <w:rPr>
          <w:color w:val="000000"/>
        </w:rPr>
        <w:t xml:space="preserve">based </w:t>
      </w:r>
      <w:r w:rsidR="00E734D4" w:rsidRPr="00E734D4">
        <w:rPr>
          <w:color w:val="000000"/>
        </w:rPr>
        <w:t xml:space="preserve">interaction knowledge tracing </w:t>
      </w:r>
    </w:p>
    <w:p w14:paraId="2B745B3D" w14:textId="27F45E39" w:rsidR="005C2CF6" w:rsidRDefault="00FB5801" w:rsidP="005C2CF6">
      <w:pPr>
        <w:pStyle w:val="ListParagraph"/>
        <w:numPr>
          <w:ilvl w:val="0"/>
          <w:numId w:val="15"/>
        </w:numPr>
        <w:rPr>
          <w:color w:val="000000"/>
        </w:rPr>
      </w:pPr>
      <w:r w:rsidRPr="00E734D4">
        <w:rPr>
          <w:color w:val="000000"/>
        </w:rPr>
        <w:t>structure</w:t>
      </w:r>
      <w:r>
        <w:rPr>
          <w:color w:val="000000"/>
        </w:rPr>
        <w:t>-</w:t>
      </w:r>
      <w:r w:rsidR="005C2CF6" w:rsidRPr="00E734D4">
        <w:rPr>
          <w:color w:val="000000"/>
        </w:rPr>
        <w:t xml:space="preserve">based </w:t>
      </w:r>
      <w:r w:rsidR="005C2CF6" w:rsidRPr="00E734D4">
        <w:rPr>
          <w:color w:val="000000"/>
        </w:rPr>
        <w:t xml:space="preserve">knowledge tracing </w:t>
      </w:r>
      <w:r w:rsidR="009A429F">
        <w:rPr>
          <w:color w:val="000000"/>
        </w:rPr>
        <w:t>(SBKT)</w:t>
      </w:r>
    </w:p>
    <w:p w14:paraId="30F06D80" w14:textId="4AD1049B" w:rsidR="004C49C6" w:rsidRDefault="004C49C6" w:rsidP="004C49C6">
      <w:pPr>
        <w:rPr>
          <w:color w:val="000000"/>
        </w:rPr>
      </w:pPr>
      <w:r>
        <w:rPr>
          <w:color w:val="000000"/>
        </w:rPr>
        <w:t xml:space="preserve">This research </w:t>
      </w:r>
      <w:r>
        <w:rPr>
          <w:color w:val="000000"/>
        </w:rPr>
        <w:t>lean</w:t>
      </w:r>
      <w:r w:rsidR="00FB5801">
        <w:rPr>
          <w:color w:val="000000"/>
        </w:rPr>
        <w:t>s</w:t>
      </w:r>
      <w:r>
        <w:rPr>
          <w:color w:val="000000"/>
        </w:rPr>
        <w:t xml:space="preserve"> t</w:t>
      </w:r>
      <w:r>
        <w:rPr>
          <w:color w:val="000000"/>
        </w:rPr>
        <w:t xml:space="preserve">oward </w:t>
      </w:r>
      <w:r w:rsidR="00FB5801">
        <w:rPr>
          <w:color w:val="000000"/>
        </w:rPr>
        <w:t>structure-</w:t>
      </w:r>
      <w:r>
        <w:rPr>
          <w:color w:val="000000"/>
        </w:rPr>
        <w:t xml:space="preserve">based </w:t>
      </w:r>
      <w:r>
        <w:rPr>
          <w:color w:val="000000"/>
        </w:rPr>
        <w:t xml:space="preserve">knowledge tracing </w:t>
      </w:r>
      <w:r w:rsidR="00772745">
        <w:rPr>
          <w:color w:val="000000"/>
        </w:rPr>
        <w:t xml:space="preserve">as we use knowledge graphs </w:t>
      </w:r>
      <w:r w:rsidR="00FB5801">
        <w:rPr>
          <w:color w:val="000000"/>
        </w:rPr>
        <w:t>representing</w:t>
      </w:r>
      <w:r w:rsidR="00772745">
        <w:rPr>
          <w:color w:val="000000"/>
        </w:rPr>
        <w:t xml:space="preserve"> r</w:t>
      </w:r>
      <w:r w:rsidR="00772745">
        <w:rPr>
          <w:color w:val="000000"/>
        </w:rPr>
        <w:t>elationships between knowledge concepts</w:t>
      </w:r>
      <w:r w:rsidR="00626C77">
        <w:rPr>
          <w:color w:val="000000"/>
        </w:rPr>
        <w:t xml:space="preserve"> </w:t>
      </w:r>
      <w:r w:rsidR="00772745">
        <w:rPr>
          <w:color w:val="000000"/>
        </w:rPr>
        <w:t>(</w:t>
      </w:r>
      <w:r w:rsidR="00626C77">
        <w:rPr>
          <w:color w:val="000000"/>
        </w:rPr>
        <w:t>KC</w:t>
      </w:r>
      <w:r w:rsidR="00FB5801">
        <w:rPr>
          <w:color w:val="000000"/>
        </w:rPr>
        <w:t>/</w:t>
      </w:r>
      <w:r w:rsidR="00772745">
        <w:rPr>
          <w:color w:val="000000"/>
        </w:rPr>
        <w:t xml:space="preserve">learning </w:t>
      </w:r>
      <w:r w:rsidR="00772745">
        <w:rPr>
          <w:color w:val="000000"/>
        </w:rPr>
        <w:t>objective</w:t>
      </w:r>
      <w:r w:rsidR="00626C77">
        <w:rPr>
          <w:color w:val="000000"/>
        </w:rPr>
        <w:t xml:space="preserve"> (LO)</w:t>
      </w:r>
      <w:r w:rsidR="00772745">
        <w:rPr>
          <w:color w:val="000000"/>
        </w:rPr>
        <w:t xml:space="preserve"> as per our data set)</w:t>
      </w:r>
      <w:r w:rsidR="00626C77">
        <w:rPr>
          <w:color w:val="000000"/>
        </w:rPr>
        <w:t xml:space="preserve">. </w:t>
      </w:r>
    </w:p>
    <w:p w14:paraId="25B03565" w14:textId="0899B0E7" w:rsidR="00F61DE0" w:rsidRDefault="00F61DE0" w:rsidP="004C49C6">
      <w:pPr>
        <w:rPr>
          <w:color w:val="000000"/>
        </w:rPr>
      </w:pPr>
      <w:r w:rsidRPr="00F61DE0">
        <w:rPr>
          <w:color w:val="000000"/>
          <w:highlight w:val="yellow"/>
        </w:rPr>
        <w:t xml:space="preserve">Add image from </w:t>
      </w:r>
      <w:sdt>
        <w:sdtPr>
          <w:rPr>
            <w:color w:val="000000"/>
            <w:highlight w:val="yellow"/>
          </w:rPr>
          <w:tag w:val="MENDELEY_CITATION_v3_eyJjaXRhdGlvbklEIjoiTUVOREVMRVlfQ0lUQVRJT05fMGY3YmI4NDMtZmUxZC00YzA1LTk2MjAtZTAzNGIyZjY4OTE3IiwicHJvcGVydGllcyI6eyJub3RlSW5kZXgiOjB9LCJpc0VkaXRlZCI6ZmFsc2UsIm1hbnVhbE92ZXJyaWRlIjp7ImlzTWFudWFsbHlPdmVycmlkZGVuIjp0cnVlLCJjaXRlcHJvY1RleHQiOiIoVG9uZyBldCBhbC4sIDIwMjApIiwibWFudWFsT3ZlcnJpZGVUZXh0IjoiVG9uZyBldCBhbC4sKCAyMDIwKS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1287960013"/>
          <w:placeholder>
            <w:docPart w:val="3371EDD38481467DB911230ADCC5839D"/>
          </w:placeholder>
        </w:sdtPr>
        <w:sdtContent>
          <w:r w:rsidR="00157FD7" w:rsidRPr="00157FD7">
            <w:rPr>
              <w:color w:val="000000"/>
              <w:highlight w:val="yellow"/>
            </w:rPr>
            <w:t xml:space="preserve">Tong </w:t>
          </w:r>
          <w:proofErr w:type="gramStart"/>
          <w:r w:rsidR="00157FD7" w:rsidRPr="00157FD7">
            <w:rPr>
              <w:color w:val="000000"/>
              <w:highlight w:val="yellow"/>
            </w:rPr>
            <w:t>et al.,(</w:t>
          </w:r>
          <w:proofErr w:type="gramEnd"/>
          <w:r w:rsidR="00157FD7" w:rsidRPr="00157FD7">
            <w:rPr>
              <w:color w:val="000000"/>
              <w:highlight w:val="yellow"/>
            </w:rPr>
            <w:t xml:space="preserve"> 2020)</w:t>
          </w:r>
        </w:sdtContent>
      </w:sdt>
    </w:p>
    <w:p w14:paraId="078AA7F2" w14:textId="2B3FA493" w:rsidR="005C2CF6" w:rsidRPr="005C2CF6" w:rsidRDefault="00000000" w:rsidP="005C2CF6">
      <w:pPr>
        <w:rPr>
          <w:color w:val="000000"/>
        </w:rPr>
      </w:pPr>
      <w:sdt>
        <w:sdtPr>
          <w:rPr>
            <w:color w:val="000000"/>
          </w:rPr>
          <w:tag w:val="MENDELEY_CITATION_v3_eyJjaXRhdGlvbklEIjoiTUVOREVMRVlfQ0lUQVRJT05fM2IwMzEzMDktZTI3ZS00YWVkLThlMjAtNzBlZjdjY2FlMTllIiwicHJvcGVydGllcyI6eyJub3RlSW5kZXgiOjB9LCJpc0VkaXRlZCI6ZmFsc2UsIm1hbnVhbE92ZXJyaWRlIjp7ImlzTWFudWFsbHlPdmVycmlkZGVuIjp0cnVlLCJjaXRlcHJvY1RleHQiOiIoVG9uZyBldCBhbC4sIDIwMjApIiwibWFudWFsT3ZlcnJpZGVUZXh0IjoiVG9uZyBldCBhbC4sKCAyMDIwKS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
          <w:id w:val="-1798443660"/>
          <w:placeholder>
            <w:docPart w:val="DefaultPlaceholder_-1854013440"/>
          </w:placeholder>
        </w:sdtPr>
        <w:sdtContent>
          <w:r w:rsidR="00157FD7" w:rsidRPr="00157FD7">
            <w:rPr>
              <w:color w:val="000000"/>
            </w:rPr>
            <w:t xml:space="preserve">Tong </w:t>
          </w:r>
          <w:proofErr w:type="gramStart"/>
          <w:r w:rsidR="00157FD7" w:rsidRPr="00157FD7">
            <w:rPr>
              <w:color w:val="000000"/>
            </w:rPr>
            <w:t>et al.,(</w:t>
          </w:r>
          <w:proofErr w:type="gramEnd"/>
          <w:del w:id="48" w:author="Lasanthi De Silva" w:date="2023-04-06T22:44:00Z">
            <w:r w:rsidR="00157FD7" w:rsidRPr="00157FD7" w:rsidDel="00FB5801">
              <w:rPr>
                <w:color w:val="000000"/>
              </w:rPr>
              <w:delText xml:space="preserve"> </w:delText>
            </w:r>
          </w:del>
          <w:r w:rsidR="00157FD7" w:rsidRPr="00157FD7">
            <w:rPr>
              <w:color w:val="000000"/>
            </w:rPr>
            <w:t>2020)</w:t>
          </w:r>
        </w:sdtContent>
      </w:sdt>
      <w:r w:rsidR="00D80DD3" w:rsidRPr="005C2CF6">
        <w:rPr>
          <w:color w:val="000000"/>
        </w:rPr>
        <w:t xml:space="preserve"> </w:t>
      </w:r>
      <w:r w:rsidR="00E70565" w:rsidRPr="005C2CF6">
        <w:rPr>
          <w:color w:val="000000"/>
        </w:rPr>
        <w:t xml:space="preserve">introduced the </w:t>
      </w:r>
      <w:r w:rsidR="00FB5801" w:rsidRPr="005C2CF6">
        <w:rPr>
          <w:color w:val="000000"/>
        </w:rPr>
        <w:t>structure</w:t>
      </w:r>
      <w:r w:rsidR="00FB5801">
        <w:rPr>
          <w:color w:val="000000"/>
        </w:rPr>
        <w:t>-</w:t>
      </w:r>
      <w:r w:rsidR="000C6025" w:rsidRPr="005C2CF6">
        <w:rPr>
          <w:color w:val="000000"/>
        </w:rPr>
        <w:t>based knowledge tracing</w:t>
      </w:r>
      <w:r w:rsidR="00AE5FBE" w:rsidRPr="005C2CF6">
        <w:rPr>
          <w:color w:val="000000"/>
        </w:rPr>
        <w:t xml:space="preserve"> method.</w:t>
      </w:r>
      <w:r w:rsidR="007B76AD" w:rsidRPr="005C2CF6">
        <w:rPr>
          <w:color w:val="000000"/>
        </w:rPr>
        <w:t xml:space="preserve"> They </w:t>
      </w:r>
      <w:r w:rsidR="007B76AD" w:rsidRPr="005C2CF6">
        <w:rPr>
          <w:color w:val="000000"/>
        </w:rPr>
        <w:t xml:space="preserve">have </w:t>
      </w:r>
      <w:r w:rsidR="00FB5801" w:rsidRPr="005C2CF6">
        <w:rPr>
          <w:color w:val="000000"/>
        </w:rPr>
        <w:t>t</w:t>
      </w:r>
      <w:r w:rsidR="00FB5801">
        <w:rPr>
          <w:color w:val="000000"/>
        </w:rPr>
        <w:t>ri</w:t>
      </w:r>
      <w:r w:rsidR="00FB5801" w:rsidRPr="005C2CF6">
        <w:rPr>
          <w:color w:val="000000"/>
        </w:rPr>
        <w:t xml:space="preserve">ed </w:t>
      </w:r>
      <w:r w:rsidR="007B76AD" w:rsidRPr="005C2CF6">
        <w:rPr>
          <w:color w:val="000000"/>
        </w:rPr>
        <w:t xml:space="preserve">to </w:t>
      </w:r>
      <w:r w:rsidR="007B76AD" w:rsidRPr="005C2CF6">
        <w:rPr>
          <w:color w:val="000000"/>
        </w:rPr>
        <w:t>solve two main challenges in this paper.</w:t>
      </w:r>
      <w:r w:rsidR="008725D4" w:rsidRPr="005C2CF6">
        <w:rPr>
          <w:color w:val="000000"/>
        </w:rPr>
        <w:t xml:space="preserve"> Degree of knowledge of concept</w:t>
      </w:r>
      <w:r w:rsidR="00D72591" w:rsidRPr="005C2CF6">
        <w:rPr>
          <w:color w:val="000000"/>
        </w:rPr>
        <w:t xml:space="preserve"> impacted in ways. They </w:t>
      </w:r>
      <w:r w:rsidR="00D72591" w:rsidRPr="005C2CF6">
        <w:rPr>
          <w:color w:val="000000"/>
        </w:rPr>
        <w:t xml:space="preserve">are </w:t>
      </w:r>
      <w:r w:rsidR="00FB5801">
        <w:rPr>
          <w:color w:val="000000"/>
        </w:rPr>
        <w:t xml:space="preserve">the </w:t>
      </w:r>
      <w:r w:rsidR="00D72591" w:rsidRPr="005C2CF6">
        <w:rPr>
          <w:color w:val="000000"/>
        </w:rPr>
        <w:t xml:space="preserve">temporal </w:t>
      </w:r>
      <w:r w:rsidR="00D72591" w:rsidRPr="005C2CF6">
        <w:rPr>
          <w:color w:val="000000"/>
        </w:rPr>
        <w:t xml:space="preserve">impact of </w:t>
      </w:r>
      <w:r w:rsidR="00F61DE0" w:rsidRPr="005C2CF6">
        <w:rPr>
          <w:color w:val="000000"/>
        </w:rPr>
        <w:t xml:space="preserve">exercise sequence </w:t>
      </w:r>
      <w:r w:rsidR="00F61DE0" w:rsidRPr="005C2CF6">
        <w:rPr>
          <w:color w:val="000000"/>
        </w:rPr>
        <w:t xml:space="preserve">and </w:t>
      </w:r>
      <w:r w:rsidR="00FB5801">
        <w:rPr>
          <w:color w:val="000000"/>
        </w:rPr>
        <w:t xml:space="preserve">the </w:t>
      </w:r>
      <w:r w:rsidR="00B153D9" w:rsidRPr="005C2CF6">
        <w:rPr>
          <w:color w:val="000000"/>
        </w:rPr>
        <w:t xml:space="preserve">spatial impact </w:t>
      </w:r>
      <w:r w:rsidR="00B153D9" w:rsidRPr="005C2CF6">
        <w:rPr>
          <w:color w:val="000000"/>
        </w:rPr>
        <w:t xml:space="preserve">of the knowledge structure </w:t>
      </w:r>
      <w:r w:rsidR="00B153D9" w:rsidRPr="005C2CF6">
        <w:rPr>
          <w:color w:val="000000"/>
        </w:rPr>
        <w:t xml:space="preserve">or knowledge </w:t>
      </w:r>
      <w:r w:rsidR="00B153D9" w:rsidRPr="005C2CF6">
        <w:rPr>
          <w:color w:val="000000"/>
        </w:rPr>
        <w:t xml:space="preserve">graph. </w:t>
      </w:r>
      <w:r w:rsidR="005C2CF6" w:rsidRPr="005C2CF6">
        <w:rPr>
          <w:color w:val="000000"/>
        </w:rPr>
        <w:t xml:space="preserve">In order to solve these </w:t>
      </w:r>
      <w:r w:rsidR="00520034" w:rsidRPr="005C2CF6">
        <w:rPr>
          <w:color w:val="000000"/>
        </w:rPr>
        <w:t>challenges,</w:t>
      </w:r>
      <w:r w:rsidR="005C2CF6" w:rsidRPr="005C2CF6">
        <w:rPr>
          <w:color w:val="000000"/>
        </w:rPr>
        <w:t xml:space="preserve"> they have introduced </w:t>
      </w:r>
      <w:r w:rsidR="00FB5801" w:rsidRPr="005C2CF6">
        <w:rPr>
          <w:color w:val="000000"/>
        </w:rPr>
        <w:t>structure</w:t>
      </w:r>
      <w:r w:rsidR="00FB5801">
        <w:rPr>
          <w:color w:val="000000"/>
        </w:rPr>
        <w:t>-</w:t>
      </w:r>
      <w:r w:rsidR="005C2CF6" w:rsidRPr="005C2CF6">
        <w:rPr>
          <w:color w:val="000000"/>
        </w:rPr>
        <w:t>based knowledge tracing</w:t>
      </w:r>
      <w:r w:rsidR="005C2CF6">
        <w:rPr>
          <w:color w:val="000000"/>
        </w:rPr>
        <w:t xml:space="preserve">. </w:t>
      </w:r>
      <w:r w:rsidR="009A429F">
        <w:rPr>
          <w:color w:val="000000"/>
        </w:rPr>
        <w:t xml:space="preserve">SBKT </w:t>
      </w:r>
      <w:r w:rsidR="009A429F" w:rsidRPr="009A429F">
        <w:rPr>
          <w:color w:val="000000"/>
        </w:rPr>
        <w:t xml:space="preserve">can simultaneously model the temporal and spatial </w:t>
      </w:r>
      <w:r w:rsidR="009A429F">
        <w:rPr>
          <w:color w:val="000000"/>
        </w:rPr>
        <w:t>impacts.</w:t>
      </w:r>
    </w:p>
    <w:p w14:paraId="2A320D0D" w14:textId="6D59968C" w:rsidR="000C6025" w:rsidRPr="000C6025" w:rsidRDefault="000C6025" w:rsidP="000C6025">
      <w:pPr>
        <w:rPr>
          <w:color w:val="000000"/>
        </w:rPr>
      </w:pPr>
    </w:p>
    <w:p w14:paraId="485C327A" w14:textId="5D2B705B" w:rsidR="004D2EC1" w:rsidRPr="004C49C6" w:rsidRDefault="004D2EC1" w:rsidP="004C49C6">
      <w:pPr>
        <w:rPr>
          <w:color w:val="000000"/>
        </w:rPr>
      </w:pPr>
    </w:p>
    <w:p w14:paraId="3E71FE7B" w14:textId="77777777" w:rsidR="00AE6F4D" w:rsidRPr="0004356D" w:rsidRDefault="00AE6F4D" w:rsidP="0004356D"/>
    <w:p w14:paraId="04814657" w14:textId="674441B9" w:rsidR="0004356D" w:rsidRPr="0004356D" w:rsidRDefault="0004356D" w:rsidP="0004356D">
      <w:pPr>
        <w:pStyle w:val="Heading2"/>
      </w:pPr>
      <w:bookmarkStart w:id="49" w:name="_Toc131772217"/>
      <w:r>
        <w:t>Bayesian knowledge tracing</w:t>
      </w:r>
      <w:bookmarkEnd w:id="49"/>
      <w:r>
        <w:t xml:space="preserve"> </w:t>
      </w:r>
    </w:p>
    <w:p w14:paraId="50033D85" w14:textId="1B8D97CE" w:rsidR="003B6644" w:rsidRDefault="00B1372C" w:rsidP="00685728">
      <w:r>
        <w:t>Bayesian knowledge tracing  (BKT) is one</w:t>
      </w:r>
      <w:r w:rsidR="00882401">
        <w:t xml:space="preserve"> of</w:t>
      </w:r>
      <w:r>
        <w:t xml:space="preserve"> </w:t>
      </w:r>
      <w:r w:rsidR="00FB5801">
        <w:t>two main</w:t>
      </w:r>
      <w:r w:rsidR="00882401">
        <w:t xml:space="preserve"> bra</w:t>
      </w:r>
      <w:r w:rsidR="00882401">
        <w:t xml:space="preserve">nches of traditional </w:t>
      </w:r>
      <w:r w:rsidR="00F54B07">
        <w:t xml:space="preserve">knowledge </w:t>
      </w:r>
      <w:r w:rsidR="009D6057">
        <w:t>tracing.</w:t>
      </w:r>
      <w:r w:rsidR="003B6644">
        <w:t xml:space="preserve"> BKT models depend on </w:t>
      </w:r>
      <w:r w:rsidR="0006496D">
        <w:rPr>
          <w:b/>
          <w:bCs/>
        </w:rPr>
        <w:t>M</w:t>
      </w:r>
      <w:r w:rsidR="003B6644" w:rsidRPr="0006496D">
        <w:rPr>
          <w:b/>
          <w:bCs/>
        </w:rPr>
        <w:t xml:space="preserve">astery </w:t>
      </w:r>
      <w:r w:rsidR="0006496D">
        <w:rPr>
          <w:b/>
          <w:bCs/>
        </w:rPr>
        <w:t>L</w:t>
      </w:r>
      <w:r w:rsidR="0006496D" w:rsidRPr="0006496D">
        <w:rPr>
          <w:b/>
          <w:bCs/>
        </w:rPr>
        <w:t xml:space="preserve">earning </w:t>
      </w:r>
      <w:r w:rsidR="0006496D">
        <w:rPr>
          <w:b/>
          <w:bCs/>
        </w:rPr>
        <w:t>C</w:t>
      </w:r>
      <w:r w:rsidR="0006496D" w:rsidRPr="0006496D">
        <w:rPr>
          <w:b/>
          <w:bCs/>
        </w:rPr>
        <w:t>oncept</w:t>
      </w:r>
      <w:r w:rsidR="0006496D">
        <w:t xml:space="preserve">. </w:t>
      </w:r>
      <w:r w:rsidR="00FB5801">
        <w:t xml:space="preserve">The mastery </w:t>
      </w:r>
      <w:r w:rsidR="0006496D">
        <w:t xml:space="preserve">learning concept assumes that every student </w:t>
      </w:r>
      <w:r w:rsidR="0006496D">
        <w:t xml:space="preserve">can </w:t>
      </w:r>
      <w:r w:rsidR="00FB5801">
        <w:t>achieve mastery through</w:t>
      </w:r>
      <w:r w:rsidR="0035627C">
        <w:t xml:space="preserve"> practice</w:t>
      </w:r>
      <w:r w:rsidR="0035627C">
        <w:t xml:space="preserve">. But it </w:t>
      </w:r>
      <w:r w:rsidR="0035627C">
        <w:t>need</w:t>
      </w:r>
      <w:r w:rsidR="00FB5801">
        <w:t>s</w:t>
      </w:r>
      <w:r w:rsidR="0035627C">
        <w:t xml:space="preserve"> to </w:t>
      </w:r>
      <w:r w:rsidR="0035627C">
        <w:t xml:space="preserve">meet two conditions. They </w:t>
      </w:r>
      <w:proofErr w:type="gramStart"/>
      <w:r w:rsidR="0035627C">
        <w:t>are ;</w:t>
      </w:r>
      <w:proofErr w:type="gramEnd"/>
    </w:p>
    <w:p w14:paraId="2B53A6D9" w14:textId="0E794548" w:rsidR="0035627C" w:rsidRDefault="00302C78" w:rsidP="00115292">
      <w:pPr>
        <w:pStyle w:val="ListParagraph"/>
        <w:numPr>
          <w:ilvl w:val="0"/>
          <w:numId w:val="16"/>
        </w:numPr>
      </w:pPr>
      <w:r w:rsidRPr="00302C78">
        <w:t>mastery learning is that knowledge is appropriately described as a hierarchy of skills</w:t>
      </w:r>
    </w:p>
    <w:p w14:paraId="50C53E9E" w14:textId="04252399" w:rsidR="00302C78" w:rsidRDefault="00115292" w:rsidP="00115292">
      <w:pPr>
        <w:pStyle w:val="ListParagraph"/>
        <w:numPr>
          <w:ilvl w:val="0"/>
          <w:numId w:val="16"/>
        </w:numPr>
      </w:pPr>
      <w:r w:rsidRPr="00115292">
        <w:t>mastery learning is that learning experiences must be structured to ensure that students master the lower-level skills before moving on to more complex ones</w:t>
      </w:r>
    </w:p>
    <w:p w14:paraId="37C78458" w14:textId="7E5224D2" w:rsidR="00685728" w:rsidRDefault="009D6057" w:rsidP="00685728">
      <w:r>
        <w:t xml:space="preserve"> </w:t>
      </w:r>
      <w:r w:rsidR="00770496">
        <w:t xml:space="preserve">BKT </w:t>
      </w:r>
      <w:proofErr w:type="gramStart"/>
      <w:r w:rsidR="00FB5801">
        <w:t xml:space="preserve">was </w:t>
      </w:r>
      <w:r w:rsidR="00770496">
        <w:t>introduced</w:t>
      </w:r>
      <w:proofErr w:type="gramEnd"/>
      <w:r w:rsidR="00770496">
        <w:t xml:space="preserve"> by </w:t>
      </w:r>
      <w:r w:rsidR="00EF5262" w:rsidRPr="00EF5262">
        <w:rPr>
          <w:highlight w:val="yellow"/>
        </w:rPr>
        <w:t>(Corbett and Anderson)</w:t>
      </w:r>
      <w:r w:rsidR="00EF5262">
        <w:t xml:space="preserve"> </w:t>
      </w:r>
      <w:r w:rsidR="00FB5801">
        <w:t xml:space="preserve">in </w:t>
      </w:r>
      <w:r w:rsidR="00822BCB">
        <w:t>1994</w:t>
      </w:r>
      <w:r w:rsidR="00822BCB">
        <w:t xml:space="preserve">. </w:t>
      </w:r>
      <w:r w:rsidR="003A242F">
        <w:t>This mode consider</w:t>
      </w:r>
      <w:del w:id="50" w:author="Lasanthi De Silva" w:date="2023-04-06T22:48:00Z">
        <w:r w:rsidR="003A242F" w:rsidDel="00FB5801">
          <w:delText xml:space="preserve"> </w:delText>
        </w:r>
      </w:del>
      <w:r w:rsidR="00FB5801">
        <w:t>s the probability of a student transitioning from an unlearned</w:t>
      </w:r>
      <w:r w:rsidR="002320CB">
        <w:t xml:space="preserve"> </w:t>
      </w:r>
      <w:r w:rsidR="002320CB">
        <w:t>to learn state. It omits the students</w:t>
      </w:r>
      <w:ins w:id="51" w:author="Lasanthi De Silva" w:date="2023-04-06T22:48:00Z">
        <w:r w:rsidR="00FB5801">
          <w:t>'</w:t>
        </w:r>
      </w:ins>
      <w:r w:rsidR="002320CB">
        <w:t xml:space="preserve"> ability </w:t>
      </w:r>
      <w:r w:rsidR="00FB5801">
        <w:t xml:space="preserve">to </w:t>
      </w:r>
      <w:r w:rsidR="002320CB">
        <w:t xml:space="preserve">forget or </w:t>
      </w:r>
      <w:r w:rsidR="00430CD0">
        <w:t xml:space="preserve">transition from </w:t>
      </w:r>
      <w:r w:rsidR="00FB5801">
        <w:t xml:space="preserve">a </w:t>
      </w:r>
      <w:r w:rsidR="00430CD0">
        <w:t xml:space="preserve">learned state to </w:t>
      </w:r>
      <w:r w:rsidR="00FB5801">
        <w:t xml:space="preserve">an </w:t>
      </w:r>
      <w:r w:rsidR="00430CD0">
        <w:t>unlearned state. But it consider</w:t>
      </w:r>
      <w:r w:rsidR="00FB5801">
        <w:t>s the probability that students may guess the answer or mistakenly select the</w:t>
      </w:r>
      <w:r w:rsidR="006A79CC">
        <w:t xml:space="preserve"> wrong answer. </w:t>
      </w:r>
      <w:r w:rsidR="003B6644">
        <w:t xml:space="preserve"> </w:t>
      </w:r>
    </w:p>
    <w:p w14:paraId="5E589D39" w14:textId="447D48B4" w:rsidR="0051764D" w:rsidRDefault="0051764D" w:rsidP="00685728">
      <w:r w:rsidRPr="0051764D">
        <w:rPr>
          <w:highlight w:val="yellow"/>
        </w:rPr>
        <w:t>BKT formular</w:t>
      </w:r>
      <w:r>
        <w:t xml:space="preserve"> </w:t>
      </w:r>
    </w:p>
    <w:p w14:paraId="501E82E9" w14:textId="77777777" w:rsidR="00115292" w:rsidRPr="00685728" w:rsidRDefault="00115292" w:rsidP="00685728"/>
    <w:p w14:paraId="6008D06C" w14:textId="6BBEE3C5" w:rsidR="00ED7D05" w:rsidRDefault="00ED7D05" w:rsidP="00ED7D05">
      <w:pPr>
        <w:pStyle w:val="Heading2"/>
      </w:pPr>
      <w:bookmarkStart w:id="52" w:name="_Toc131772218"/>
      <w:r>
        <w:t>Leaners characteristics</w:t>
      </w:r>
      <w:bookmarkEnd w:id="52"/>
      <w:r>
        <w:t xml:space="preserve"> </w:t>
      </w:r>
    </w:p>
    <w:p w14:paraId="506C2EFD" w14:textId="79B3CD90" w:rsidR="00ED7D05" w:rsidRDefault="00000000" w:rsidP="00ED7D05">
      <w:pPr>
        <w:rPr>
          <w:color w:val="000000"/>
        </w:rPr>
      </w:pPr>
      <w:sdt>
        <w:sdtPr>
          <w:rPr>
            <w:color w:val="000000"/>
          </w:rPr>
          <w:tag w:val="MENDELEY_CITATION_v3_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"/>
          <w:id w:val="-1646421224"/>
          <w:placeholder>
            <w:docPart w:val="DefaultPlaceholder_-1854013440"/>
          </w:placeholder>
        </w:sdtPr>
        <w:sdtContent>
          <w:r w:rsidR="00157FD7" w:rsidRPr="00157FD7">
            <w:rPr>
              <w:color w:val="000000"/>
            </w:rPr>
            <w:t>(</w:t>
          </w:r>
          <w:proofErr w:type="spellStart"/>
          <w:r w:rsidR="00157FD7" w:rsidRPr="00157FD7">
            <w:rPr>
              <w:color w:val="000000"/>
            </w:rPr>
            <w:t>Hemmler</w:t>
          </w:r>
          <w:proofErr w:type="spellEnd"/>
          <w:r w:rsidR="00157FD7" w:rsidRPr="00157FD7">
            <w:rPr>
              <w:color w:val="000000"/>
            </w:rPr>
            <w:t xml:space="preserve"> and </w:t>
          </w:r>
          <w:proofErr w:type="spellStart"/>
          <w:r w:rsidR="00157FD7" w:rsidRPr="00157FD7">
            <w:rPr>
              <w:color w:val="000000"/>
            </w:rPr>
            <w:t>Ifenthaler</w:t>
          </w:r>
          <w:proofErr w:type="spellEnd"/>
          <w:r w:rsidR="00157FD7" w:rsidRPr="00157FD7">
            <w:rPr>
              <w:color w:val="000000"/>
            </w:rPr>
            <w:t>, 2022)</w:t>
          </w:r>
        </w:sdtContent>
      </w:sdt>
      <w:r w:rsidR="007F567C">
        <w:rPr>
          <w:color w:val="000000"/>
        </w:rPr>
        <w:t xml:space="preserve"> have identified internal and external </w:t>
      </w:r>
      <w:r w:rsidR="00916FC8">
        <w:rPr>
          <w:color w:val="000000"/>
        </w:rPr>
        <w:t xml:space="preserve">indicators </w:t>
      </w:r>
      <w:r w:rsidR="00EA36DB">
        <w:rPr>
          <w:color w:val="000000"/>
        </w:rPr>
        <w:t xml:space="preserve">of the learning context for supporting adaptive learning. </w:t>
      </w:r>
      <w:r w:rsidR="009E0C24">
        <w:rPr>
          <w:color w:val="000000"/>
        </w:rPr>
        <w:t xml:space="preserve">Based on the authors internal </w:t>
      </w:r>
      <w:r w:rsidR="00185A85">
        <w:rPr>
          <w:color w:val="000000"/>
        </w:rPr>
        <w:t>dimensions</w:t>
      </w:r>
      <w:r w:rsidR="009E0C24">
        <w:rPr>
          <w:color w:val="000000"/>
        </w:rPr>
        <w:t xml:space="preserve">, Past performance is a one dimension </w:t>
      </w:r>
      <w:r w:rsidR="00185A85">
        <w:rPr>
          <w:color w:val="000000"/>
        </w:rPr>
        <w:t xml:space="preserve">that support toward adaptive learning. </w:t>
      </w:r>
      <w:r w:rsidR="00535D61">
        <w:rPr>
          <w:color w:val="000000"/>
        </w:rPr>
        <w:t>It can be measure through</w:t>
      </w:r>
      <w:r w:rsidR="006F1F56">
        <w:rPr>
          <w:color w:val="000000"/>
        </w:rPr>
        <w:t xml:space="preserve"> previous grades, </w:t>
      </w:r>
      <w:r w:rsidR="00214AA7">
        <w:rPr>
          <w:color w:val="000000"/>
        </w:rPr>
        <w:t xml:space="preserve">rank, previous experience with the course content, prior </w:t>
      </w:r>
      <w:proofErr w:type="gramStart"/>
      <w:r w:rsidR="00214AA7">
        <w:rPr>
          <w:color w:val="000000"/>
        </w:rPr>
        <w:t>credits</w:t>
      </w:r>
      <w:proofErr w:type="gramEnd"/>
      <w:r w:rsidR="00EC6BB8">
        <w:rPr>
          <w:color w:val="000000"/>
        </w:rPr>
        <w:t xml:space="preserve"> and</w:t>
      </w:r>
      <w:r w:rsidR="00214AA7">
        <w:rPr>
          <w:color w:val="000000"/>
        </w:rPr>
        <w:t xml:space="preserve"> </w:t>
      </w:r>
      <w:r w:rsidR="00EC6BB8">
        <w:rPr>
          <w:color w:val="000000"/>
        </w:rPr>
        <w:t xml:space="preserve">course repetition. All these </w:t>
      </w:r>
      <w:r w:rsidR="00FA5541">
        <w:rPr>
          <w:color w:val="000000"/>
        </w:rPr>
        <w:t xml:space="preserve">indicators </w:t>
      </w:r>
      <w:proofErr w:type="gramStart"/>
      <w:r w:rsidR="00FA5541">
        <w:rPr>
          <w:color w:val="000000"/>
        </w:rPr>
        <w:t>are included</w:t>
      </w:r>
      <w:proofErr w:type="gramEnd"/>
      <w:r w:rsidR="00FA5541">
        <w:rPr>
          <w:color w:val="000000"/>
        </w:rPr>
        <w:t xml:space="preserve"> in our data set.</w:t>
      </w:r>
      <w:r w:rsidR="002C2757">
        <w:rPr>
          <w:color w:val="000000"/>
        </w:rPr>
        <w:t xml:space="preserve"> </w:t>
      </w:r>
      <w:proofErr w:type="gramStart"/>
      <w:r w:rsidR="002C2757">
        <w:rPr>
          <w:color w:val="000000"/>
        </w:rPr>
        <w:t>Additionally</w:t>
      </w:r>
      <w:proofErr w:type="gramEnd"/>
      <w:r w:rsidR="002C2757">
        <w:rPr>
          <w:color w:val="000000"/>
        </w:rPr>
        <w:t xml:space="preserve"> under skills and abilities </w:t>
      </w:r>
      <w:r w:rsidR="00AA5800">
        <w:rPr>
          <w:color w:val="000000"/>
        </w:rPr>
        <w:t>dimension, prior knowledge indicator also captured in our data set.</w:t>
      </w:r>
      <w:r w:rsidR="00FA5541">
        <w:rPr>
          <w:color w:val="000000"/>
        </w:rPr>
        <w:t xml:space="preserve"> In contrary there are </w:t>
      </w:r>
      <w:proofErr w:type="gramStart"/>
      <w:r w:rsidR="00FA5541">
        <w:rPr>
          <w:color w:val="000000"/>
        </w:rPr>
        <w:t>many</w:t>
      </w:r>
      <w:proofErr w:type="gramEnd"/>
      <w:r w:rsidR="00FA5541">
        <w:rPr>
          <w:color w:val="000000"/>
        </w:rPr>
        <w:t xml:space="preserve"> other dimensions </w:t>
      </w:r>
      <w:r w:rsidR="00D00CC4">
        <w:rPr>
          <w:color w:val="000000"/>
        </w:rPr>
        <w:t>such as demographics,</w:t>
      </w:r>
      <w:r w:rsidR="00F8002D">
        <w:rPr>
          <w:color w:val="000000"/>
        </w:rPr>
        <w:t xml:space="preserve"> learning </w:t>
      </w:r>
      <w:r w:rsidR="00C22A8C">
        <w:rPr>
          <w:color w:val="000000"/>
        </w:rPr>
        <w:t>approach, emotions, perception towards teacher/course and etc.</w:t>
      </w:r>
      <w:r w:rsidR="00F8002D">
        <w:rPr>
          <w:color w:val="000000"/>
        </w:rPr>
        <w:t xml:space="preserve"> </w:t>
      </w:r>
      <w:r w:rsidR="00504187">
        <w:rPr>
          <w:color w:val="000000"/>
        </w:rPr>
        <w:t xml:space="preserve">Hence our study </w:t>
      </w:r>
      <w:r w:rsidR="00BB53E8">
        <w:rPr>
          <w:color w:val="000000"/>
        </w:rPr>
        <w:t>limited</w:t>
      </w:r>
      <w:r w:rsidR="00504187">
        <w:rPr>
          <w:color w:val="000000"/>
        </w:rPr>
        <w:t xml:space="preserve"> </w:t>
      </w:r>
      <w:r w:rsidR="00102F29">
        <w:rPr>
          <w:color w:val="000000"/>
        </w:rPr>
        <w:t xml:space="preserve">only to student performance and skill/abilities dimension </w:t>
      </w:r>
      <w:r w:rsidR="0011788B">
        <w:rPr>
          <w:color w:val="000000"/>
        </w:rPr>
        <w:t xml:space="preserve">when analyzing learners characteristics in an adaptive learning environment. </w:t>
      </w:r>
    </w:p>
    <w:p w14:paraId="0D672379" w14:textId="4FF80DC2" w:rsidR="00686E55" w:rsidRDefault="00000000" w:rsidP="00ED7D05">
      <w:pPr>
        <w:rPr>
          <w:color w:val="000000"/>
        </w:rPr>
      </w:pPr>
      <w:sdt>
        <w:sdtPr>
          <w:rPr>
            <w:color w:val="000000"/>
          </w:rPr>
          <w:tag w:val="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
          <w:id w:val="-120231150"/>
          <w:placeholder>
            <w:docPart w:val="DefaultPlaceholder_-1854013440"/>
          </w:placeholder>
        </w:sdtPr>
        <w:sdtContent>
          <w:proofErr w:type="spellStart"/>
          <w:r w:rsidR="00157FD7" w:rsidRPr="00157FD7">
            <w:rPr>
              <w:color w:val="000000"/>
            </w:rPr>
            <w:t>Afini</w:t>
          </w:r>
          <w:proofErr w:type="spellEnd"/>
          <w:r w:rsidR="00157FD7" w:rsidRPr="00157FD7">
            <w:rPr>
              <w:color w:val="000000"/>
            </w:rPr>
            <w:t xml:space="preserve"> </w:t>
          </w:r>
          <w:proofErr w:type="spellStart"/>
          <w:r w:rsidR="00157FD7" w:rsidRPr="00157FD7">
            <w:rPr>
              <w:color w:val="000000"/>
            </w:rPr>
            <w:t>Normadhi</w:t>
          </w:r>
          <w:proofErr w:type="spellEnd"/>
          <w:r w:rsidR="00157FD7" w:rsidRPr="00157FD7">
            <w:rPr>
              <w:color w:val="000000"/>
            </w:rPr>
            <w:t xml:space="preserve"> et al.,( 2019)</w:t>
          </w:r>
        </w:sdtContent>
      </w:sdt>
      <w:r w:rsidR="004A2B60">
        <w:rPr>
          <w:color w:val="000000"/>
        </w:rPr>
        <w:t xml:space="preserve"> </w:t>
      </w:r>
      <w:r w:rsidR="00686E55">
        <w:rPr>
          <w:color w:val="000000"/>
        </w:rPr>
        <w:t xml:space="preserve">summarize </w:t>
      </w:r>
      <w:r w:rsidR="004F45EB">
        <w:rPr>
          <w:color w:val="000000"/>
        </w:rPr>
        <w:t xml:space="preserve">learners </w:t>
      </w:r>
      <w:r w:rsidR="0004078E">
        <w:rPr>
          <w:color w:val="000000"/>
        </w:rPr>
        <w:t>personal traits</w:t>
      </w:r>
      <w:r w:rsidR="004F45EB">
        <w:rPr>
          <w:color w:val="000000"/>
        </w:rPr>
        <w:t xml:space="preserve"> in 3 </w:t>
      </w:r>
      <w:r w:rsidR="00974F47">
        <w:rPr>
          <w:color w:val="000000"/>
        </w:rPr>
        <w:t xml:space="preserve">main </w:t>
      </w:r>
      <w:r w:rsidR="004F45EB">
        <w:rPr>
          <w:color w:val="000000"/>
        </w:rPr>
        <w:t xml:space="preserve">domains and </w:t>
      </w:r>
      <w:r w:rsidR="00974F47">
        <w:rPr>
          <w:color w:val="000000"/>
        </w:rPr>
        <w:t xml:space="preserve">the relevant sub domains. </w:t>
      </w:r>
    </w:p>
    <w:p w14:paraId="085147FD" w14:textId="2BD27BA7" w:rsidR="00D54882" w:rsidRPr="004E22F2" w:rsidRDefault="00D54882" w:rsidP="004E22F2">
      <w:pPr>
        <w:pStyle w:val="ListParagraph"/>
        <w:numPr>
          <w:ilvl w:val="0"/>
          <w:numId w:val="13"/>
        </w:numPr>
        <w:rPr>
          <w:color w:val="000000"/>
        </w:rPr>
      </w:pPr>
      <w:r w:rsidRPr="004E22F2">
        <w:rPr>
          <w:color w:val="000000"/>
        </w:rPr>
        <w:t>Cognition – learning style /cognitive style/ prior knowledge/</w:t>
      </w:r>
      <w:r w:rsidR="005F3923" w:rsidRPr="004E22F2">
        <w:rPr>
          <w:color w:val="000000"/>
        </w:rPr>
        <w:t xml:space="preserve"> personality type/thinking process/working memory </w:t>
      </w:r>
      <w:r w:rsidR="00280428" w:rsidRPr="004E22F2">
        <w:rPr>
          <w:color w:val="000000"/>
        </w:rPr>
        <w:t>capacity.</w:t>
      </w:r>
      <w:r w:rsidR="005F3923" w:rsidRPr="004E22F2">
        <w:rPr>
          <w:color w:val="000000"/>
        </w:rPr>
        <w:t xml:space="preserve"> </w:t>
      </w:r>
    </w:p>
    <w:p w14:paraId="2FF2E795" w14:textId="2273C826" w:rsidR="004E22F2" w:rsidRPr="004E22F2" w:rsidRDefault="00612B04" w:rsidP="004E22F2">
      <w:pPr>
        <w:pStyle w:val="ListParagraph"/>
        <w:numPr>
          <w:ilvl w:val="0"/>
          <w:numId w:val="13"/>
        </w:numPr>
        <w:rPr>
          <w:color w:val="000000"/>
        </w:rPr>
      </w:pPr>
      <w:r w:rsidRPr="004E22F2">
        <w:rPr>
          <w:color w:val="000000"/>
        </w:rPr>
        <w:lastRenderedPageBreak/>
        <w:t xml:space="preserve">Affective </w:t>
      </w:r>
      <w:r w:rsidR="004E22F2" w:rsidRPr="004E22F2">
        <w:rPr>
          <w:color w:val="000000"/>
        </w:rPr>
        <w:t>–</w:t>
      </w:r>
      <w:r w:rsidRPr="004E22F2">
        <w:rPr>
          <w:color w:val="000000"/>
        </w:rPr>
        <w:t xml:space="preserve"> </w:t>
      </w:r>
      <w:r w:rsidR="004E22F2" w:rsidRPr="004E22F2">
        <w:rPr>
          <w:color w:val="000000"/>
        </w:rPr>
        <w:t xml:space="preserve">emotions/ mental state/ engagement </w:t>
      </w:r>
    </w:p>
    <w:p w14:paraId="6D41EBFD" w14:textId="18B6D096" w:rsidR="00974F47" w:rsidRPr="004E22F2" w:rsidRDefault="004E22F2" w:rsidP="00ED7D05">
      <w:pPr>
        <w:pStyle w:val="ListParagraph"/>
        <w:numPr>
          <w:ilvl w:val="0"/>
          <w:numId w:val="13"/>
        </w:numPr>
        <w:rPr>
          <w:color w:val="000000"/>
        </w:rPr>
      </w:pPr>
      <w:r w:rsidRPr="004E22F2">
        <w:rPr>
          <w:color w:val="000000"/>
        </w:rPr>
        <w:t>Behavior/psychomotor – cognitive abilities/ performance</w:t>
      </w:r>
    </w:p>
    <w:p w14:paraId="1D6F1A12" w14:textId="77777777" w:rsidR="007A4563" w:rsidRDefault="007A4563" w:rsidP="00ED7D05">
      <w:pPr>
        <w:rPr>
          <w:color w:val="000000"/>
        </w:rPr>
      </w:pPr>
      <w:r>
        <w:rPr>
          <w:color w:val="000000"/>
        </w:rPr>
        <w:t xml:space="preserve">Our study based on performance under </w:t>
      </w:r>
      <w:r w:rsidRPr="004E22F2">
        <w:rPr>
          <w:color w:val="000000"/>
        </w:rPr>
        <w:t>Behavior/psychomotor</w:t>
      </w:r>
      <w:r>
        <w:rPr>
          <w:color w:val="000000"/>
        </w:rPr>
        <w:t xml:space="preserve"> and prior knowledge under cognition.</w:t>
      </w:r>
    </w:p>
    <w:p w14:paraId="75D3B986" w14:textId="5DBCDE7D" w:rsidR="004A2B60" w:rsidRDefault="002E5B34" w:rsidP="00ED7D05">
      <w:pPr>
        <w:rPr>
          <w:color w:val="000000"/>
        </w:rPr>
      </w:pPr>
      <w:r>
        <w:rPr>
          <w:color w:val="000000"/>
        </w:rPr>
        <w:t xml:space="preserve">Authors </w:t>
      </w:r>
      <w:r w:rsidR="004A2B60">
        <w:rPr>
          <w:color w:val="000000"/>
        </w:rPr>
        <w:t xml:space="preserve">conclude </w:t>
      </w:r>
      <w:proofErr w:type="gramStart"/>
      <w:r w:rsidR="00686E55">
        <w:rPr>
          <w:color w:val="000000"/>
        </w:rPr>
        <w:t>most of</w:t>
      </w:r>
      <w:proofErr w:type="gramEnd"/>
      <w:r w:rsidR="00686E55">
        <w:rPr>
          <w:color w:val="000000"/>
        </w:rPr>
        <w:t xml:space="preserve"> the adaptive learning environments build on personal traits </w:t>
      </w:r>
      <w:r>
        <w:rPr>
          <w:color w:val="000000"/>
        </w:rPr>
        <w:t xml:space="preserve">under cognitive learning </w:t>
      </w:r>
      <w:r w:rsidR="000935E8">
        <w:rPr>
          <w:color w:val="000000"/>
        </w:rPr>
        <w:t>domain. Most frequently used personal trait identification method is computer based detection</w:t>
      </w:r>
      <w:r w:rsidR="00AF0C09">
        <w:rPr>
          <w:color w:val="000000"/>
        </w:rPr>
        <w:t xml:space="preserve"> using machine learning (majority ) , without machine learning or hybrid approach. </w:t>
      </w:r>
      <w:r w:rsidR="00C31C58">
        <w:rPr>
          <w:color w:val="000000"/>
        </w:rPr>
        <w:t xml:space="preserve">Authors mentioned most of the research work suffer with small sample size which address in our study. And our work </w:t>
      </w:r>
      <w:r w:rsidR="00F117C3">
        <w:rPr>
          <w:color w:val="000000"/>
        </w:rPr>
        <w:t xml:space="preserve">intend to use knowledge graph </w:t>
      </w:r>
      <w:r w:rsidR="00EA62A5">
        <w:rPr>
          <w:color w:val="000000"/>
        </w:rPr>
        <w:t xml:space="preserve">based approach </w:t>
      </w:r>
      <w:r w:rsidR="00F117C3">
        <w:rPr>
          <w:color w:val="000000"/>
        </w:rPr>
        <w:t xml:space="preserve">which was not used </w:t>
      </w:r>
      <w:r w:rsidR="00EA62A5">
        <w:rPr>
          <w:color w:val="000000"/>
        </w:rPr>
        <w:t>mention in</w:t>
      </w:r>
      <w:r w:rsidR="00EA62A5" w:rsidRPr="00EA62A5">
        <w:rPr>
          <w:color w:val="000000"/>
        </w:rPr>
        <w:t xml:space="preserve"> </w:t>
      </w:r>
      <w:sdt>
        <w:sdtPr>
          <w:rPr>
            <w:color w:val="000000"/>
          </w:rPr>
          <w:tag w:val="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
          <w:id w:val="-984548195"/>
          <w:placeholder>
            <w:docPart w:val="6D39CC07D2FA4EAE8BBE0204CB27FDDB"/>
          </w:placeholder>
        </w:sdtPr>
        <w:sdtContent>
          <w:r w:rsidR="00157FD7" w:rsidRPr="00157FD7">
            <w:rPr>
              <w:color w:val="000000"/>
            </w:rPr>
            <w:t>(</w:t>
          </w:r>
          <w:proofErr w:type="spellStart"/>
          <w:r w:rsidR="00157FD7" w:rsidRPr="00157FD7">
            <w:rPr>
              <w:color w:val="000000"/>
            </w:rPr>
            <w:t>Afini</w:t>
          </w:r>
          <w:proofErr w:type="spellEnd"/>
          <w:r w:rsidR="00157FD7" w:rsidRPr="00157FD7">
            <w:rPr>
              <w:color w:val="000000"/>
            </w:rPr>
            <w:t xml:space="preserve"> </w:t>
          </w:r>
          <w:proofErr w:type="spellStart"/>
          <w:r w:rsidR="00157FD7" w:rsidRPr="00157FD7">
            <w:rPr>
              <w:color w:val="000000"/>
            </w:rPr>
            <w:t>Normadhi</w:t>
          </w:r>
          <w:proofErr w:type="spellEnd"/>
          <w:r w:rsidR="00157FD7" w:rsidRPr="00157FD7">
            <w:rPr>
              <w:color w:val="000000"/>
            </w:rPr>
            <w:t xml:space="preserve"> et al., 2019)</w:t>
          </w:r>
        </w:sdtContent>
      </w:sdt>
      <w:r w:rsidR="00EA62A5">
        <w:rPr>
          <w:color w:val="000000"/>
        </w:rPr>
        <w:t xml:space="preserve"> literature review from 2007-2017. </w:t>
      </w:r>
    </w:p>
    <w:p w14:paraId="06E9B460" w14:textId="47D100F6" w:rsidR="004A1CBC" w:rsidRDefault="00000000" w:rsidP="00ED7D05">
      <w:pPr>
        <w:rPr>
          <w:color w:val="000000"/>
        </w:rPr>
      </w:pPr>
      <w:sdt>
        <w:sdtPr>
          <w:rPr>
            <w:color w:val="000000"/>
          </w:rPr>
          <w:tag w:val="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
          <w:id w:val="-1520773858"/>
          <w:placeholder>
            <w:docPart w:val="DefaultPlaceholder_-1854013440"/>
          </w:placeholder>
        </w:sdtPr>
        <w:sdtContent>
          <w:r w:rsidR="00157FD7" w:rsidRPr="00157FD7">
            <w:rPr>
              <w:color w:val="000000"/>
            </w:rPr>
            <w:t>Hsu,( 2012)</w:t>
          </w:r>
        </w:sdtContent>
      </w:sdt>
      <w:r w:rsidR="002D5ED4">
        <w:rPr>
          <w:color w:val="000000"/>
        </w:rPr>
        <w:t xml:space="preserve"> </w:t>
      </w:r>
      <w:r w:rsidR="00B41E86">
        <w:rPr>
          <w:color w:val="000000"/>
        </w:rPr>
        <w:t xml:space="preserve">developed Learning </w:t>
      </w:r>
      <w:r w:rsidR="008E7D90">
        <w:rPr>
          <w:color w:val="000000"/>
        </w:rPr>
        <w:t xml:space="preserve">Effort Curve Mode using </w:t>
      </w:r>
      <w:r w:rsidR="005C627C" w:rsidRPr="005C627C">
        <w:rPr>
          <w:color w:val="000000"/>
        </w:rPr>
        <w:t>dynamic real-time based  learning  effort  quantification  technique</w:t>
      </w:r>
      <w:r w:rsidR="005C627C">
        <w:rPr>
          <w:color w:val="000000"/>
        </w:rPr>
        <w:t xml:space="preserve"> ( related work from the same author). This author has used </w:t>
      </w:r>
      <w:r w:rsidR="00C03A88" w:rsidRPr="00C03A88">
        <w:rPr>
          <w:color w:val="000000"/>
        </w:rPr>
        <w:t>learning style</w:t>
      </w:r>
      <w:r w:rsidR="00150E1A">
        <w:rPr>
          <w:color w:val="000000"/>
        </w:rPr>
        <w:t xml:space="preserve">, learning </w:t>
      </w:r>
      <w:r w:rsidR="00DC7FC0">
        <w:rPr>
          <w:color w:val="000000"/>
        </w:rPr>
        <w:t>efficiency</w:t>
      </w:r>
      <w:r w:rsidR="00C03A88" w:rsidRPr="00C03A88">
        <w:rPr>
          <w:color w:val="000000"/>
        </w:rPr>
        <w:t xml:space="preserve"> and self-efficacy as learner characteristics</w:t>
      </w:r>
      <w:r w:rsidR="00C03A88">
        <w:rPr>
          <w:color w:val="000000"/>
        </w:rPr>
        <w:t xml:space="preserve">. </w:t>
      </w:r>
      <w:r w:rsidR="002209EC">
        <w:rPr>
          <w:color w:val="000000"/>
        </w:rPr>
        <w:t xml:space="preserve">In the </w:t>
      </w:r>
      <w:r w:rsidR="00EC65D7">
        <w:rPr>
          <w:color w:val="000000"/>
        </w:rPr>
        <w:t>evaluation</w:t>
      </w:r>
      <w:r w:rsidR="002209EC">
        <w:rPr>
          <w:color w:val="000000"/>
        </w:rPr>
        <w:t xml:space="preserve"> </w:t>
      </w:r>
      <w:r w:rsidR="00EC65D7">
        <w:rPr>
          <w:color w:val="000000"/>
        </w:rPr>
        <w:t xml:space="preserve">author has grouped </w:t>
      </w:r>
      <w:r w:rsidR="00B576D2">
        <w:rPr>
          <w:color w:val="000000"/>
        </w:rPr>
        <w:t xml:space="preserve">125 students </w:t>
      </w:r>
      <w:r w:rsidR="00DC7FC0">
        <w:rPr>
          <w:color w:val="000000"/>
        </w:rPr>
        <w:t>in to 16 groups</w:t>
      </w:r>
      <w:r w:rsidR="004A7151">
        <w:rPr>
          <w:color w:val="000000"/>
        </w:rPr>
        <w:t xml:space="preserve"> and measured Learning Effort Curve Mode. Author has </w:t>
      </w:r>
      <w:r w:rsidR="00987F8A">
        <w:rPr>
          <w:color w:val="000000"/>
        </w:rPr>
        <w:t xml:space="preserve">found, despite the learning </w:t>
      </w:r>
      <w:r w:rsidR="00FA22BB">
        <w:rPr>
          <w:color w:val="000000"/>
        </w:rPr>
        <w:t xml:space="preserve">style or </w:t>
      </w:r>
      <w:r w:rsidR="00DA0152">
        <w:rPr>
          <w:color w:val="000000"/>
        </w:rPr>
        <w:t>characteristics,</w:t>
      </w:r>
      <w:r w:rsidR="00BD4E14">
        <w:rPr>
          <w:color w:val="000000"/>
        </w:rPr>
        <w:t xml:space="preserve"> </w:t>
      </w:r>
      <w:r w:rsidR="00E20D72">
        <w:rPr>
          <w:color w:val="000000"/>
        </w:rPr>
        <w:t>descending learning effort leads to ascending learning performance</w:t>
      </w:r>
      <w:r w:rsidR="00DC5094">
        <w:rPr>
          <w:color w:val="000000"/>
        </w:rPr>
        <w:t xml:space="preserve"> for high lea</w:t>
      </w:r>
      <w:r w:rsidR="00DA0152">
        <w:rPr>
          <w:color w:val="000000"/>
        </w:rPr>
        <w:t xml:space="preserve">rning efficacy </w:t>
      </w:r>
      <w:proofErr w:type="gramStart"/>
      <w:r w:rsidR="00DA0152">
        <w:rPr>
          <w:color w:val="000000"/>
        </w:rPr>
        <w:t xml:space="preserve">groups </w:t>
      </w:r>
      <w:r w:rsidR="00E20D72">
        <w:rPr>
          <w:color w:val="000000"/>
        </w:rPr>
        <w:t>.</w:t>
      </w:r>
      <w:proofErr w:type="gramEnd"/>
      <w:r w:rsidR="00E20D72">
        <w:rPr>
          <w:color w:val="000000"/>
        </w:rPr>
        <w:t xml:space="preserve"> </w:t>
      </w:r>
      <w:r w:rsidR="00950C1C">
        <w:rPr>
          <w:color w:val="000000"/>
        </w:rPr>
        <w:t>Similarly</w:t>
      </w:r>
      <w:r w:rsidR="00E20D72">
        <w:rPr>
          <w:color w:val="000000"/>
        </w:rPr>
        <w:t xml:space="preserve"> </w:t>
      </w:r>
      <w:r w:rsidR="00950C1C">
        <w:rPr>
          <w:color w:val="000000"/>
        </w:rPr>
        <w:t>ascending learning effort leads descending learning performance</w:t>
      </w:r>
      <w:r w:rsidR="00DA0152">
        <w:rPr>
          <w:color w:val="000000"/>
        </w:rPr>
        <w:t xml:space="preserve"> low learning efficacy groups</w:t>
      </w:r>
      <w:r w:rsidR="00950C1C">
        <w:rPr>
          <w:color w:val="000000"/>
        </w:rPr>
        <w:t>.</w:t>
      </w:r>
      <w:r w:rsidR="00FA22BB">
        <w:rPr>
          <w:color w:val="000000"/>
        </w:rPr>
        <w:t xml:space="preserve"> </w:t>
      </w:r>
    </w:p>
    <w:p w14:paraId="51DE90A5" w14:textId="77777777" w:rsidR="00F01452" w:rsidRPr="00ED7D05" w:rsidRDefault="00F01452" w:rsidP="00ED7D05"/>
    <w:p w14:paraId="66948848" w14:textId="77777777" w:rsidR="00BB747B" w:rsidRDefault="00BB747B" w:rsidP="00B80760">
      <w:pPr>
        <w:pStyle w:val="Heading2"/>
      </w:pPr>
      <w:bookmarkStart w:id="53" w:name="_Toc131772219"/>
      <w:r>
        <w:t>Recommendation system</w:t>
      </w:r>
      <w:bookmarkEnd w:id="53"/>
    </w:p>
    <w:p w14:paraId="4FA49BD2" w14:textId="01E20F8B" w:rsidR="00DE68CC" w:rsidRPr="00DE68CC" w:rsidRDefault="00DE68CC" w:rsidP="00DE68CC">
      <w:r w:rsidRPr="00DE68CC">
        <w:rPr>
          <w:highlight w:val="yellow"/>
        </w:rPr>
        <w:t>Rule-based  filtering  systems  rely  on  manually  or  automatically  generated  decision  rules  that  are  used  to  recommend  items  to  users. Content-based  filtering  systems  recommend  items  that  are  considered  sufficiently  similar to the content descriptions in the user profile. Collaborative filtering systems, also  referred  to  as  social  filtering,  match  the  rating  of  a  current  user  for  items  with  those of similar users in order to produce recommendations for items not yet rated or seen</w:t>
      </w:r>
      <w:r>
        <w:t xml:space="preserve"> </w:t>
      </w:r>
      <w:sdt>
        <w:sdtPr>
          <w:rPr>
            <w:color w:val="000000"/>
          </w:rPr>
          <w:tag w:val="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
          <w:id w:val="121043235"/>
          <w:placeholder>
            <w:docPart w:val="DefaultPlaceholder_-1854013440"/>
          </w:placeholder>
        </w:sdtPr>
        <w:sdtContent>
          <w:r w:rsidR="00157FD7" w:rsidRPr="00157FD7">
            <w:rPr>
              <w:color w:val="000000"/>
            </w:rPr>
            <w:t xml:space="preserve">(Duval, </w:t>
          </w:r>
          <w:proofErr w:type="spellStart"/>
          <w:r w:rsidR="00157FD7" w:rsidRPr="00157FD7">
            <w:rPr>
              <w:color w:val="000000"/>
            </w:rPr>
            <w:t>Klamma</w:t>
          </w:r>
          <w:proofErr w:type="spellEnd"/>
          <w:r w:rsidR="00157FD7" w:rsidRPr="00157FD7">
            <w:rPr>
              <w:color w:val="000000"/>
            </w:rPr>
            <w:t xml:space="preserve"> and </w:t>
          </w:r>
          <w:proofErr w:type="spellStart"/>
          <w:r w:rsidR="00157FD7" w:rsidRPr="00157FD7">
            <w:rPr>
              <w:color w:val="000000"/>
            </w:rPr>
            <w:t>Wolpers</w:t>
          </w:r>
          <w:proofErr w:type="spellEnd"/>
          <w:r w:rsidR="00157FD7" w:rsidRPr="00157FD7">
            <w:rPr>
              <w:color w:val="000000"/>
            </w:rPr>
            <w:t>, 2007)</w:t>
          </w:r>
        </w:sdtContent>
      </w:sdt>
    </w:p>
    <w:p w14:paraId="570A7F6D" w14:textId="7010317B" w:rsidR="00771448" w:rsidRDefault="002E4821" w:rsidP="00BB747B">
      <w:pPr>
        <w:pStyle w:val="Heading3"/>
      </w:pPr>
      <w:bookmarkStart w:id="54" w:name="_Toc131772220"/>
      <w:r>
        <w:t>Study material recommendation</w:t>
      </w:r>
      <w:bookmarkEnd w:id="54"/>
      <w:r>
        <w:t xml:space="preserve"> </w:t>
      </w:r>
      <w:r w:rsidR="00BB747B">
        <w:t xml:space="preserve"> </w:t>
      </w:r>
    </w:p>
    <w:p w14:paraId="63C82227" w14:textId="067CAE84" w:rsidR="00AE0C67" w:rsidRDefault="00000000" w:rsidP="00AE0C67">
      <w:pPr>
        <w:rPr>
          <w:color w:val="000000"/>
        </w:rPr>
      </w:pPr>
      <w:sdt>
        <w:sdtPr>
          <w:rPr>
            <w:color w:val="000000"/>
          </w:rPr>
          <w:tag w:val="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
          <w:id w:val="-931656893"/>
          <w:placeholder>
            <w:docPart w:val="DefaultPlaceholder_-1854013440"/>
          </w:placeholder>
        </w:sdtPr>
        <w:sdtContent>
          <w:r w:rsidR="00157FD7" w:rsidRPr="00157FD7">
            <w:rPr>
              <w:color w:val="000000"/>
            </w:rPr>
            <w:t xml:space="preserve">Duval, </w:t>
          </w:r>
          <w:proofErr w:type="spellStart"/>
          <w:r w:rsidR="00157FD7" w:rsidRPr="00157FD7">
            <w:rPr>
              <w:color w:val="000000"/>
            </w:rPr>
            <w:t>Klamma</w:t>
          </w:r>
          <w:proofErr w:type="spellEnd"/>
          <w:r w:rsidR="00157FD7" w:rsidRPr="00157FD7">
            <w:rPr>
              <w:color w:val="000000"/>
            </w:rPr>
            <w:t xml:space="preserve"> and </w:t>
          </w:r>
          <w:proofErr w:type="spellStart"/>
          <w:r w:rsidR="00157FD7" w:rsidRPr="00157FD7">
            <w:rPr>
              <w:color w:val="000000"/>
            </w:rPr>
            <w:t>Wolpers</w:t>
          </w:r>
          <w:proofErr w:type="spellEnd"/>
          <w:r w:rsidR="00157FD7" w:rsidRPr="00157FD7">
            <w:rPr>
              <w:color w:val="000000"/>
            </w:rPr>
            <w:t>, (2007)</w:t>
          </w:r>
        </w:sdtContent>
      </w:sdt>
      <w:r w:rsidR="0033244E">
        <w:rPr>
          <w:color w:val="000000"/>
        </w:rPr>
        <w:t xml:space="preserve"> developed a</w:t>
      </w:r>
      <w:r w:rsidR="00245132">
        <w:rPr>
          <w:color w:val="000000"/>
        </w:rPr>
        <w:t xml:space="preserve">n advance recommendation engine to </w:t>
      </w:r>
      <w:r w:rsidR="005567E2">
        <w:rPr>
          <w:color w:val="000000"/>
        </w:rPr>
        <w:t xml:space="preserve">recommend links to students in an E-learning platform. </w:t>
      </w:r>
      <w:r w:rsidR="00765483">
        <w:rPr>
          <w:color w:val="000000"/>
        </w:rPr>
        <w:t>R</w:t>
      </w:r>
      <w:r w:rsidR="005567E2">
        <w:rPr>
          <w:color w:val="000000"/>
        </w:rPr>
        <w:t xml:space="preserve">egular </w:t>
      </w:r>
      <w:r w:rsidR="00765483">
        <w:rPr>
          <w:color w:val="000000"/>
        </w:rPr>
        <w:t>recommendation engines, consider all the user</w:t>
      </w:r>
      <w:r w:rsidR="008E38EF">
        <w:rPr>
          <w:color w:val="000000"/>
        </w:rPr>
        <w:t>s</w:t>
      </w:r>
      <w:r w:rsidR="00765483">
        <w:rPr>
          <w:color w:val="000000"/>
        </w:rPr>
        <w:t xml:space="preserve"> logs </w:t>
      </w:r>
      <w:r w:rsidR="008E38EF">
        <w:rPr>
          <w:color w:val="000000"/>
        </w:rPr>
        <w:t xml:space="preserve">at once to recommend links using sequential </w:t>
      </w:r>
      <w:r w:rsidR="00C830D1">
        <w:rPr>
          <w:color w:val="000000"/>
        </w:rPr>
        <w:t xml:space="preserve">pattern mining algorithms. These authors have clustered users </w:t>
      </w:r>
      <w:r w:rsidR="002E2320">
        <w:rPr>
          <w:color w:val="000000"/>
        </w:rPr>
        <w:t>using k-means clustering algorithm (2-5 clusters) considering</w:t>
      </w:r>
      <w:r w:rsidR="00F15C35">
        <w:rPr>
          <w:color w:val="000000"/>
        </w:rPr>
        <w:t xml:space="preserve"> </w:t>
      </w:r>
      <w:r w:rsidR="000741BD" w:rsidRPr="000741BD">
        <w:rPr>
          <w:color w:val="000000"/>
        </w:rPr>
        <w:t xml:space="preserve">number of pages visited and the average knowledge </w:t>
      </w:r>
      <w:r w:rsidR="000741BD" w:rsidRPr="000741BD">
        <w:rPr>
          <w:color w:val="000000"/>
        </w:rPr>
        <w:lastRenderedPageBreak/>
        <w:t>obtained from these pages.</w:t>
      </w:r>
      <w:r w:rsidR="000741BD">
        <w:rPr>
          <w:color w:val="000000"/>
        </w:rPr>
        <w:t xml:space="preserve"> Then they have applied </w:t>
      </w:r>
      <w:proofErr w:type="spellStart"/>
      <w:r w:rsidR="00B10DC9" w:rsidRPr="00B10DC9">
        <w:rPr>
          <w:color w:val="000000"/>
        </w:rPr>
        <w:t>AprioriAll</w:t>
      </w:r>
      <w:proofErr w:type="spellEnd"/>
      <w:r w:rsidR="00A16EBC">
        <w:rPr>
          <w:color w:val="000000"/>
        </w:rPr>
        <w:t>,</w:t>
      </w:r>
      <w:r w:rsidR="00A16EBC" w:rsidRPr="00A16EBC">
        <w:rPr>
          <w:sz w:val="42"/>
          <w:szCs w:val="42"/>
          <w:shd w:val="clear" w:color="auto" w:fill="FFFFFF"/>
        </w:rPr>
        <w:t xml:space="preserve"> </w:t>
      </w:r>
      <w:r w:rsidR="00A16EBC" w:rsidRPr="00A16EBC">
        <w:rPr>
          <w:color w:val="000000"/>
        </w:rPr>
        <w:t>GSP</w:t>
      </w:r>
      <w:r w:rsidR="00B10DC9" w:rsidRPr="00B10DC9">
        <w:rPr>
          <w:color w:val="000000"/>
        </w:rPr>
        <w:t xml:space="preserve"> and </w:t>
      </w:r>
      <w:proofErr w:type="spellStart"/>
      <w:r w:rsidR="00B10DC9" w:rsidRPr="00B10DC9">
        <w:rPr>
          <w:color w:val="000000"/>
        </w:rPr>
        <w:t>PrefixSpan</w:t>
      </w:r>
      <w:proofErr w:type="spellEnd"/>
      <w:r w:rsidR="00A16EBC">
        <w:rPr>
          <w:color w:val="000000"/>
        </w:rPr>
        <w:t xml:space="preserve"> sequential pattern mining algorithms </w:t>
      </w:r>
      <w:r w:rsidR="00D965ED">
        <w:rPr>
          <w:color w:val="000000"/>
        </w:rPr>
        <w:t xml:space="preserve">for each cluster </w:t>
      </w:r>
      <w:r w:rsidR="00A16EBC">
        <w:rPr>
          <w:color w:val="000000"/>
        </w:rPr>
        <w:t xml:space="preserve">to </w:t>
      </w:r>
      <w:r w:rsidR="003626BC">
        <w:rPr>
          <w:color w:val="000000"/>
        </w:rPr>
        <w:t xml:space="preserve">generate recommendation rules. This new approach have generated </w:t>
      </w:r>
      <w:r w:rsidR="00D965ED">
        <w:rPr>
          <w:color w:val="000000"/>
        </w:rPr>
        <w:t xml:space="preserve">similar or more rules for the same support and with high confidence compared to using all user data at once. </w:t>
      </w:r>
      <w:r w:rsidR="00F1439C">
        <w:rPr>
          <w:color w:val="000000"/>
        </w:rPr>
        <w:t>As per the conclusions</w:t>
      </w:r>
      <w:r w:rsidR="00886502">
        <w:rPr>
          <w:color w:val="000000"/>
        </w:rPr>
        <w:t>,</w:t>
      </w:r>
      <w:r w:rsidR="00F1439C">
        <w:rPr>
          <w:color w:val="000000"/>
        </w:rPr>
        <w:t xml:space="preserve"> </w:t>
      </w:r>
      <w:r w:rsidR="00886502" w:rsidRPr="00A16EBC">
        <w:rPr>
          <w:color w:val="000000"/>
        </w:rPr>
        <w:t>GSP</w:t>
      </w:r>
      <w:r w:rsidR="00886502" w:rsidRPr="00B10DC9">
        <w:rPr>
          <w:color w:val="000000"/>
        </w:rPr>
        <w:t xml:space="preserve"> and </w:t>
      </w:r>
      <w:proofErr w:type="spellStart"/>
      <w:r w:rsidR="00886502" w:rsidRPr="00B10DC9">
        <w:rPr>
          <w:color w:val="000000"/>
        </w:rPr>
        <w:t>PrefixSpan</w:t>
      </w:r>
      <w:proofErr w:type="spellEnd"/>
      <w:r w:rsidR="00886502">
        <w:rPr>
          <w:color w:val="000000"/>
        </w:rPr>
        <w:t xml:space="preserve"> algorithms have shown better slightly better results </w:t>
      </w:r>
      <w:r w:rsidR="00327004">
        <w:rPr>
          <w:color w:val="000000"/>
        </w:rPr>
        <w:t xml:space="preserve">when there are 2 or 3 clusters. In our approach we can </w:t>
      </w:r>
      <w:r w:rsidR="00840731">
        <w:rPr>
          <w:color w:val="000000"/>
        </w:rPr>
        <w:t>generate 2 or 3 clusters to identify similar students.</w:t>
      </w:r>
      <w:r w:rsidR="00D3667D">
        <w:rPr>
          <w:color w:val="000000"/>
        </w:rPr>
        <w:t xml:space="preserve"> These authors haven’t </w:t>
      </w:r>
      <w:r w:rsidR="00A77FCB">
        <w:rPr>
          <w:color w:val="000000"/>
        </w:rPr>
        <w:t>consider the learning objectives but students navigation through the web site.</w:t>
      </w:r>
      <w:r w:rsidR="00840731">
        <w:rPr>
          <w:color w:val="000000"/>
        </w:rPr>
        <w:t xml:space="preserve"> </w:t>
      </w:r>
      <w:r w:rsidR="00B76F74">
        <w:rPr>
          <w:color w:val="000000"/>
        </w:rPr>
        <w:t xml:space="preserve">Our work can also consider the number of questions and instruction materials </w:t>
      </w:r>
      <w:r w:rsidR="00361BEC">
        <w:rPr>
          <w:color w:val="000000"/>
        </w:rPr>
        <w:t>referred</w:t>
      </w:r>
      <w:r w:rsidR="00B76F74">
        <w:rPr>
          <w:color w:val="000000"/>
        </w:rPr>
        <w:t xml:space="preserve"> and the</w:t>
      </w:r>
      <w:r w:rsidR="006B18B6">
        <w:rPr>
          <w:color w:val="000000"/>
        </w:rPr>
        <w:t xml:space="preserve"> student progress in the learn path ( similar to average knowledge </w:t>
      </w:r>
      <w:r w:rsidR="00361BEC">
        <w:rPr>
          <w:color w:val="000000"/>
        </w:rPr>
        <w:t xml:space="preserve">) as features for the clustering algorithm. </w:t>
      </w:r>
      <w:r w:rsidR="006D520A">
        <w:rPr>
          <w:color w:val="000000"/>
        </w:rPr>
        <w:t>O</w:t>
      </w:r>
      <w:r w:rsidR="00E044EF">
        <w:rPr>
          <w:color w:val="000000"/>
        </w:rPr>
        <w:t xml:space="preserve">ur data set </w:t>
      </w:r>
      <w:r w:rsidR="005D0498">
        <w:rPr>
          <w:color w:val="000000"/>
        </w:rPr>
        <w:t xml:space="preserve">do not contain students activity log but </w:t>
      </w:r>
      <w:proofErr w:type="spellStart"/>
      <w:r w:rsidR="005D0498">
        <w:rPr>
          <w:color w:val="000000"/>
        </w:rPr>
        <w:t>students</w:t>
      </w:r>
      <w:proofErr w:type="spellEnd"/>
      <w:r w:rsidR="005D0498">
        <w:rPr>
          <w:color w:val="000000"/>
        </w:rPr>
        <w:t xml:space="preserve"> performance in relation to </w:t>
      </w:r>
      <w:r w:rsidR="00BA03FE">
        <w:rPr>
          <w:color w:val="000000"/>
        </w:rPr>
        <w:t xml:space="preserve">learning objectives. And the </w:t>
      </w:r>
      <w:r w:rsidR="005F2253">
        <w:rPr>
          <w:color w:val="000000"/>
        </w:rPr>
        <w:t>due graph nature of our data set make it more complex to analyze.</w:t>
      </w:r>
      <w:r w:rsidR="00E044EF">
        <w:rPr>
          <w:color w:val="000000"/>
        </w:rPr>
        <w:t xml:space="preserve"> </w:t>
      </w:r>
    </w:p>
    <w:p w14:paraId="51F3771E" w14:textId="07A8E650" w:rsidR="00BB747B" w:rsidRDefault="00000000" w:rsidP="006A29B8">
      <w:pPr>
        <w:rPr>
          <w:color w:val="000000"/>
        </w:rPr>
      </w:pPr>
      <w:sdt>
        <w:sdtPr>
          <w:rPr>
            <w:color w:val="000000"/>
          </w:rPr>
          <w:tag w:val="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
          <w:id w:val="952751065"/>
          <w:placeholder>
            <w:docPart w:val="DefaultPlaceholder_-1854013440"/>
          </w:placeholder>
        </w:sdtPr>
        <w:sdtContent>
          <w:r w:rsidR="00157FD7" w:rsidRPr="00157FD7">
            <w:rPr>
              <w:color w:val="000000"/>
            </w:rPr>
            <w:t xml:space="preserve">Borges and </w:t>
          </w:r>
          <w:proofErr w:type="spellStart"/>
          <w:r w:rsidR="00157FD7" w:rsidRPr="00157FD7">
            <w:rPr>
              <w:color w:val="000000"/>
            </w:rPr>
            <w:t>Stiubiener</w:t>
          </w:r>
          <w:proofErr w:type="spellEnd"/>
          <w:r w:rsidR="00157FD7" w:rsidRPr="00157FD7">
            <w:rPr>
              <w:color w:val="000000"/>
            </w:rPr>
            <w:t>, (2014)</w:t>
          </w:r>
        </w:sdtContent>
      </w:sdt>
      <w:r w:rsidR="00D6433C">
        <w:rPr>
          <w:color w:val="000000"/>
        </w:rPr>
        <w:t xml:space="preserve"> developed </w:t>
      </w:r>
      <w:r w:rsidR="00120FA9">
        <w:rPr>
          <w:color w:val="000000"/>
        </w:rPr>
        <w:t xml:space="preserve">a </w:t>
      </w:r>
      <w:r w:rsidR="00E91F05">
        <w:rPr>
          <w:color w:val="000000"/>
        </w:rPr>
        <w:t xml:space="preserve">recommendation system to </w:t>
      </w:r>
      <w:r w:rsidR="00AC6462">
        <w:rPr>
          <w:color w:val="000000"/>
        </w:rPr>
        <w:t xml:space="preserve">suggest learning materials to students based on the learning style of the students and </w:t>
      </w:r>
      <w:r w:rsidR="00403F8C">
        <w:rPr>
          <w:color w:val="000000"/>
        </w:rPr>
        <w:t xml:space="preserve">the relevant learning objectives. Authors have clustered the students based on their </w:t>
      </w:r>
      <w:r w:rsidR="000D42DD">
        <w:rPr>
          <w:color w:val="000000"/>
        </w:rPr>
        <w:t>learning style</w:t>
      </w:r>
      <w:r w:rsidR="00DF0245">
        <w:rPr>
          <w:color w:val="000000"/>
        </w:rPr>
        <w:t xml:space="preserve">, they have identified 6 learning styles based on </w:t>
      </w:r>
      <w:r w:rsidR="00F37807">
        <w:rPr>
          <w:color w:val="000000"/>
        </w:rPr>
        <w:t xml:space="preserve">input , perception and process </w:t>
      </w:r>
      <w:sdt>
        <w:sdtPr>
          <w:rPr>
            <w:color w:val="000000"/>
          </w:rPr>
          <w:tag w:val="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
          <w:id w:val="1302736407"/>
          <w:placeholder>
            <w:docPart w:val="DefaultPlaceholder_-1854013440"/>
          </w:placeholder>
        </w:sdtPr>
        <w:sdtContent>
          <w:r w:rsidR="00157FD7" w:rsidRPr="00157FD7">
            <w:rPr>
              <w:color w:val="000000"/>
            </w:rPr>
            <w:t>(Richard Felder, 2002)</w:t>
          </w:r>
        </w:sdtContent>
      </w:sdt>
      <w:r w:rsidR="00ED1C1B">
        <w:rPr>
          <w:color w:val="000000"/>
        </w:rPr>
        <w:t xml:space="preserve">, and how different learning </w:t>
      </w:r>
      <w:r w:rsidR="005C0D8F">
        <w:rPr>
          <w:color w:val="000000"/>
        </w:rPr>
        <w:t xml:space="preserve">materials associated with the learning style. </w:t>
      </w:r>
      <w:r w:rsidR="0045048B">
        <w:rPr>
          <w:color w:val="000000"/>
        </w:rPr>
        <w:t xml:space="preserve">Then </w:t>
      </w:r>
      <w:r w:rsidR="00343D24">
        <w:rPr>
          <w:color w:val="000000"/>
        </w:rPr>
        <w:t xml:space="preserve">utility function developed to measure the distance between learning objectives and </w:t>
      </w:r>
      <w:r w:rsidR="000A1F60">
        <w:rPr>
          <w:color w:val="000000"/>
        </w:rPr>
        <w:t>learning style</w:t>
      </w:r>
      <w:r w:rsidR="001D4DD0">
        <w:rPr>
          <w:color w:val="000000"/>
        </w:rPr>
        <w:t>(LS)</w:t>
      </w:r>
      <w:r w:rsidR="00992EDF">
        <w:rPr>
          <w:color w:val="000000"/>
        </w:rPr>
        <w:t xml:space="preserve"> using Manhattan distance.</w:t>
      </w:r>
      <w:r w:rsidR="000A1F60">
        <w:rPr>
          <w:color w:val="000000"/>
        </w:rPr>
        <w:t xml:space="preserve"> Utility function range from 0 to 6, 0 </w:t>
      </w:r>
      <w:r w:rsidR="00992EDF">
        <w:rPr>
          <w:color w:val="000000"/>
        </w:rPr>
        <w:t xml:space="preserve">indicate no difference between </w:t>
      </w:r>
      <w:r w:rsidR="001D4DD0">
        <w:rPr>
          <w:color w:val="000000"/>
        </w:rPr>
        <w:t xml:space="preserve">LO and LS. 6 indicate </w:t>
      </w:r>
      <w:r w:rsidR="00862F60">
        <w:rPr>
          <w:color w:val="000000"/>
        </w:rPr>
        <w:t xml:space="preserve">LO and LS is totally different from each other. Based on utility function results they and </w:t>
      </w:r>
      <w:r w:rsidR="00834160">
        <w:rPr>
          <w:color w:val="000000"/>
        </w:rPr>
        <w:t xml:space="preserve">LS they suggest the learning materials. </w:t>
      </w:r>
      <w:r w:rsidR="001664F6">
        <w:rPr>
          <w:color w:val="000000"/>
        </w:rPr>
        <w:t xml:space="preserve">They have tested this system with </w:t>
      </w:r>
      <w:r w:rsidR="00B12A42">
        <w:rPr>
          <w:color w:val="000000"/>
        </w:rPr>
        <w:t>28 students and 362 recommendations</w:t>
      </w:r>
      <w:r w:rsidR="0053577A">
        <w:rPr>
          <w:color w:val="000000"/>
        </w:rPr>
        <w:t xml:space="preserve">, 89% of the students are satisfied with the results. </w:t>
      </w:r>
      <w:r w:rsidR="008D4457">
        <w:rPr>
          <w:color w:val="000000"/>
        </w:rPr>
        <w:t xml:space="preserve">In their research </w:t>
      </w:r>
      <w:r w:rsidR="007D3C85">
        <w:rPr>
          <w:color w:val="000000"/>
        </w:rPr>
        <w:t xml:space="preserve">, they have not considered the </w:t>
      </w:r>
      <w:proofErr w:type="spellStart"/>
      <w:r w:rsidR="007D3C85">
        <w:rPr>
          <w:color w:val="000000"/>
        </w:rPr>
        <w:t>students</w:t>
      </w:r>
      <w:proofErr w:type="spellEnd"/>
      <w:r w:rsidR="007D3C85">
        <w:rPr>
          <w:color w:val="000000"/>
        </w:rPr>
        <w:t xml:space="preserve"> performance and applied for a small student group. Contrary </w:t>
      </w:r>
      <w:r w:rsidR="006029C1">
        <w:rPr>
          <w:color w:val="000000"/>
        </w:rPr>
        <w:t xml:space="preserve">in our study we consider </w:t>
      </w:r>
      <w:proofErr w:type="spellStart"/>
      <w:r w:rsidR="006029C1">
        <w:rPr>
          <w:color w:val="000000"/>
        </w:rPr>
        <w:t>students</w:t>
      </w:r>
      <w:proofErr w:type="spellEnd"/>
      <w:r w:rsidR="006029C1">
        <w:rPr>
          <w:color w:val="000000"/>
        </w:rPr>
        <w:t xml:space="preserve"> performance history </w:t>
      </w:r>
      <w:r w:rsidR="006B6107">
        <w:rPr>
          <w:color w:val="000000"/>
        </w:rPr>
        <w:t xml:space="preserve">and </w:t>
      </w:r>
      <w:r w:rsidR="002A79FE">
        <w:rPr>
          <w:color w:val="000000"/>
        </w:rPr>
        <w:t>student performance after referring the learning materials</w:t>
      </w:r>
      <w:r w:rsidR="006029C1">
        <w:rPr>
          <w:color w:val="000000"/>
        </w:rPr>
        <w:t xml:space="preserve">. </w:t>
      </w:r>
      <w:r w:rsidR="00390D9B">
        <w:rPr>
          <w:color w:val="000000"/>
        </w:rPr>
        <w:t xml:space="preserve">Our study based on large </w:t>
      </w:r>
      <w:r w:rsidR="00D21527">
        <w:rPr>
          <w:color w:val="000000"/>
        </w:rPr>
        <w:t xml:space="preserve">pool of students. Additionally we map LOs with knowledge graphs and how </w:t>
      </w:r>
      <w:r w:rsidR="00333616">
        <w:rPr>
          <w:color w:val="000000"/>
        </w:rPr>
        <w:t xml:space="preserve">student performance related to </w:t>
      </w:r>
      <w:r w:rsidR="000720FE">
        <w:rPr>
          <w:color w:val="000000"/>
        </w:rPr>
        <w:t xml:space="preserve">each LO. </w:t>
      </w:r>
    </w:p>
    <w:p w14:paraId="2CA512CD" w14:textId="7A0FA80C" w:rsidR="00771448" w:rsidRDefault="000B0A65" w:rsidP="009C550D">
      <w:pPr>
        <w:pStyle w:val="Heading1"/>
      </w:pPr>
      <w:bookmarkStart w:id="55" w:name="_Toc131772221"/>
      <w:commentRangeStart w:id="56"/>
      <w:r>
        <w:t xml:space="preserve">Research problem </w:t>
      </w:r>
      <w:commentRangeEnd w:id="56"/>
      <w:r w:rsidR="00D34433">
        <w:rPr>
          <w:rStyle w:val="CommentReference"/>
          <w:rFonts w:eastAsiaTheme="minorEastAsia" w:cstheme="minorBidi"/>
        </w:rPr>
        <w:commentReference w:id="56"/>
      </w:r>
      <w:bookmarkEnd w:id="55"/>
    </w:p>
    <w:p w14:paraId="2D167681" w14:textId="615566C9" w:rsidR="009C550D" w:rsidRDefault="007F4EAD" w:rsidP="007F4EAD">
      <w:pPr>
        <w:pStyle w:val="Heading2"/>
      </w:pPr>
      <w:bookmarkStart w:id="57" w:name="_Toc131772222"/>
      <w:r>
        <w:t>Introduction to studying adaptive learning environment.</w:t>
      </w:r>
      <w:bookmarkEnd w:id="57"/>
      <w:r>
        <w:t xml:space="preserve"> </w:t>
      </w:r>
    </w:p>
    <w:p w14:paraId="53AE06A4" w14:textId="4E660648" w:rsidR="004B1829" w:rsidRDefault="007F4EAD" w:rsidP="009C550D">
      <w:commentRangeStart w:id="58"/>
      <w:r>
        <w:t>In this research, rese</w:t>
      </w:r>
      <w:r w:rsidR="00F5268D">
        <w:t xml:space="preserve">archers study a </w:t>
      </w:r>
      <w:r w:rsidR="00D34433">
        <w:t>real-</w:t>
      </w:r>
      <w:r w:rsidR="00E3743B">
        <w:t>world,</w:t>
      </w:r>
      <w:r w:rsidR="0076402C">
        <w:t xml:space="preserve"> commercial</w:t>
      </w:r>
      <w:r w:rsidR="000345EF">
        <w:t xml:space="preserve"> </w:t>
      </w:r>
      <w:r w:rsidR="001633FC">
        <w:t>A</w:t>
      </w:r>
      <w:r w:rsidR="0076402C">
        <w:t xml:space="preserve">daptive </w:t>
      </w:r>
      <w:r w:rsidR="001633FC">
        <w:t>L</w:t>
      </w:r>
      <w:r w:rsidR="0076402C">
        <w:t xml:space="preserve">earning </w:t>
      </w:r>
      <w:r w:rsidR="001633FC">
        <w:t>E</w:t>
      </w:r>
      <w:r w:rsidR="0076402C">
        <w:t>nvironment</w:t>
      </w:r>
      <w:r w:rsidR="001633FC">
        <w:t xml:space="preserve"> (ALE)</w:t>
      </w:r>
      <w:r w:rsidR="000345EF">
        <w:t>.</w:t>
      </w:r>
      <w:r w:rsidR="005F027F">
        <w:t xml:space="preserve"> </w:t>
      </w:r>
      <w:r w:rsidR="006922D0">
        <w:t xml:space="preserve">Subjected </w:t>
      </w:r>
      <w:r w:rsidR="0070433E">
        <w:t xml:space="preserve">ALE </w:t>
      </w:r>
      <w:r w:rsidR="00D34433">
        <w:t>measures the learners' progress level ranging</w:t>
      </w:r>
      <w:r w:rsidR="0070257D">
        <w:t xml:space="preserve"> from 0 </w:t>
      </w:r>
      <w:r w:rsidR="00D34433">
        <w:t xml:space="preserve">to </w:t>
      </w:r>
      <w:r w:rsidR="0070257D">
        <w:t>100</w:t>
      </w:r>
      <w:r w:rsidR="00C30FA3">
        <w:t xml:space="preserve">. Teachers can assign assignments to the </w:t>
      </w:r>
      <w:r w:rsidR="0070257D">
        <w:t xml:space="preserve">student </w:t>
      </w:r>
      <w:r w:rsidR="00D34433">
        <w:t>related to a specific</w:t>
      </w:r>
      <w:r w:rsidR="003A7728">
        <w:t xml:space="preserve"> L</w:t>
      </w:r>
      <w:r w:rsidR="008F2A70">
        <w:t xml:space="preserve">earning </w:t>
      </w:r>
      <w:r w:rsidR="003A7728">
        <w:t>O</w:t>
      </w:r>
      <w:r w:rsidR="008F2A70">
        <w:t>bjective</w:t>
      </w:r>
      <w:r w:rsidR="003A7728">
        <w:t>(LO)</w:t>
      </w:r>
      <w:r w:rsidR="008F2A70">
        <w:t xml:space="preserve">. </w:t>
      </w:r>
      <w:r w:rsidR="00D34433">
        <w:t xml:space="preserve">A student </w:t>
      </w:r>
      <w:r w:rsidR="00533E7C">
        <w:t xml:space="preserve">has to reach 100 </w:t>
      </w:r>
      <w:r w:rsidR="00884CE2">
        <w:t>progress</w:t>
      </w:r>
      <w:r w:rsidR="00533E7C">
        <w:t xml:space="preserve"> to complete the assignment</w:t>
      </w:r>
      <w:r w:rsidR="00B02980">
        <w:t>, then the student has achieved the ‘Mast</w:t>
      </w:r>
      <w:r w:rsidR="00D34433">
        <w:t>e</w:t>
      </w:r>
      <w:r w:rsidR="00B02980">
        <w:t xml:space="preserve">ry’ to that </w:t>
      </w:r>
      <w:r w:rsidR="003A7728">
        <w:t>LO</w:t>
      </w:r>
      <w:r w:rsidR="00533E7C">
        <w:t xml:space="preserve">. </w:t>
      </w:r>
      <w:r w:rsidR="003976AD">
        <w:t xml:space="preserve">Each LO has minimum 4 question, </w:t>
      </w:r>
      <w:r w:rsidR="00CC5B4C">
        <w:t>progress of a student for a given LO is</w:t>
      </w:r>
    </w:p>
    <w:p w14:paraId="6D2B9522" w14:textId="0041C41C" w:rsidR="007F4EAD" w:rsidRDefault="004B1829" w:rsidP="009C550D">
      <w:r>
        <w:t>Progress =</w:t>
      </w:r>
      <w:r w:rsidR="00CC5B4C">
        <w:t xml:space="preserve"> </w:t>
      </w:r>
      <w:r w:rsidR="00CC5B4C">
        <w:rPr>
          <w:rStyle w:val="ui-provider"/>
        </w:rPr>
        <w:t>proficiency score</w:t>
      </w:r>
      <w:r>
        <w:t xml:space="preserve"> x </w:t>
      </w:r>
      <w:r w:rsidR="009662CD">
        <w:t xml:space="preserve">fraction of the minimum questions </w:t>
      </w:r>
      <w:r w:rsidR="00985A46">
        <w:t xml:space="preserve">learner have tried </w:t>
      </w:r>
    </w:p>
    <w:p w14:paraId="67D4F719" w14:textId="15DB82E7" w:rsidR="005A311D" w:rsidRDefault="00985A46" w:rsidP="009C550D">
      <w:r>
        <w:lastRenderedPageBreak/>
        <w:t xml:space="preserve">If </w:t>
      </w:r>
      <w:r w:rsidR="00E76193">
        <w:t>student</w:t>
      </w:r>
      <w:r>
        <w:t xml:space="preserve"> fail </w:t>
      </w:r>
      <w:r w:rsidR="00E76193">
        <w:t xml:space="preserve">master a </w:t>
      </w:r>
      <w:r w:rsidR="00D464BF">
        <w:t>LO</w:t>
      </w:r>
      <w:r w:rsidR="00696B46">
        <w:t>,</w:t>
      </w:r>
      <w:r w:rsidR="00141EAB">
        <w:t xml:space="preserve"> </w:t>
      </w:r>
      <w:r w:rsidR="00D464BF">
        <w:t>student</w:t>
      </w:r>
      <w:r w:rsidR="00B52CBB">
        <w:t xml:space="preserve"> get </w:t>
      </w:r>
      <w:r w:rsidR="004A20F4">
        <w:t xml:space="preserve">to do more practice questions. If the student need further support, he or she </w:t>
      </w:r>
      <w:r w:rsidR="00D464BF">
        <w:t>get more instructions and direct back to the pre</w:t>
      </w:r>
      <w:r w:rsidR="003F0B81">
        <w:t>requisite LO</w:t>
      </w:r>
      <w:r w:rsidR="008B0D5A">
        <w:t xml:space="preserve">s. </w:t>
      </w:r>
    </w:p>
    <w:p w14:paraId="6C36529E" w14:textId="18FEABDE" w:rsidR="00F74239" w:rsidRDefault="006205D5" w:rsidP="009C550D">
      <w:r>
        <w:t xml:space="preserve">All the learning </w:t>
      </w:r>
      <w:r w:rsidR="00275CF3">
        <w:t>objectives,</w:t>
      </w:r>
      <w:r>
        <w:t xml:space="preserve"> </w:t>
      </w:r>
      <w:r w:rsidR="00275CF3">
        <w:t>concepts,</w:t>
      </w:r>
      <w:r>
        <w:t xml:space="preserve"> </w:t>
      </w:r>
      <w:r w:rsidR="00927542">
        <w:t>questions</w:t>
      </w:r>
      <w:r w:rsidR="00D34433">
        <w:t>,</w:t>
      </w:r>
      <w:r w:rsidR="00927542">
        <w:t xml:space="preserve"> </w:t>
      </w:r>
      <w:r w:rsidR="00823D61">
        <w:t>and</w:t>
      </w:r>
      <w:r w:rsidR="00927542">
        <w:t xml:space="preserve"> course materials </w:t>
      </w:r>
      <w:r w:rsidR="00823D61">
        <w:t xml:space="preserve">are associated to </w:t>
      </w:r>
      <w:r w:rsidR="00275CF3">
        <w:t xml:space="preserve">knowledge graphs. These knowledge graphs </w:t>
      </w:r>
      <w:r w:rsidR="00016C30">
        <w:t>and progress</w:t>
      </w:r>
      <w:r w:rsidR="00F31590">
        <w:t xml:space="preserve"> levels drive the </w:t>
      </w:r>
      <w:r w:rsidR="008C370E">
        <w:t xml:space="preserve">students journey to master </w:t>
      </w:r>
      <w:r w:rsidR="00CE2D67">
        <w:t xml:space="preserve">a </w:t>
      </w:r>
      <w:r w:rsidR="009C7090">
        <w:t>given learning objective.</w:t>
      </w:r>
      <w:r w:rsidR="00C72209">
        <w:t xml:space="preserve"> But other </w:t>
      </w:r>
      <w:r w:rsidR="007570C4">
        <w:t xml:space="preserve">characteristics of the student joinery are not considered. Such as </w:t>
      </w:r>
      <w:r w:rsidR="003F30A6">
        <w:t xml:space="preserve">time spent on a question, time </w:t>
      </w:r>
      <w:r w:rsidR="00D34433">
        <w:t xml:space="preserve">spent </w:t>
      </w:r>
      <w:r w:rsidR="003F30A6">
        <w:t xml:space="preserve">on </w:t>
      </w:r>
      <w:r w:rsidR="00016C30">
        <w:t>instructions, quality</w:t>
      </w:r>
      <w:r w:rsidR="003F30A6">
        <w:t xml:space="preserve"> of the instruction materials</w:t>
      </w:r>
      <w:r w:rsidR="00D34433">
        <w:t>,</w:t>
      </w:r>
      <w:r w:rsidR="00933157">
        <w:t xml:space="preserve"> etc. </w:t>
      </w:r>
      <w:commentRangeEnd w:id="58"/>
      <w:r w:rsidR="00D34433">
        <w:rPr>
          <w:rStyle w:val="CommentReference"/>
        </w:rPr>
        <w:commentReference w:id="58"/>
      </w:r>
    </w:p>
    <w:p w14:paraId="08124711" w14:textId="25B982DF" w:rsidR="00933157" w:rsidRDefault="009C7090" w:rsidP="00C1156E">
      <w:pPr>
        <w:pStyle w:val="Heading2"/>
      </w:pPr>
      <w:bookmarkStart w:id="59" w:name="_Toc131772223"/>
      <w:r>
        <w:t xml:space="preserve">Research </w:t>
      </w:r>
      <w:r w:rsidR="00E559AB">
        <w:t>question</w:t>
      </w:r>
      <w:bookmarkEnd w:id="59"/>
      <w:r w:rsidR="00E559AB">
        <w:t xml:space="preserve"> </w:t>
      </w:r>
    </w:p>
    <w:p w14:paraId="714680A0" w14:textId="635F1C8B" w:rsidR="00B85A1D" w:rsidRDefault="00CC3CE5" w:rsidP="008E2CAE">
      <w:pPr>
        <w:pStyle w:val="ListParagraph"/>
        <w:numPr>
          <w:ilvl w:val="0"/>
          <w:numId w:val="8"/>
        </w:numPr>
      </w:pPr>
      <w:r>
        <w:t xml:space="preserve">What are the </w:t>
      </w:r>
      <w:r w:rsidR="00FB2CAB">
        <w:t>student characteristics that</w:t>
      </w:r>
      <w:r w:rsidR="00515277">
        <w:t xml:space="preserve"> affect the progress of </w:t>
      </w:r>
      <w:r w:rsidR="00C669F3">
        <w:t xml:space="preserve">a </w:t>
      </w:r>
      <w:r w:rsidR="0015361E">
        <w:t>goal</w:t>
      </w:r>
      <w:r w:rsidR="001C663F">
        <w:t xml:space="preserve"> in </w:t>
      </w:r>
      <w:r w:rsidR="00B47439">
        <w:t xml:space="preserve">an adaptive learning </w:t>
      </w:r>
      <w:r w:rsidR="007A2773">
        <w:t>environment?</w:t>
      </w:r>
    </w:p>
    <w:p w14:paraId="23824AEE" w14:textId="5948813E" w:rsidR="00F66785" w:rsidRDefault="009C0632" w:rsidP="00861588">
      <w:pPr>
        <w:pStyle w:val="ListParagraph"/>
        <w:numPr>
          <w:ilvl w:val="0"/>
          <w:numId w:val="8"/>
        </w:numPr>
      </w:pPr>
      <w:r>
        <w:t xml:space="preserve">How </w:t>
      </w:r>
      <w:r w:rsidR="00E47F71">
        <w:t xml:space="preserve">to model </w:t>
      </w:r>
      <w:r w:rsidR="00D34433">
        <w:t xml:space="preserve">the </w:t>
      </w:r>
      <w:r w:rsidR="00E47F71">
        <w:t xml:space="preserve">proficiency of a student for </w:t>
      </w:r>
      <w:r w:rsidR="0051624D">
        <w:t>a given learning objective</w:t>
      </w:r>
      <w:r w:rsidR="0056257F">
        <w:t>?</w:t>
      </w:r>
    </w:p>
    <w:p w14:paraId="3899FBC1" w14:textId="1098B3BD" w:rsidR="007D7988" w:rsidRDefault="00E47B5B" w:rsidP="00C1156E">
      <w:pPr>
        <w:pStyle w:val="Heading2"/>
      </w:pPr>
      <w:bookmarkStart w:id="60" w:name="_Toc131772224"/>
      <w:r>
        <w:t>Research objectives</w:t>
      </w:r>
      <w:bookmarkEnd w:id="60"/>
      <w:r>
        <w:t xml:space="preserve"> </w:t>
      </w:r>
    </w:p>
    <w:p w14:paraId="64893F9D" w14:textId="7DE60DDC" w:rsidR="00E47B5B" w:rsidRDefault="00D71FDB" w:rsidP="00D91784">
      <w:pPr>
        <w:pStyle w:val="ListParagraph"/>
        <w:numPr>
          <w:ilvl w:val="0"/>
          <w:numId w:val="9"/>
        </w:numPr>
      </w:pPr>
      <w:commentRangeStart w:id="61"/>
      <w:commentRangeStart w:id="62"/>
      <w:r>
        <w:t xml:space="preserve">Identify learning characteristics of students in an adaptive learning </w:t>
      </w:r>
      <w:r w:rsidR="00016C30">
        <w:t>environment.</w:t>
      </w:r>
      <w:r>
        <w:t xml:space="preserve"> </w:t>
      </w:r>
    </w:p>
    <w:p w14:paraId="72A69B6F" w14:textId="6AF0370E" w:rsidR="00CB2A87" w:rsidRDefault="00CB2A87" w:rsidP="00CB2A87">
      <w:pPr>
        <w:pStyle w:val="ListParagraph"/>
        <w:numPr>
          <w:ilvl w:val="1"/>
          <w:numId w:val="9"/>
        </w:numPr>
      </w:pPr>
      <w:commentRangeStart w:id="63"/>
      <w:r>
        <w:t xml:space="preserve">Cluster and </w:t>
      </w:r>
      <w:r w:rsidR="00A32F19">
        <w:t xml:space="preserve">students based on </w:t>
      </w:r>
      <w:proofErr w:type="gramStart"/>
      <w:r w:rsidR="00016C30">
        <w:t>mastery</w:t>
      </w:r>
      <w:proofErr w:type="gramEnd"/>
      <w:r w:rsidR="00016C30">
        <w:t>.</w:t>
      </w:r>
      <w:r w:rsidR="00A32F19">
        <w:t xml:space="preserve"> </w:t>
      </w:r>
    </w:p>
    <w:p w14:paraId="5C5C5A46" w14:textId="77777777" w:rsidR="0056257F" w:rsidRDefault="00A32F19" w:rsidP="0056257F">
      <w:pPr>
        <w:pStyle w:val="ListParagraph"/>
        <w:numPr>
          <w:ilvl w:val="1"/>
          <w:numId w:val="9"/>
        </w:numPr>
      </w:pPr>
      <w:r>
        <w:t xml:space="preserve">Identify common </w:t>
      </w:r>
      <w:r w:rsidR="00781112">
        <w:t xml:space="preserve">characteristics within student </w:t>
      </w:r>
      <w:r w:rsidR="00016C30">
        <w:t>clusters.</w:t>
      </w:r>
      <w:r w:rsidR="00781112">
        <w:t xml:space="preserve"> </w:t>
      </w:r>
      <w:commentRangeEnd w:id="63"/>
      <w:r w:rsidR="00D34433">
        <w:rPr>
          <w:rStyle w:val="CommentReference"/>
        </w:rPr>
        <w:commentReference w:id="63"/>
      </w:r>
    </w:p>
    <w:p w14:paraId="4492952B" w14:textId="72547668" w:rsidR="0056257F" w:rsidRDefault="0056257F" w:rsidP="0056257F">
      <w:pPr>
        <w:pStyle w:val="ListParagraph"/>
        <w:numPr>
          <w:ilvl w:val="0"/>
          <w:numId w:val="9"/>
        </w:numPr>
      </w:pPr>
      <w:r>
        <w:t xml:space="preserve">model proficiency of a student for a given learning objective </w:t>
      </w:r>
      <w:r w:rsidR="00AD5B88">
        <w:t xml:space="preserve">to predict </w:t>
      </w:r>
      <w:r w:rsidR="00D34433">
        <w:t xml:space="preserve">the </w:t>
      </w:r>
      <w:r w:rsidR="00AD5B88">
        <w:t xml:space="preserve">student ability </w:t>
      </w:r>
      <w:r w:rsidR="00D34433">
        <w:t xml:space="preserve">to </w:t>
      </w:r>
      <w:r w:rsidR="00AD5B88">
        <w:t xml:space="preserve">answer a question correctly. </w:t>
      </w:r>
    </w:p>
    <w:p w14:paraId="6B3D6997" w14:textId="5EEF5A58" w:rsidR="00770290" w:rsidRDefault="00770290" w:rsidP="0056257F">
      <w:pPr>
        <w:pStyle w:val="ListParagraph"/>
        <w:numPr>
          <w:ilvl w:val="1"/>
          <w:numId w:val="9"/>
        </w:numPr>
      </w:pPr>
      <w:r>
        <w:t xml:space="preserve">(potential mathematical models </w:t>
      </w:r>
      <w:r w:rsidR="003647CC">
        <w:t xml:space="preserve">–Graph neural network / </w:t>
      </w:r>
      <w:r w:rsidR="00C45684">
        <w:t xml:space="preserve">Bayesian statistical models </w:t>
      </w:r>
      <w:r w:rsidR="00281639">
        <w:t>)</w:t>
      </w:r>
      <w:commentRangeEnd w:id="61"/>
      <w:r w:rsidR="007F5F58">
        <w:rPr>
          <w:rStyle w:val="CommentReference"/>
        </w:rPr>
        <w:commentReference w:id="61"/>
      </w:r>
      <w:commentRangeEnd w:id="62"/>
      <w:r w:rsidR="007F5F58">
        <w:rPr>
          <w:rStyle w:val="CommentReference"/>
        </w:rPr>
        <w:commentReference w:id="62"/>
      </w:r>
    </w:p>
    <w:p w14:paraId="726DEE98" w14:textId="6084D08D" w:rsidR="00C1156E" w:rsidRDefault="00C1156E" w:rsidP="00C1156E">
      <w:pPr>
        <w:pStyle w:val="Heading2"/>
      </w:pPr>
      <w:bookmarkStart w:id="64" w:name="_Toc131772225"/>
      <w:r>
        <w:t>Research gap</w:t>
      </w:r>
      <w:bookmarkEnd w:id="64"/>
      <w:r>
        <w:t xml:space="preserve"> </w:t>
      </w:r>
    </w:p>
    <w:p w14:paraId="65A518A3" w14:textId="1E9C1C72" w:rsidR="00523743" w:rsidRDefault="00A23F2D" w:rsidP="00E42B86">
      <w:r>
        <w:t xml:space="preserve">When referring the literature, knowledge tracing </w:t>
      </w:r>
      <w:proofErr w:type="gramStart"/>
      <w:r>
        <w:t>is widely researched</w:t>
      </w:r>
      <w:proofErr w:type="gramEnd"/>
      <w:r>
        <w:t xml:space="preserve"> under many branches</w:t>
      </w:r>
      <w:r w:rsidR="00B6248A">
        <w:t xml:space="preserve">. In the </w:t>
      </w:r>
      <w:proofErr w:type="gramStart"/>
      <w:r w:rsidR="00B6248A">
        <w:t>early stages</w:t>
      </w:r>
      <w:proofErr w:type="gramEnd"/>
      <w:r w:rsidR="00B6248A">
        <w:t xml:space="preserve"> Bayesian knowledge tracing </w:t>
      </w:r>
      <w:r w:rsidR="005D25A0">
        <w:t xml:space="preserve">was the most popular method to </w:t>
      </w:r>
      <w:r w:rsidR="009E19CC">
        <w:t xml:space="preserve">KT method. Later IRT introduced </w:t>
      </w:r>
      <w:r w:rsidR="00C97873">
        <w:t>and recently with the boom of deep learning deep knowledge tracing introduced.</w:t>
      </w:r>
      <w:r w:rsidR="00FE1116">
        <w:t xml:space="preserve"> DKT out performed all previous methods and under all the branches there are many applications. </w:t>
      </w:r>
      <w:r w:rsidR="00705033">
        <w:t>They are</w:t>
      </w:r>
      <w:r w:rsidR="00C27B96">
        <w:t xml:space="preserve"> predicting </w:t>
      </w:r>
      <w:proofErr w:type="gramStart"/>
      <w:r w:rsidR="00C27B96">
        <w:t>students</w:t>
      </w:r>
      <w:proofErr w:type="gramEnd"/>
      <w:r w:rsidR="00C27B96">
        <w:t xml:space="preserve"> ability answer a </w:t>
      </w:r>
      <w:r w:rsidR="008C4FFE">
        <w:t xml:space="preserve">question correctly, </w:t>
      </w:r>
      <w:r w:rsidR="00F20331">
        <w:t xml:space="preserve">recommend learning materials /questions </w:t>
      </w:r>
      <w:r w:rsidR="00A923A6">
        <w:t xml:space="preserve">,  asses the quality of the education and many more. </w:t>
      </w:r>
      <w:r w:rsidR="003836C0">
        <w:t xml:space="preserve">When our data set compared to the literature, our  </w:t>
      </w:r>
      <w:r w:rsidR="00493D05">
        <w:t xml:space="preserve">data </w:t>
      </w:r>
      <w:r w:rsidR="003836C0">
        <w:t xml:space="preserve">set also have sequence of </w:t>
      </w:r>
      <w:r w:rsidR="00647382">
        <w:t xml:space="preserve">questions under different </w:t>
      </w:r>
      <w:r w:rsidR="00493D05">
        <w:t xml:space="preserve">learning objectives and the correctness of the </w:t>
      </w:r>
      <w:r w:rsidR="009C13C8">
        <w:t>answers like</w:t>
      </w:r>
      <w:r w:rsidR="00AC6217">
        <w:t xml:space="preserve"> in other studies. One specialty is</w:t>
      </w:r>
      <w:r w:rsidR="0082498A">
        <w:t xml:space="preserve"> in </w:t>
      </w:r>
      <w:proofErr w:type="spellStart"/>
      <w:proofErr w:type="gramStart"/>
      <w:r w:rsidR="0082498A">
        <w:t>out</w:t>
      </w:r>
      <w:proofErr w:type="spellEnd"/>
      <w:proofErr w:type="gramEnd"/>
      <w:r w:rsidR="0082498A">
        <w:t xml:space="preserve"> data set is,  middle of the question sequence students have referred to learning materials if they </w:t>
      </w:r>
      <w:r w:rsidR="001F1741">
        <w:t>have</w:t>
      </w:r>
      <w:r w:rsidR="00025B43">
        <w:t xml:space="preserve"> poorly performed </w:t>
      </w:r>
      <w:r w:rsidR="001F1741">
        <w:t xml:space="preserve">for the related learning objective , </w:t>
      </w:r>
      <w:r w:rsidR="005066D3">
        <w:t xml:space="preserve">and attempted again. This can be used to measure the quality of the learning materials and how it </w:t>
      </w:r>
      <w:r w:rsidR="005E4818">
        <w:t>impacts</w:t>
      </w:r>
      <w:r w:rsidR="005066D3">
        <w:t xml:space="preserve"> </w:t>
      </w:r>
      <w:r w:rsidR="00394A14">
        <w:t>each student.</w:t>
      </w:r>
      <w:r w:rsidR="005E4818">
        <w:t xml:space="preserve"> </w:t>
      </w:r>
      <w:r w:rsidR="003F230F">
        <w:t xml:space="preserve">Additionally we attempt to incorporate question difficulty </w:t>
      </w:r>
      <w:r w:rsidR="00923350">
        <w:t xml:space="preserve">to the problem formulation. </w:t>
      </w:r>
    </w:p>
    <w:p w14:paraId="3B1649F7" w14:textId="0416CC24" w:rsidR="003A310E" w:rsidRDefault="0010001C" w:rsidP="00393DD2">
      <w:r>
        <w:lastRenderedPageBreak/>
        <w:t>In terms of learner characteristics</w:t>
      </w:r>
      <w:r w:rsidR="001E7C50">
        <w:t xml:space="preserve"> our study analyze how students prior knowledge </w:t>
      </w:r>
      <w:r w:rsidR="00EC761A">
        <w:t xml:space="preserve">and prior performance </w:t>
      </w:r>
      <w:r w:rsidR="009F02B1">
        <w:t xml:space="preserve">can be used to cluster students. Additionally we contribute </w:t>
      </w:r>
      <w:r w:rsidR="00393DD2">
        <w:t xml:space="preserve">by analyzing impact of study materials/instruction materials shape the leaners characteristics. </w:t>
      </w:r>
    </w:p>
    <w:p w14:paraId="26426B8A" w14:textId="19B12D7E" w:rsidR="00AE27F6" w:rsidRDefault="0065761D" w:rsidP="00CD352E">
      <w:pPr>
        <w:pStyle w:val="Heading1"/>
      </w:pPr>
      <w:bookmarkStart w:id="65" w:name="_Toc131772226"/>
      <w:r>
        <w:t>Research Methodology</w:t>
      </w:r>
      <w:bookmarkEnd w:id="65"/>
      <w:r>
        <w:t xml:space="preserve"> </w:t>
      </w:r>
    </w:p>
    <w:p w14:paraId="71820399" w14:textId="65F666CD" w:rsidR="00C166F0" w:rsidRDefault="00361F97" w:rsidP="00E76A8E">
      <w:pPr>
        <w:pStyle w:val="ListParagraph"/>
        <w:numPr>
          <w:ilvl w:val="0"/>
          <w:numId w:val="11"/>
        </w:numPr>
      </w:pPr>
      <w:commentRangeStart w:id="66"/>
      <w:r>
        <w:t>Map student performance with direct learning objective</w:t>
      </w:r>
      <w:r w:rsidR="001C5CC2">
        <w:t xml:space="preserve">, </w:t>
      </w:r>
      <w:r w:rsidR="00A95CF5">
        <w:t xml:space="preserve">prerequisite </w:t>
      </w:r>
      <w:r w:rsidR="00612DF8">
        <w:t>learning objectives</w:t>
      </w:r>
      <w:r w:rsidR="001C5CC2">
        <w:t xml:space="preserve"> and study materials.</w:t>
      </w:r>
    </w:p>
    <w:p w14:paraId="40E28535" w14:textId="38D2A39C" w:rsidR="006734FF" w:rsidRDefault="006734FF" w:rsidP="00E76A8E">
      <w:pPr>
        <w:pStyle w:val="ListParagraph"/>
        <w:numPr>
          <w:ilvl w:val="0"/>
          <w:numId w:val="11"/>
        </w:numPr>
      </w:pPr>
      <w:r>
        <w:t>Develop graph of student performance and learning objectives</w:t>
      </w:r>
      <w:r w:rsidR="001C5CBC">
        <w:t xml:space="preserve">, then cluster </w:t>
      </w:r>
      <w:r w:rsidR="00E77249">
        <w:t>these graphs</w:t>
      </w:r>
      <w:r w:rsidR="009C31BE">
        <w:t xml:space="preserve"> to identify </w:t>
      </w:r>
      <w:r w:rsidR="00C92FB6">
        <w:t xml:space="preserve">students with similar behavior </w:t>
      </w:r>
    </w:p>
    <w:p w14:paraId="043E2766" w14:textId="44194540" w:rsidR="00E76A8E" w:rsidRDefault="00C92FB6" w:rsidP="00E76A8E">
      <w:pPr>
        <w:pStyle w:val="ListParagraph"/>
        <w:numPr>
          <w:ilvl w:val="0"/>
          <w:numId w:val="11"/>
        </w:numPr>
      </w:pPr>
      <w:r>
        <w:t xml:space="preserve">Analyze student clusters and compare </w:t>
      </w:r>
      <w:r w:rsidR="00E54E1C">
        <w:t xml:space="preserve">clusters identify </w:t>
      </w:r>
      <w:r w:rsidR="00E76A8E">
        <w:t xml:space="preserve">how each cluster perform and different from other clusters. </w:t>
      </w:r>
    </w:p>
    <w:p w14:paraId="7F663F4B" w14:textId="650629F6" w:rsidR="00E76A8E" w:rsidRDefault="00E76A8E" w:rsidP="00E76A8E">
      <w:pPr>
        <w:pStyle w:val="ListParagraph"/>
        <w:numPr>
          <w:ilvl w:val="1"/>
          <w:numId w:val="11"/>
        </w:numPr>
      </w:pPr>
      <w:r>
        <w:t xml:space="preserve">How study materials </w:t>
      </w:r>
      <w:r w:rsidR="00F62632">
        <w:t>impact</w:t>
      </w:r>
    </w:p>
    <w:p w14:paraId="3315F1CC" w14:textId="4FEFBE6E" w:rsidR="00FB1678" w:rsidRDefault="001F2F34" w:rsidP="001F2F34">
      <w:pPr>
        <w:pStyle w:val="ListParagraph"/>
        <w:numPr>
          <w:ilvl w:val="1"/>
          <w:numId w:val="11"/>
        </w:numPr>
      </w:pPr>
      <w:r>
        <w:t xml:space="preserve">Compare cluster vice learning </w:t>
      </w:r>
      <w:r w:rsidR="00833CFF">
        <w:t>rate.</w:t>
      </w:r>
      <w:r>
        <w:t xml:space="preserve"> </w:t>
      </w:r>
    </w:p>
    <w:p w14:paraId="3433EC03" w14:textId="6B27BF8A" w:rsidR="001F2F34" w:rsidRDefault="00833CFF" w:rsidP="001F2F34">
      <w:pPr>
        <w:pStyle w:val="ListParagraph"/>
        <w:numPr>
          <w:ilvl w:val="1"/>
          <w:numId w:val="11"/>
        </w:numPr>
      </w:pPr>
      <w:r>
        <w:t xml:space="preserve">Impact of prerequisite </w:t>
      </w:r>
      <w:r w:rsidR="00166D3A">
        <w:t xml:space="preserve">learning objectives to proceeding learning objectives </w:t>
      </w:r>
    </w:p>
    <w:p w14:paraId="1CE4F6B2" w14:textId="3E9A5F69" w:rsidR="0041413C" w:rsidRDefault="00E93D89" w:rsidP="0041413C">
      <w:pPr>
        <w:pStyle w:val="ListParagraph"/>
        <w:numPr>
          <w:ilvl w:val="1"/>
          <w:numId w:val="11"/>
        </w:numPr>
      </w:pPr>
      <w:r>
        <w:t>Relationship between learning effort (time spend,</w:t>
      </w:r>
      <w:r w:rsidR="004F4D35">
        <w:t xml:space="preserve"> </w:t>
      </w:r>
      <w:r>
        <w:t xml:space="preserve">number of questions done) with </w:t>
      </w:r>
      <w:r w:rsidR="0041413C">
        <w:t xml:space="preserve">the learning progress </w:t>
      </w:r>
    </w:p>
    <w:p w14:paraId="737718F4" w14:textId="1D336C3C" w:rsidR="0041413C" w:rsidRDefault="008B3ECD" w:rsidP="0041413C">
      <w:pPr>
        <w:pStyle w:val="ListParagraph"/>
        <w:numPr>
          <w:ilvl w:val="0"/>
          <w:numId w:val="11"/>
        </w:numPr>
      </w:pPr>
      <w:r>
        <w:t>Predict students a</w:t>
      </w:r>
      <w:r w:rsidR="001A4804">
        <w:t xml:space="preserve">bility to give a correct answer </w:t>
      </w:r>
      <w:r w:rsidR="00197AAD">
        <w:t xml:space="preserve">for a given question </w:t>
      </w:r>
      <w:r w:rsidR="003D701E">
        <w:t xml:space="preserve">under a selected learning objective </w:t>
      </w:r>
    </w:p>
    <w:p w14:paraId="21C20EF5" w14:textId="22EDDE1C" w:rsidR="003D701E" w:rsidRDefault="00E8609E" w:rsidP="003D701E">
      <w:pPr>
        <w:pStyle w:val="ListParagraph"/>
        <w:numPr>
          <w:ilvl w:val="1"/>
          <w:numId w:val="11"/>
        </w:numPr>
      </w:pPr>
      <w:r>
        <w:t>Assess</w:t>
      </w:r>
      <w:r w:rsidR="003D701E">
        <w:t xml:space="preserve"> the impact referring </w:t>
      </w:r>
      <w:r w:rsidR="00B71E8B">
        <w:t xml:space="preserve">instructional materials prior answering the question </w:t>
      </w:r>
      <w:commentRangeEnd w:id="66"/>
      <w:r w:rsidR="007F5F58">
        <w:rPr>
          <w:rStyle w:val="CommentReference"/>
        </w:rPr>
        <w:commentReference w:id="66"/>
      </w:r>
    </w:p>
    <w:p w14:paraId="518337A9" w14:textId="780242FE" w:rsidR="00915021" w:rsidRDefault="00915021" w:rsidP="00915021"/>
    <w:p w14:paraId="77CFD1CF" w14:textId="77777777" w:rsidR="0013795A" w:rsidRDefault="0013795A" w:rsidP="0013795A"/>
    <w:p w14:paraId="54C97BF6" w14:textId="41F12C02" w:rsidR="00B35C4B" w:rsidRPr="007D7988" w:rsidRDefault="00A955EA" w:rsidP="00A955EA">
      <w:pPr>
        <w:pStyle w:val="Heading1"/>
      </w:pPr>
      <w:bookmarkStart w:id="67" w:name="_Toc131772227"/>
      <w:commentRangeStart w:id="68"/>
      <w:r>
        <w:t xml:space="preserve">Data </w:t>
      </w:r>
      <w:commentRangeEnd w:id="68"/>
      <w:r w:rsidR="007F5F58">
        <w:rPr>
          <w:rStyle w:val="CommentReference"/>
          <w:rFonts w:eastAsiaTheme="minorEastAsia" w:cstheme="minorBidi"/>
        </w:rPr>
        <w:commentReference w:id="68"/>
      </w:r>
      <w:bookmarkEnd w:id="67"/>
    </w:p>
    <w:p w14:paraId="155D373B" w14:textId="6627B6ED" w:rsidR="007D7988" w:rsidRDefault="00501960" w:rsidP="007D7988">
      <w:r>
        <w:t xml:space="preserve">This research uses </w:t>
      </w:r>
      <w:r w:rsidR="007F5F58">
        <w:t>a real-world data set from an International E-learning (courseware) platform that uses</w:t>
      </w:r>
      <w:r w:rsidR="001B750C">
        <w:t xml:space="preserve"> state of the art </w:t>
      </w:r>
      <w:r w:rsidR="00580750">
        <w:t xml:space="preserve">adaptive learning technology. </w:t>
      </w:r>
      <w:r w:rsidR="003359D6">
        <w:t xml:space="preserve">This platform </w:t>
      </w:r>
      <w:r w:rsidR="007D3115">
        <w:t>provides</w:t>
      </w:r>
      <w:r w:rsidR="003359D6">
        <w:t xml:space="preserve"> educational content</w:t>
      </w:r>
      <w:r w:rsidR="007F5F58">
        <w:t xml:space="preserve"> targeting schools for Mathematics, Economy, Chemistry, Biology, Physics and Psychology</w:t>
      </w:r>
      <w:r w:rsidR="00B10A52">
        <w:t>.</w:t>
      </w:r>
      <w:r w:rsidR="00A03F01">
        <w:t xml:space="preserve"> </w:t>
      </w:r>
      <w:r w:rsidR="00580750">
        <w:t>Based on the research question</w:t>
      </w:r>
      <w:r w:rsidR="007F5F58">
        <w:t>,</w:t>
      </w:r>
      <w:r w:rsidR="00580750">
        <w:t xml:space="preserve"> identified data </w:t>
      </w:r>
      <w:r w:rsidR="007F5F58">
        <w:t xml:space="preserve">was </w:t>
      </w:r>
      <w:r w:rsidR="00580750">
        <w:t>already collected</w:t>
      </w:r>
      <w:r w:rsidR="00FB696E">
        <w:t xml:space="preserve"> with the organization</w:t>
      </w:r>
      <w:r w:rsidR="00AF71B5">
        <w:t>’s approval</w:t>
      </w:r>
      <w:r w:rsidR="00580750">
        <w:t>. There</w:t>
      </w:r>
      <w:r w:rsidR="007F5F58">
        <w:t xml:space="preserve"> are</w:t>
      </w:r>
      <w:r w:rsidR="00580750">
        <w:t xml:space="preserve"> </w:t>
      </w:r>
      <w:proofErr w:type="gramStart"/>
      <w:r w:rsidR="00580750">
        <w:t>3</w:t>
      </w:r>
      <w:proofErr w:type="gramEnd"/>
      <w:r w:rsidR="00580750">
        <w:t xml:space="preserve"> data sets</w:t>
      </w:r>
      <w:r w:rsidR="00B10A52">
        <w:t xml:space="preserve"> </w:t>
      </w:r>
      <w:r w:rsidR="007F5F58">
        <w:t>including</w:t>
      </w:r>
      <w:r w:rsidR="00B10A52">
        <w:t xml:space="preserve"> anonymized student data</w:t>
      </w:r>
      <w:r w:rsidR="00580750">
        <w:t xml:space="preserve">. They </w:t>
      </w:r>
      <w:proofErr w:type="gramStart"/>
      <w:r w:rsidR="00580750">
        <w:t>are ;</w:t>
      </w:r>
      <w:proofErr w:type="gramEnd"/>
    </w:p>
    <w:tbl>
      <w:tblPr>
        <w:tblStyle w:val="TableGrid"/>
        <w:tblW w:w="0" w:type="auto"/>
        <w:tblLook w:val="04A0" w:firstRow="1" w:lastRow="0" w:firstColumn="1" w:lastColumn="0" w:noHBand="0" w:noVBand="1"/>
      </w:tblPr>
      <w:tblGrid>
        <w:gridCol w:w="1328"/>
        <w:gridCol w:w="2224"/>
        <w:gridCol w:w="5798"/>
      </w:tblGrid>
      <w:tr w:rsidR="00401AB5" w14:paraId="0F7866BD" w14:textId="2964A724" w:rsidTr="00401AB5">
        <w:tc>
          <w:tcPr>
            <w:tcW w:w="1236" w:type="dxa"/>
          </w:tcPr>
          <w:p w14:paraId="4045DE18" w14:textId="3D72177A" w:rsidR="00401AB5" w:rsidRDefault="00401AB5" w:rsidP="007D7988">
            <w:r>
              <w:t>Data</w:t>
            </w:r>
          </w:p>
        </w:tc>
        <w:tc>
          <w:tcPr>
            <w:tcW w:w="2292" w:type="dxa"/>
          </w:tcPr>
          <w:p w14:paraId="53661D21" w14:textId="782C98AC" w:rsidR="00401AB5" w:rsidRDefault="00401AB5" w:rsidP="007D7988">
            <w:r>
              <w:t xml:space="preserve">Number of data points </w:t>
            </w:r>
          </w:p>
        </w:tc>
        <w:tc>
          <w:tcPr>
            <w:tcW w:w="6048" w:type="dxa"/>
          </w:tcPr>
          <w:p w14:paraId="156CE3A0" w14:textId="05C60935" w:rsidR="00401AB5" w:rsidRDefault="00DB3A7D" w:rsidP="007D7988">
            <w:r>
              <w:t>Attributes</w:t>
            </w:r>
            <w:commentRangeStart w:id="69"/>
            <w:r w:rsidR="00401C56">
              <w:t xml:space="preserve"> </w:t>
            </w:r>
            <w:commentRangeEnd w:id="69"/>
            <w:r w:rsidR="007F5F58">
              <w:rPr>
                <w:rStyle w:val="CommentReference"/>
              </w:rPr>
              <w:commentReference w:id="69"/>
            </w:r>
          </w:p>
        </w:tc>
      </w:tr>
      <w:tr w:rsidR="00401AB5" w14:paraId="14C76434" w14:textId="13B41429" w:rsidTr="00401AB5">
        <w:tc>
          <w:tcPr>
            <w:tcW w:w="1236" w:type="dxa"/>
          </w:tcPr>
          <w:p w14:paraId="190A1BC8" w14:textId="17E21861" w:rsidR="00401AB5" w:rsidRDefault="00401C56" w:rsidP="007D7988">
            <w:r>
              <w:lastRenderedPageBreak/>
              <w:t>Student coursework</w:t>
            </w:r>
            <w:r w:rsidR="00AD726A">
              <w:t xml:space="preserve"> performance </w:t>
            </w:r>
          </w:p>
        </w:tc>
        <w:tc>
          <w:tcPr>
            <w:tcW w:w="2292" w:type="dxa"/>
          </w:tcPr>
          <w:p w14:paraId="33D88732" w14:textId="34CB0744" w:rsidR="00401AB5" w:rsidRDefault="00AD726A" w:rsidP="007D7988">
            <w:r>
              <w:t xml:space="preserve">3.3 million </w:t>
            </w:r>
          </w:p>
        </w:tc>
        <w:tc>
          <w:tcPr>
            <w:tcW w:w="6048" w:type="dxa"/>
          </w:tcPr>
          <w:p w14:paraId="7E76298E" w14:textId="77777777" w:rsidR="00401AB5" w:rsidRDefault="00401AB5" w:rsidP="007D7988"/>
        </w:tc>
      </w:tr>
      <w:tr w:rsidR="00401AB5" w14:paraId="5E02F5DD" w14:textId="2F6FE4E3" w:rsidTr="00401AB5">
        <w:tc>
          <w:tcPr>
            <w:tcW w:w="1236" w:type="dxa"/>
          </w:tcPr>
          <w:p w14:paraId="405BECF7" w14:textId="119C246D" w:rsidR="00401AB5" w:rsidRDefault="00AD726A" w:rsidP="007D7988">
            <w:r>
              <w:t xml:space="preserve">Student assignment </w:t>
            </w:r>
          </w:p>
        </w:tc>
        <w:tc>
          <w:tcPr>
            <w:tcW w:w="2292" w:type="dxa"/>
          </w:tcPr>
          <w:p w14:paraId="219EA3E9" w14:textId="6E73258B" w:rsidR="00401AB5" w:rsidRDefault="00AD726A" w:rsidP="007D7988">
            <w:r>
              <w:t>140,000</w:t>
            </w:r>
          </w:p>
        </w:tc>
        <w:tc>
          <w:tcPr>
            <w:tcW w:w="6048" w:type="dxa"/>
          </w:tcPr>
          <w:p w14:paraId="72AC95FA" w14:textId="77777777" w:rsidR="00401AB5" w:rsidRDefault="00401AB5" w:rsidP="007D7988"/>
        </w:tc>
      </w:tr>
      <w:tr w:rsidR="00AD726A" w14:paraId="57765AC6" w14:textId="77777777" w:rsidTr="00401AB5">
        <w:tc>
          <w:tcPr>
            <w:tcW w:w="1236" w:type="dxa"/>
          </w:tcPr>
          <w:p w14:paraId="031A7A1E" w14:textId="75F254B2" w:rsidR="00AD726A" w:rsidRDefault="00AD726A" w:rsidP="007D7988">
            <w:r>
              <w:t xml:space="preserve">Learning objective map </w:t>
            </w:r>
          </w:p>
        </w:tc>
        <w:tc>
          <w:tcPr>
            <w:tcW w:w="2292" w:type="dxa"/>
          </w:tcPr>
          <w:p w14:paraId="29CB910A" w14:textId="77777777" w:rsidR="00AD726A" w:rsidRDefault="00AD726A" w:rsidP="007D7988"/>
        </w:tc>
        <w:tc>
          <w:tcPr>
            <w:tcW w:w="6048" w:type="dxa"/>
          </w:tcPr>
          <w:p w14:paraId="0187F2B2" w14:textId="77777777" w:rsidR="00AD726A" w:rsidRDefault="00AD726A" w:rsidP="007D7988"/>
        </w:tc>
      </w:tr>
    </w:tbl>
    <w:p w14:paraId="38A9DBDF" w14:textId="77777777" w:rsidR="00401AB5" w:rsidRDefault="00401AB5" w:rsidP="007D7988"/>
    <w:p w14:paraId="7C46A296" w14:textId="77777777" w:rsidR="00FF1B75" w:rsidRDefault="00580750" w:rsidP="00777472">
      <w:pPr>
        <w:pStyle w:val="ListParagraph"/>
        <w:numPr>
          <w:ilvl w:val="0"/>
          <w:numId w:val="12"/>
        </w:numPr>
      </w:pPr>
      <w:r>
        <w:t xml:space="preserve">Student </w:t>
      </w:r>
      <w:r w:rsidR="003C7ABF">
        <w:t>coursework</w:t>
      </w:r>
      <w:r w:rsidR="007D3115">
        <w:t xml:space="preserve"> – 3.3 million data points of student coursework w</w:t>
      </w:r>
      <w:r w:rsidR="00B10A52">
        <w:t xml:space="preserve">ork </w:t>
      </w:r>
      <w:r w:rsidR="00AC0DC0">
        <w:t>performance</w:t>
      </w:r>
      <w:r w:rsidR="00EF7B68">
        <w:t xml:space="preserve">, </w:t>
      </w:r>
      <w:r w:rsidR="00F5120B">
        <w:t xml:space="preserve">relevant </w:t>
      </w:r>
      <w:r w:rsidR="00EF7B68">
        <w:t xml:space="preserve">study </w:t>
      </w:r>
      <w:r w:rsidR="00F5120B">
        <w:t xml:space="preserve">content </w:t>
      </w:r>
      <w:proofErr w:type="gramStart"/>
      <w:r w:rsidR="00F5120B">
        <w:t>identifier</w:t>
      </w:r>
      <w:r w:rsidR="00970BCD">
        <w:t xml:space="preserve"> </w:t>
      </w:r>
      <w:r w:rsidR="00F01D30">
        <w:t xml:space="preserve"> and</w:t>
      </w:r>
      <w:proofErr w:type="gramEnd"/>
      <w:r w:rsidR="00F01D30">
        <w:t xml:space="preserve"> </w:t>
      </w:r>
      <w:r w:rsidR="00926077">
        <w:t>related learning outcomes</w:t>
      </w:r>
      <w:r w:rsidR="00C77A7B">
        <w:t xml:space="preserve">. </w:t>
      </w:r>
    </w:p>
    <w:p w14:paraId="250C38C6" w14:textId="132F3B50" w:rsidR="00B10A52" w:rsidRDefault="00B10A52" w:rsidP="00777472">
      <w:pPr>
        <w:pStyle w:val="ListParagraph"/>
        <w:numPr>
          <w:ilvl w:val="0"/>
          <w:numId w:val="12"/>
        </w:numPr>
      </w:pPr>
      <w:r>
        <w:t xml:space="preserve">Student </w:t>
      </w:r>
      <w:r w:rsidR="00AC0DC0">
        <w:t xml:space="preserve">assignments – 140,000 student assignment </w:t>
      </w:r>
      <w:r w:rsidR="00F01D30">
        <w:t xml:space="preserve">performance </w:t>
      </w:r>
      <w:r w:rsidR="00926077">
        <w:t xml:space="preserve">and related </w:t>
      </w:r>
      <w:r w:rsidR="00D20EC7">
        <w:t>learning</w:t>
      </w:r>
      <w:r w:rsidR="00926077">
        <w:t xml:space="preserve"> outcomes </w:t>
      </w:r>
    </w:p>
    <w:p w14:paraId="3BF1CABF" w14:textId="7FABB8FE" w:rsidR="00926077" w:rsidRDefault="00926077" w:rsidP="00777472">
      <w:pPr>
        <w:pStyle w:val="ListParagraph"/>
        <w:numPr>
          <w:ilvl w:val="0"/>
          <w:numId w:val="12"/>
        </w:numPr>
      </w:pPr>
      <w:r>
        <w:t>Learning objective</w:t>
      </w:r>
      <w:r w:rsidR="001F1A70">
        <w:t xml:space="preserve"> map </w:t>
      </w:r>
      <w:r w:rsidR="00D20EC7">
        <w:t>–</w:t>
      </w:r>
      <w:r w:rsidR="00CD540B">
        <w:t xml:space="preserve"> Each</w:t>
      </w:r>
      <w:r w:rsidR="00930364">
        <w:t xml:space="preserve"> </w:t>
      </w:r>
      <w:r w:rsidR="00CD540B">
        <w:t>l</w:t>
      </w:r>
      <w:r w:rsidR="00D20EC7">
        <w:t xml:space="preserve">earning objective and </w:t>
      </w:r>
      <w:r w:rsidR="00C34D20">
        <w:t xml:space="preserve">their prerequisite learning objects. </w:t>
      </w:r>
    </w:p>
    <w:p w14:paraId="73DC21CE" w14:textId="2B06E2D2" w:rsidR="00580750" w:rsidRPr="007D7988" w:rsidRDefault="003376E6" w:rsidP="003376E6">
      <w:pPr>
        <w:pStyle w:val="Heading1"/>
      </w:pPr>
      <w:bookmarkStart w:id="70" w:name="_Toc131772228"/>
      <w:r>
        <w:t>Timeline</w:t>
      </w:r>
      <w:bookmarkEnd w:id="70"/>
      <w:r>
        <w:t xml:space="preserve"> </w:t>
      </w:r>
    </w:p>
    <w:p w14:paraId="2FFB938D" w14:textId="6158656F" w:rsidR="007D7988" w:rsidRDefault="007D7988" w:rsidP="00127A06"/>
    <w:p w14:paraId="6E1C6552" w14:textId="7D4CFFEC" w:rsidR="007D7988" w:rsidRDefault="007D7988" w:rsidP="007D7988">
      <w:pPr>
        <w:rPr>
          <w:rFonts w:ascii="Open Sans" w:hAnsi="Open Sans" w:cs="Open Sans"/>
          <w:color w:val="484848"/>
        </w:rPr>
      </w:pPr>
    </w:p>
    <w:p w14:paraId="0E02FA59" w14:textId="77777777" w:rsidR="007D7988" w:rsidRDefault="007D7988" w:rsidP="007D7988">
      <w:pPr>
        <w:rPr>
          <w:rFonts w:ascii="Open Sans" w:hAnsi="Open Sans" w:cs="Open Sans"/>
          <w:color w:val="484848"/>
        </w:rPr>
      </w:pPr>
    </w:p>
    <w:p w14:paraId="4A448B91" w14:textId="671A9415" w:rsidR="008B6A1A" w:rsidRPr="007D7988" w:rsidRDefault="008B6A1A" w:rsidP="008B6A1A">
      <w:pPr>
        <w:pStyle w:val="xxxxmsonormal"/>
        <w:shd w:val="clear" w:color="auto" w:fill="FFFFFF"/>
        <w:rPr>
          <w:highlight w:val="yellow"/>
        </w:rPr>
      </w:pPr>
    </w:p>
    <w:p w14:paraId="1738372B" w14:textId="4C1D8A1B" w:rsidR="007D7988" w:rsidRDefault="009C550D" w:rsidP="00127A06">
      <w:pPr>
        <w:pStyle w:val="Heading1"/>
      </w:pPr>
      <w:bookmarkStart w:id="71" w:name="_Toc131772229"/>
      <w:r w:rsidRPr="009C550D">
        <w:t>Reference</w:t>
      </w:r>
      <w:bookmarkEnd w:id="71"/>
      <w:r>
        <w:t xml:space="preserve"> </w:t>
      </w:r>
    </w:p>
    <w:sdt>
      <w:sdtPr>
        <w:tag w:val="MENDELEY_BIBLIOGRAPHY"/>
        <w:id w:val="1589426910"/>
        <w:placeholder>
          <w:docPart w:val="DefaultPlaceholder_-1854013440"/>
        </w:placeholder>
      </w:sdtPr>
      <w:sdtContent>
        <w:p w14:paraId="22740EE2" w14:textId="77777777" w:rsidR="002F2273" w:rsidRDefault="002F2273">
          <w:pPr>
            <w:divId w:val="1290549602"/>
            <w:rPr>
              <w:rFonts w:eastAsia="Times New Roman"/>
              <w:sz w:val="24"/>
              <w:szCs w:val="24"/>
            </w:rPr>
          </w:pPr>
          <w:r>
            <w:rPr>
              <w:rFonts w:eastAsia="Times New Roman"/>
            </w:rPr>
            <w:t xml:space="preserve">Abdelrahman, G., Wang, Q. and Nunes, B., 2023. Knowledge Tracing: A Survey. </w:t>
          </w:r>
          <w:r>
            <w:rPr>
              <w:rFonts w:eastAsia="Times New Roman"/>
              <w:i/>
              <w:iCs/>
            </w:rPr>
            <w:t>ACM Computing Surveys</w:t>
          </w:r>
          <w:r>
            <w:rPr>
              <w:rFonts w:eastAsia="Times New Roman"/>
            </w:rPr>
            <w:t>, 55(11), pp.1–37. https://doi.org/10.1145/3569576.</w:t>
          </w:r>
        </w:p>
        <w:p w14:paraId="596BC672" w14:textId="77777777" w:rsidR="002F2273" w:rsidRDefault="002F2273">
          <w:pPr>
            <w:divId w:val="1885016726"/>
            <w:rPr>
              <w:rFonts w:eastAsia="Times New Roman"/>
            </w:rPr>
          </w:pPr>
          <w:proofErr w:type="spellStart"/>
          <w:r>
            <w:rPr>
              <w:rFonts w:eastAsia="Times New Roman"/>
            </w:rPr>
            <w:t>Afini</w:t>
          </w:r>
          <w:proofErr w:type="spellEnd"/>
          <w:r>
            <w:rPr>
              <w:rFonts w:eastAsia="Times New Roman"/>
            </w:rPr>
            <w:t xml:space="preserve"> </w:t>
          </w:r>
          <w:proofErr w:type="spellStart"/>
          <w:r>
            <w:rPr>
              <w:rFonts w:eastAsia="Times New Roman"/>
            </w:rPr>
            <w:t>Normadhi</w:t>
          </w:r>
          <w:proofErr w:type="spellEnd"/>
          <w:r>
            <w:rPr>
              <w:rFonts w:eastAsia="Times New Roman"/>
            </w:rPr>
            <w:t xml:space="preserve">, N.B., </w:t>
          </w:r>
          <w:proofErr w:type="spellStart"/>
          <w:r>
            <w:rPr>
              <w:rFonts w:eastAsia="Times New Roman"/>
            </w:rPr>
            <w:t>Shuib</w:t>
          </w:r>
          <w:proofErr w:type="spellEnd"/>
          <w:r>
            <w:rPr>
              <w:rFonts w:eastAsia="Times New Roman"/>
            </w:rPr>
            <w:t xml:space="preserve">, L., Md Nasir, H.N., </w:t>
          </w:r>
          <w:proofErr w:type="spellStart"/>
          <w:r>
            <w:rPr>
              <w:rFonts w:eastAsia="Times New Roman"/>
            </w:rPr>
            <w:t>Bimba</w:t>
          </w:r>
          <w:proofErr w:type="spellEnd"/>
          <w:r>
            <w:rPr>
              <w:rFonts w:eastAsia="Times New Roman"/>
            </w:rPr>
            <w:t xml:space="preserve">, A., Idris, N. and Balakrishnan, V., 2019. Identification of personal traits in adaptive learning environment: Systematic literature review. </w:t>
          </w:r>
          <w:r>
            <w:rPr>
              <w:rFonts w:eastAsia="Times New Roman"/>
              <w:i/>
              <w:iCs/>
            </w:rPr>
            <w:t>Computers and Education</w:t>
          </w:r>
          <w:r>
            <w:rPr>
              <w:rFonts w:eastAsia="Times New Roman"/>
            </w:rPr>
            <w:t>, 130, pp.168–190. https://doi.org/10.1016/j.compedu.2018.11.005.</w:t>
          </w:r>
        </w:p>
        <w:p w14:paraId="16A8F528" w14:textId="77777777" w:rsidR="002F2273" w:rsidRDefault="002F2273">
          <w:pPr>
            <w:divId w:val="589966071"/>
            <w:rPr>
              <w:rFonts w:eastAsia="Times New Roman"/>
            </w:rPr>
          </w:pPr>
          <w:r>
            <w:rPr>
              <w:rFonts w:eastAsia="Times New Roman"/>
            </w:rPr>
            <w:lastRenderedPageBreak/>
            <w:t xml:space="preserve">Borges, G. and </w:t>
          </w:r>
          <w:proofErr w:type="spellStart"/>
          <w:r>
            <w:rPr>
              <w:rFonts w:eastAsia="Times New Roman"/>
            </w:rPr>
            <w:t>Stiubiener</w:t>
          </w:r>
          <w:proofErr w:type="spellEnd"/>
          <w:r>
            <w:rPr>
              <w:rFonts w:eastAsia="Times New Roman"/>
            </w:rPr>
            <w:t xml:space="preserve">, I., 2014. Recommending Learning Objects Based on Utility and Learning Style. </w:t>
          </w:r>
          <w:r>
            <w:rPr>
              <w:rFonts w:eastAsia="Times New Roman"/>
              <w:i/>
              <w:iCs/>
            </w:rPr>
            <w:t xml:space="preserve">Opening IEEE-Innovations and Internationalization in Engineering </w:t>
          </w:r>
          <w:proofErr w:type="gramStart"/>
          <w:r>
            <w:rPr>
              <w:rFonts w:eastAsia="Times New Roman"/>
              <w:i/>
              <w:iCs/>
            </w:rPr>
            <w:t xml:space="preserve">Education </w:t>
          </w:r>
          <w:r>
            <w:rPr>
              <w:rFonts w:eastAsia="Times New Roman"/>
            </w:rPr>
            <w:t>.</w:t>
          </w:r>
          <w:proofErr w:type="gramEnd"/>
        </w:p>
        <w:p w14:paraId="6AD1CF07" w14:textId="77777777" w:rsidR="002F2273" w:rsidRDefault="002F2273">
          <w:pPr>
            <w:divId w:val="1463307708"/>
            <w:rPr>
              <w:rFonts w:eastAsia="Times New Roman"/>
            </w:rPr>
          </w:pPr>
          <w:r>
            <w:rPr>
              <w:rFonts w:eastAsia="Times New Roman"/>
            </w:rPr>
            <w:t xml:space="preserve">Clark, R.M., Kaw, A.K. and Braga Gomes, R., 2022. Adaptive learning: Helpful to the flipped classroom in the online environment of COVID? </w:t>
          </w:r>
          <w:r>
            <w:rPr>
              <w:rFonts w:eastAsia="Times New Roman"/>
              <w:i/>
              <w:iCs/>
            </w:rPr>
            <w:t>Computer Applications in Engineering Education</w:t>
          </w:r>
          <w:r>
            <w:rPr>
              <w:rFonts w:eastAsia="Times New Roman"/>
            </w:rPr>
            <w:t>, 30(2), pp.517–531. https://doi.org/10.1002/cae.22470.</w:t>
          </w:r>
        </w:p>
        <w:p w14:paraId="0E003509" w14:textId="77777777" w:rsidR="002F2273" w:rsidRDefault="002F2273">
          <w:pPr>
            <w:divId w:val="1105033565"/>
            <w:rPr>
              <w:rFonts w:eastAsia="Times New Roman"/>
            </w:rPr>
          </w:pPr>
          <w:r>
            <w:rPr>
              <w:rFonts w:eastAsia="Times New Roman"/>
            </w:rPr>
            <w:t xml:space="preserve">Duval, E., </w:t>
          </w:r>
          <w:proofErr w:type="spellStart"/>
          <w:r>
            <w:rPr>
              <w:rFonts w:eastAsia="Times New Roman"/>
            </w:rPr>
            <w:t>Klamma</w:t>
          </w:r>
          <w:proofErr w:type="spellEnd"/>
          <w:r>
            <w:rPr>
              <w:rFonts w:eastAsia="Times New Roman"/>
            </w:rPr>
            <w:t xml:space="preserve">, R. and </w:t>
          </w:r>
          <w:proofErr w:type="spellStart"/>
          <w:r>
            <w:rPr>
              <w:rFonts w:eastAsia="Times New Roman"/>
            </w:rPr>
            <w:t>Wolpers</w:t>
          </w:r>
          <w:proofErr w:type="spellEnd"/>
          <w:r>
            <w:rPr>
              <w:rFonts w:eastAsia="Times New Roman"/>
            </w:rPr>
            <w:t xml:space="preserve">, M., 2007. </w:t>
          </w:r>
          <w:r>
            <w:rPr>
              <w:rFonts w:eastAsia="Times New Roman"/>
              <w:i/>
              <w:iCs/>
            </w:rPr>
            <w:t>LNCS 4753 - Personalized Links Recommendation Based on Data Mining in Adaptive Educational Hypermedia Systems</w:t>
          </w:r>
          <w:r>
            <w:rPr>
              <w:rFonts w:eastAsia="Times New Roman"/>
            </w:rPr>
            <w:t xml:space="preserve">. </w:t>
          </w:r>
          <w:r>
            <w:rPr>
              <w:rFonts w:eastAsia="Times New Roman"/>
              <w:i/>
              <w:iCs/>
            </w:rPr>
            <w:t>LNCS</w:t>
          </w:r>
          <w:proofErr w:type="gramStart"/>
          <w:r>
            <w:rPr>
              <w:rFonts w:eastAsia="Times New Roman"/>
            </w:rPr>
            <w:t>, .</w:t>
          </w:r>
          <w:proofErr w:type="gramEnd"/>
        </w:p>
        <w:p w14:paraId="38FF468E" w14:textId="77777777" w:rsidR="002F2273" w:rsidRDefault="002F2273">
          <w:pPr>
            <w:divId w:val="383869464"/>
            <w:rPr>
              <w:rFonts w:eastAsia="Times New Roman"/>
            </w:rPr>
          </w:pPr>
          <w:proofErr w:type="spellStart"/>
          <w:r>
            <w:rPr>
              <w:rFonts w:eastAsia="Times New Roman"/>
            </w:rPr>
            <w:t>Ennouamani</w:t>
          </w:r>
          <w:proofErr w:type="spellEnd"/>
          <w:r>
            <w:rPr>
              <w:rFonts w:eastAsia="Times New Roman"/>
            </w:rPr>
            <w:t xml:space="preserve">, S. and </w:t>
          </w:r>
          <w:proofErr w:type="spellStart"/>
          <w:r>
            <w:rPr>
              <w:rFonts w:eastAsia="Times New Roman"/>
            </w:rPr>
            <w:t>Mahani</w:t>
          </w:r>
          <w:proofErr w:type="spellEnd"/>
          <w:r>
            <w:rPr>
              <w:rFonts w:eastAsia="Times New Roman"/>
            </w:rPr>
            <w:t xml:space="preserve">, Z., 2018. An overview of adaptive e-learning systems. In: </w:t>
          </w:r>
          <w:r>
            <w:rPr>
              <w:rFonts w:eastAsia="Times New Roman"/>
              <w:i/>
              <w:iCs/>
            </w:rPr>
            <w:t>2017 IEEE 8th International Conference on Intelligent Computing and Information Systems, ICICIS 2017</w:t>
          </w:r>
          <w:r>
            <w:rPr>
              <w:rFonts w:eastAsia="Times New Roman"/>
            </w:rPr>
            <w:t>. Institute of Electrical and Electronics Engineers Inc. pp.342–347. https://doi.org/10.1109/INTELCIS.2017.8260060.</w:t>
          </w:r>
        </w:p>
        <w:p w14:paraId="3442767A" w14:textId="77777777" w:rsidR="002F2273" w:rsidRDefault="002F2273">
          <w:pPr>
            <w:divId w:val="1425809685"/>
            <w:rPr>
              <w:rFonts w:eastAsia="Times New Roman"/>
            </w:rPr>
          </w:pPr>
          <w:proofErr w:type="spellStart"/>
          <w:r>
            <w:rPr>
              <w:rFonts w:eastAsia="Times New Roman"/>
            </w:rPr>
            <w:t>Hemmler</w:t>
          </w:r>
          <w:proofErr w:type="spellEnd"/>
          <w:r>
            <w:rPr>
              <w:rFonts w:eastAsia="Times New Roman"/>
            </w:rPr>
            <w:t xml:space="preserve">, Y.M. and </w:t>
          </w:r>
          <w:proofErr w:type="spellStart"/>
          <w:r>
            <w:rPr>
              <w:rFonts w:eastAsia="Times New Roman"/>
            </w:rPr>
            <w:t>Ifenthaler</w:t>
          </w:r>
          <w:proofErr w:type="spellEnd"/>
          <w:r>
            <w:rPr>
              <w:rFonts w:eastAsia="Times New Roman"/>
            </w:rPr>
            <w:t xml:space="preserve">, D., 2022. Indicators of the Learning Context for Supporting Personalized and Adaptive Learning Environments. In: </w:t>
          </w:r>
          <w:r>
            <w:rPr>
              <w:rFonts w:eastAsia="Times New Roman"/>
              <w:i/>
              <w:iCs/>
            </w:rPr>
            <w:t>Proceedings - 2022 International Conference on Advanced Learning Technologies, ICALT 2022</w:t>
          </w:r>
          <w:r>
            <w:rPr>
              <w:rFonts w:eastAsia="Times New Roman"/>
            </w:rPr>
            <w:t>. Institute of Electrical and Electronics Engineers Inc. pp.61–65. https://doi.org/10.1109/ICALT55010.2022.00026.</w:t>
          </w:r>
        </w:p>
        <w:p w14:paraId="74C7E555" w14:textId="77777777" w:rsidR="002F2273" w:rsidRDefault="002F2273">
          <w:pPr>
            <w:divId w:val="1043362278"/>
            <w:rPr>
              <w:rFonts w:eastAsia="Times New Roman"/>
            </w:rPr>
          </w:pPr>
          <w:r>
            <w:rPr>
              <w:rFonts w:eastAsia="Times New Roman"/>
            </w:rPr>
            <w:t xml:space="preserve">Hsu, P.-S., 2012. </w:t>
          </w:r>
          <w:r>
            <w:rPr>
              <w:rFonts w:eastAsia="Times New Roman"/>
              <w:i/>
              <w:iCs/>
            </w:rPr>
            <w:t>LEARNER CHARACTERISTIC BASED LEARNING EFFORT CURVE MODE: THE CORE MECHANISM ON DEVELOPING PERSONALIZED ADAPTIVE E-LEARNING PLATFORM</w:t>
          </w:r>
          <w:r>
            <w:rPr>
              <w:rFonts w:eastAsia="Times New Roman"/>
            </w:rPr>
            <w:t xml:space="preserve">. </w:t>
          </w:r>
          <w:r>
            <w:rPr>
              <w:rFonts w:eastAsia="Times New Roman"/>
              <w:i/>
              <w:iCs/>
            </w:rPr>
            <w:t>TOJET: The Turkish Online Journal of Educational Technology</w:t>
          </w:r>
          <w:proofErr w:type="gramStart"/>
          <w:r>
            <w:rPr>
              <w:rFonts w:eastAsia="Times New Roman"/>
            </w:rPr>
            <w:t>, .</w:t>
          </w:r>
          <w:proofErr w:type="gramEnd"/>
        </w:p>
        <w:p w14:paraId="33B5E4DE" w14:textId="77777777" w:rsidR="002F2273" w:rsidRDefault="002F2273">
          <w:pPr>
            <w:divId w:val="977683647"/>
            <w:rPr>
              <w:rFonts w:eastAsia="Times New Roman"/>
            </w:rPr>
          </w:pPr>
          <w:proofErr w:type="spellStart"/>
          <w:r>
            <w:rPr>
              <w:rFonts w:eastAsia="Times New Roman"/>
            </w:rPr>
            <w:t>Jan</w:t>
          </w:r>
          <w:r>
            <w:rPr>
              <w:rFonts w:eastAsia="Times New Roman"/>
            </w:rPr>
            <w:softHyphen/>
            <w:t>Martin</w:t>
          </w:r>
          <w:proofErr w:type="spellEnd"/>
          <w:r>
            <w:rPr>
              <w:rFonts w:eastAsia="Times New Roman"/>
            </w:rPr>
            <w:t xml:space="preserve"> </w:t>
          </w:r>
          <w:proofErr w:type="spellStart"/>
          <w:r>
            <w:rPr>
              <w:rFonts w:eastAsia="Times New Roman"/>
            </w:rPr>
            <w:t>Lowendahl</w:t>
          </w:r>
          <w:proofErr w:type="spellEnd"/>
          <w:r>
            <w:rPr>
              <w:rFonts w:eastAsia="Times New Roman"/>
            </w:rPr>
            <w:t xml:space="preserve">, </w:t>
          </w:r>
          <w:proofErr w:type="spellStart"/>
          <w:r>
            <w:rPr>
              <w:rFonts w:eastAsia="Times New Roman"/>
            </w:rPr>
            <w:t>Terri</w:t>
          </w:r>
          <w:r>
            <w:rPr>
              <w:rFonts w:eastAsia="Times New Roman"/>
            </w:rPr>
            <w:softHyphen/>
            <w:t>Lynn</w:t>
          </w:r>
          <w:proofErr w:type="spellEnd"/>
          <w:r>
            <w:rPr>
              <w:rFonts w:eastAsia="Times New Roman"/>
            </w:rPr>
            <w:t xml:space="preserve"> B, </w:t>
          </w:r>
          <w:proofErr w:type="gramStart"/>
          <w:r>
            <w:rPr>
              <w:rFonts w:eastAsia="Times New Roman"/>
            </w:rPr>
            <w:t>Thayer</w:t>
          </w:r>
          <w:proofErr w:type="gramEnd"/>
          <w:r>
            <w:rPr>
              <w:rFonts w:eastAsia="Times New Roman"/>
            </w:rPr>
            <w:t xml:space="preserve"> and Glenda Morgan, 2016. </w:t>
          </w:r>
          <w:r>
            <w:rPr>
              <w:rFonts w:eastAsia="Times New Roman"/>
              <w:i/>
              <w:iCs/>
            </w:rPr>
            <w:t xml:space="preserve">Top 10 Strategic Technologies </w:t>
          </w:r>
          <w:proofErr w:type="spellStart"/>
          <w:r>
            <w:rPr>
              <w:rFonts w:eastAsia="Times New Roman"/>
              <w:i/>
              <w:iCs/>
            </w:rPr>
            <w:t>ImpactingHigher</w:t>
          </w:r>
          <w:proofErr w:type="spellEnd"/>
          <w:r>
            <w:rPr>
              <w:rFonts w:eastAsia="Times New Roman"/>
              <w:i/>
              <w:iCs/>
            </w:rPr>
            <w:t xml:space="preserve"> Education in 2016</w:t>
          </w:r>
          <w:r>
            <w:rPr>
              <w:rFonts w:eastAsia="Times New Roman"/>
            </w:rPr>
            <w:t>. [online] Available at: &lt;http://www.gartner.com/analyst/26873&gt;.</w:t>
          </w:r>
        </w:p>
        <w:p w14:paraId="6419DD35" w14:textId="77777777" w:rsidR="002F2273" w:rsidRDefault="002F2273">
          <w:pPr>
            <w:divId w:val="1651205791"/>
            <w:rPr>
              <w:rFonts w:eastAsia="Times New Roman"/>
            </w:rPr>
          </w:pPr>
          <w:r>
            <w:rPr>
              <w:rFonts w:eastAsia="Times New Roman"/>
            </w:rPr>
            <w:t xml:space="preserve">Liu, M., </w:t>
          </w:r>
          <w:proofErr w:type="spellStart"/>
          <w:r>
            <w:rPr>
              <w:rFonts w:eastAsia="Times New Roman"/>
            </w:rPr>
            <w:t>McKelroy</w:t>
          </w:r>
          <w:proofErr w:type="spellEnd"/>
          <w:r>
            <w:rPr>
              <w:rFonts w:eastAsia="Times New Roman"/>
            </w:rPr>
            <w:t xml:space="preserve">, E., Corliss, S.B. and Carrigan, J., 2017. Investigating the effect of an adaptive learning intervention on students’ learning. </w:t>
          </w:r>
          <w:r>
            <w:rPr>
              <w:rFonts w:eastAsia="Times New Roman"/>
              <w:i/>
              <w:iCs/>
            </w:rPr>
            <w:t>Educational Technology Research and Development</w:t>
          </w:r>
          <w:r>
            <w:rPr>
              <w:rFonts w:eastAsia="Times New Roman"/>
            </w:rPr>
            <w:t>, 65(6), pp.1605–1625. https://doi.org/10.1007/s11423-017-9542-1.</w:t>
          </w:r>
        </w:p>
        <w:p w14:paraId="4F481BCF" w14:textId="77777777" w:rsidR="002F2273" w:rsidRDefault="002F2273">
          <w:pPr>
            <w:divId w:val="457720195"/>
            <w:rPr>
              <w:rFonts w:eastAsia="Times New Roman"/>
            </w:rPr>
          </w:pPr>
          <w:r>
            <w:rPr>
              <w:rFonts w:eastAsia="Times New Roman"/>
            </w:rPr>
            <w:t xml:space="preserve">Richard Felder, by M., 2002. </w:t>
          </w:r>
          <w:r>
            <w:rPr>
              <w:rFonts w:eastAsia="Times New Roman"/>
              <w:i/>
              <w:iCs/>
            </w:rPr>
            <w:t>LEARNING AND TEACHING STYLES IN ENGINEERING EDUCATION</w:t>
          </w:r>
          <w:r>
            <w:rPr>
              <w:rFonts w:eastAsia="Times New Roman"/>
            </w:rPr>
            <w:t>. [online] Available at: &lt;http://www.ncsu.edu/felder-public/ILSpage.html&gt;.</w:t>
          </w:r>
        </w:p>
        <w:p w14:paraId="1C5FC113" w14:textId="77777777" w:rsidR="002F2273" w:rsidRDefault="002F2273">
          <w:pPr>
            <w:divId w:val="1584803696"/>
            <w:rPr>
              <w:rFonts w:eastAsia="Times New Roman"/>
            </w:rPr>
          </w:pPr>
          <w:r>
            <w:rPr>
              <w:rFonts w:eastAsia="Times New Roman"/>
            </w:rPr>
            <w:t xml:space="preserve">Tong, S., Liu, Q., Huang, W., Huang, Z., Chen, E., Liu, C., Ma, H. and Wang, S., 2020. Structure-based knowledge tracing: An influence propagation view. In: </w:t>
          </w:r>
          <w:r>
            <w:rPr>
              <w:rFonts w:eastAsia="Times New Roman"/>
              <w:i/>
              <w:iCs/>
            </w:rPr>
            <w:t xml:space="preserve">Proceedings - IEEE International Conference on </w:t>
          </w:r>
          <w:r>
            <w:rPr>
              <w:rFonts w:eastAsia="Times New Roman"/>
              <w:i/>
              <w:iCs/>
            </w:rPr>
            <w:lastRenderedPageBreak/>
            <w:t>Data Mining, ICDM</w:t>
          </w:r>
          <w:r>
            <w:rPr>
              <w:rFonts w:eastAsia="Times New Roman"/>
            </w:rPr>
            <w:t>. Institute of Electrical and Electronics Engineers Inc. pp.541–550. https://doi.org/10.1109/ICDM50108.2020.00063.</w:t>
          </w:r>
        </w:p>
        <w:p w14:paraId="7A83179D" w14:textId="207EA675" w:rsidR="002F2273" w:rsidRPr="002F2273" w:rsidRDefault="002F2273" w:rsidP="002F2273">
          <w:r>
            <w:rPr>
              <w:rFonts w:eastAsia="Times New Roman"/>
            </w:rPr>
            <w:t> </w:t>
          </w:r>
        </w:p>
      </w:sdtContent>
    </w:sdt>
    <w:sectPr w:rsidR="002F2273" w:rsidRPr="002F22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santhi De Silva" w:date="2023-04-07T14:35:00Z" w:initials="LDS">
    <w:p w14:paraId="342FB5E3" w14:textId="77777777" w:rsidR="007F5F58" w:rsidRDefault="007F5F58">
      <w:pPr>
        <w:pStyle w:val="CommentText"/>
      </w:pPr>
      <w:r>
        <w:rPr>
          <w:rStyle w:val="CommentReference"/>
        </w:rPr>
        <w:annotationRef/>
      </w:r>
      <w:r>
        <w:t>Not required at this stage.</w:t>
      </w:r>
    </w:p>
    <w:p w14:paraId="2E4B97F3" w14:textId="77777777" w:rsidR="007F5F58" w:rsidRDefault="007F5F58">
      <w:pPr>
        <w:pStyle w:val="CommentText"/>
      </w:pPr>
    </w:p>
    <w:p w14:paraId="5EC51012" w14:textId="1CE04F83" w:rsidR="007F5F58" w:rsidRDefault="007F5F58">
      <w:pPr>
        <w:pStyle w:val="CommentText"/>
      </w:pPr>
      <w:r>
        <w:t>However, if this is included in the template please include.</w:t>
      </w:r>
    </w:p>
  </w:comment>
  <w:comment w:id="3" w:author="Lasanthi De Silva" w:date="2023-04-06T22:21:00Z" w:initials="LDS">
    <w:p w14:paraId="03EC3EF6" w14:textId="4CBBBC54" w:rsidR="00FB5801" w:rsidRDefault="00FB5801">
      <w:pPr>
        <w:pStyle w:val="CommentText"/>
      </w:pPr>
      <w:r>
        <w:rPr>
          <w:rStyle w:val="CommentReference"/>
        </w:rPr>
        <w:annotationRef/>
      </w:r>
      <w:r>
        <w:t>Enhance the flow</w:t>
      </w:r>
    </w:p>
  </w:comment>
  <w:comment w:id="4" w:author="Lasanthi De Silva" w:date="2023-04-05T11:21:00Z" w:initials="LDS">
    <w:p w14:paraId="57EF31A5" w14:textId="4F7B6D0B" w:rsidR="007F2441" w:rsidRDefault="007F2441">
      <w:pPr>
        <w:pStyle w:val="CommentText"/>
      </w:pPr>
      <w:r>
        <w:rPr>
          <w:rStyle w:val="CommentReference"/>
        </w:rPr>
        <w:annotationRef/>
      </w:r>
      <w:r>
        <w:t>This is not the way to include citations. If it is Harvard mention the (Author, Date)</w:t>
      </w:r>
    </w:p>
  </w:comment>
  <w:comment w:id="7" w:author="Lasanthi De Silva" w:date="2023-04-05T11:24:00Z" w:initials="LDS">
    <w:p w14:paraId="6699BFA8" w14:textId="77777777" w:rsidR="007F2441" w:rsidRDefault="007F2441">
      <w:pPr>
        <w:pStyle w:val="CommentText"/>
      </w:pPr>
      <w:r>
        <w:rPr>
          <w:rStyle w:val="CommentReference"/>
        </w:rPr>
        <w:annotationRef/>
      </w:r>
      <w:r>
        <w:t>???</w:t>
      </w:r>
    </w:p>
    <w:p w14:paraId="6A6B7CE7" w14:textId="77777777" w:rsidR="007F2441" w:rsidRDefault="007F2441">
      <w:pPr>
        <w:pStyle w:val="CommentText"/>
      </w:pPr>
      <w:r>
        <w:t>No flow</w:t>
      </w:r>
    </w:p>
    <w:p w14:paraId="66533E32" w14:textId="2013F558" w:rsidR="007F2441" w:rsidRDefault="007F2441">
      <w:pPr>
        <w:pStyle w:val="CommentText"/>
      </w:pPr>
      <w:r>
        <w:t>What do you want to say?</w:t>
      </w:r>
    </w:p>
  </w:comment>
  <w:comment w:id="9" w:author="Lasanthi De Silva" w:date="2023-04-05T11:28:00Z" w:initials="LDS">
    <w:p w14:paraId="514EF998" w14:textId="2BFB5845" w:rsidR="007F2441" w:rsidRDefault="007F2441">
      <w:pPr>
        <w:pStyle w:val="CommentText"/>
      </w:pPr>
      <w:r>
        <w:rPr>
          <w:rStyle w:val="CommentReference"/>
        </w:rPr>
        <w:annotationRef/>
      </w:r>
      <w:r>
        <w:t>Rather than presenting this section under a bulleted list, good if you can  include it as para</w:t>
      </w:r>
    </w:p>
  </w:comment>
  <w:comment w:id="12" w:author="Lasanthi De Silva" w:date="2023-04-05T11:34:00Z" w:initials="LDS">
    <w:p w14:paraId="7DB25FFB" w14:textId="63AB1CC3" w:rsidR="007F2441" w:rsidRDefault="007F2441">
      <w:pPr>
        <w:pStyle w:val="CommentText"/>
      </w:pPr>
      <w:r>
        <w:rPr>
          <w:rStyle w:val="CommentReference"/>
        </w:rPr>
        <w:annotationRef/>
      </w:r>
      <w:r>
        <w:t>Not clear</w:t>
      </w:r>
    </w:p>
  </w:comment>
  <w:comment w:id="17" w:author="Lasanthi De Silva" w:date="2023-04-06T22:20:00Z" w:initials="LDS">
    <w:p w14:paraId="63EADE60" w14:textId="5E431462" w:rsidR="00FB5801" w:rsidRDefault="00FB5801">
      <w:pPr>
        <w:pStyle w:val="CommentText"/>
      </w:pPr>
      <w:r>
        <w:rPr>
          <w:rStyle w:val="CommentReference"/>
        </w:rPr>
        <w:annotationRef/>
      </w:r>
      <w:r>
        <w:t>???</w:t>
      </w:r>
    </w:p>
  </w:comment>
  <w:comment w:id="18" w:author="Lasanthi De Silva" w:date="2023-04-06T22:20:00Z" w:initials="LDS">
    <w:p w14:paraId="4E71D442" w14:textId="0CAA7F8F" w:rsidR="00FB5801" w:rsidRDefault="00FB5801">
      <w:pPr>
        <w:pStyle w:val="CommentText"/>
      </w:pPr>
      <w:r>
        <w:rPr>
          <w:rStyle w:val="CommentReference"/>
        </w:rPr>
        <w:annotationRef/>
      </w:r>
      <w:r>
        <w:t>incomplete</w:t>
      </w:r>
    </w:p>
  </w:comment>
  <w:comment w:id="26" w:author="Lasanthi De Silva" w:date="2023-04-06T22:27:00Z" w:initials="LDS">
    <w:p w14:paraId="6E2AB870" w14:textId="0F1F144A" w:rsidR="00FB5801" w:rsidRDefault="00FB5801">
      <w:pPr>
        <w:pStyle w:val="CommentText"/>
      </w:pPr>
      <w:r>
        <w:rPr>
          <w:rStyle w:val="CommentReference"/>
        </w:rPr>
        <w:annotationRef/>
      </w:r>
      <w:r>
        <w:t>???</w:t>
      </w:r>
    </w:p>
  </w:comment>
  <w:comment w:id="35" w:author="Lasanthi De Silva" w:date="2023-04-06T22:34:00Z" w:initials="LDS">
    <w:p w14:paraId="6C6F8370" w14:textId="6E15B9D0" w:rsidR="00FB5801" w:rsidRDefault="00FB5801">
      <w:pPr>
        <w:pStyle w:val="CommentText"/>
      </w:pPr>
      <w:r>
        <w:rPr>
          <w:rStyle w:val="CommentReference"/>
        </w:rPr>
        <w:annotationRef/>
      </w:r>
      <w:r>
        <w:t>Not clear</w:t>
      </w:r>
    </w:p>
  </w:comment>
  <w:comment w:id="36" w:author="Lasanthi De Silva" w:date="2023-04-06T22:35:00Z" w:initials="LDS">
    <w:p w14:paraId="5FD2F86D" w14:textId="29AD4609" w:rsidR="00FB5801" w:rsidRDefault="00FB5801">
      <w:pPr>
        <w:pStyle w:val="CommentText"/>
      </w:pPr>
      <w:r>
        <w:rPr>
          <w:rStyle w:val="CommentReference"/>
        </w:rPr>
        <w:annotationRef/>
      </w:r>
      <w:r>
        <w:t>Break this statement into more meaningful sentences.</w:t>
      </w:r>
    </w:p>
  </w:comment>
  <w:comment w:id="39" w:author="Lasanthi De Silva" w:date="2023-04-06T22:34:00Z" w:initials="LDS">
    <w:p w14:paraId="51DCEF63" w14:textId="006F2F1A" w:rsidR="00FB5801" w:rsidRDefault="00FB5801">
      <w:pPr>
        <w:pStyle w:val="CommentText"/>
      </w:pPr>
      <w:r>
        <w:rPr>
          <w:rStyle w:val="CommentReference"/>
        </w:rPr>
        <w:annotationRef/>
      </w:r>
      <w:r>
        <w:t>???</w:t>
      </w:r>
    </w:p>
  </w:comment>
  <w:comment w:id="46" w:author="Lasanthi De Silva" w:date="2023-04-06T22:42:00Z" w:initials="LDS">
    <w:p w14:paraId="0BA38CB0" w14:textId="3BC9F552" w:rsidR="00FB5801" w:rsidRDefault="00FB5801">
      <w:pPr>
        <w:pStyle w:val="CommentText"/>
      </w:pPr>
      <w:r>
        <w:rPr>
          <w:rStyle w:val="CommentReference"/>
        </w:rPr>
        <w:annotationRef/>
      </w:r>
      <w:r>
        <w:t>????</w:t>
      </w:r>
    </w:p>
  </w:comment>
  <w:comment w:id="56" w:author="Lasanthi De Silva" w:date="2023-04-07T10:23:00Z" w:initials="LDS">
    <w:p w14:paraId="08CB1467" w14:textId="3463B026" w:rsidR="00D34433" w:rsidRDefault="00D34433">
      <w:pPr>
        <w:pStyle w:val="CommentText"/>
      </w:pPr>
      <w:r>
        <w:rPr>
          <w:rStyle w:val="CommentReference"/>
        </w:rPr>
        <w:annotationRef/>
      </w:r>
      <w:r>
        <w:t>Research problem is not clear</w:t>
      </w:r>
    </w:p>
  </w:comment>
  <w:comment w:id="58" w:author="Lasanthi De Silva" w:date="2023-04-07T10:09:00Z" w:initials="LDS">
    <w:p w14:paraId="4125A787" w14:textId="11283CD1" w:rsidR="00D34433" w:rsidRDefault="00D34433">
      <w:pPr>
        <w:pStyle w:val="CommentText"/>
      </w:pPr>
      <w:r>
        <w:rPr>
          <w:rStyle w:val="CommentReference"/>
        </w:rPr>
        <w:annotationRef/>
      </w:r>
      <w:r>
        <w:t>Why presenting the solution at this stage?</w:t>
      </w:r>
    </w:p>
  </w:comment>
  <w:comment w:id="63" w:author="Lasanthi De Silva" w:date="2023-04-07T10:29:00Z" w:initials="LDS">
    <w:p w14:paraId="6F69647D" w14:textId="0FD1A3D8" w:rsidR="00D34433" w:rsidRDefault="00D34433">
      <w:pPr>
        <w:pStyle w:val="CommentText"/>
      </w:pPr>
      <w:r>
        <w:rPr>
          <w:rStyle w:val="CommentReference"/>
        </w:rPr>
        <w:annotationRef/>
      </w:r>
      <w:r>
        <w:t>Refrain mentioning the solution</w:t>
      </w:r>
    </w:p>
  </w:comment>
  <w:comment w:id="61" w:author="Lasanthi De Silva" w:date="2023-04-07T14:23:00Z" w:initials="LDS">
    <w:p w14:paraId="5A623360" w14:textId="77777777" w:rsidR="007F5F58" w:rsidRDefault="007F5F58">
      <w:pPr>
        <w:pStyle w:val="CommentText"/>
      </w:pPr>
      <w:r>
        <w:rPr>
          <w:rStyle w:val="CommentReference"/>
        </w:rPr>
        <w:annotationRef/>
      </w:r>
      <w:r>
        <w:t>Consider revising….</w:t>
      </w:r>
    </w:p>
    <w:p w14:paraId="06DAC56F" w14:textId="77777777" w:rsidR="007F5F58" w:rsidRDefault="007F5F58">
      <w:pPr>
        <w:pStyle w:val="CommentText"/>
      </w:pPr>
    </w:p>
    <w:p w14:paraId="77DF5E94" w14:textId="77777777" w:rsidR="007F5F58" w:rsidRDefault="007F5F58">
      <w:pPr>
        <w:pStyle w:val="CommentText"/>
      </w:pPr>
      <w:r>
        <w:t>Check the below</w:t>
      </w:r>
    </w:p>
    <w:p w14:paraId="547A505D" w14:textId="77777777" w:rsidR="007F5F58" w:rsidRDefault="007F5F58">
      <w:pPr>
        <w:pStyle w:val="CommentText"/>
      </w:pPr>
    </w:p>
    <w:p w14:paraId="38F17121" w14:textId="437AD123" w:rsidR="007F5F58" w:rsidRPr="007F5F58" w:rsidRDefault="007F5F58" w:rsidP="007F5F58">
      <w:p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lang w:eastAsia="en-US"/>
        </w:rPr>
      </w:pPr>
      <w:r w:rsidRPr="007F5F58">
        <w:rPr>
          <w:rFonts w:ascii="Segoe UI" w:eastAsia="Times New Roman" w:hAnsi="Segoe UI" w:cs="Segoe UI"/>
          <w:color w:val="374151"/>
          <w:sz w:val="24"/>
          <w:szCs w:val="24"/>
          <w:lang w:eastAsia="en-US"/>
        </w:rPr>
        <w:t>identify the factors that influence personalized learning in an adaptive learning environment.</w:t>
      </w:r>
    </w:p>
    <w:p w14:paraId="6562F6C9" w14:textId="68CEFC63" w:rsidR="007F5F58" w:rsidRDefault="007F5F58" w:rsidP="007F5F58">
      <w:p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lang w:eastAsia="en-US"/>
        </w:rPr>
      </w:pPr>
      <w:r>
        <w:rPr>
          <w:rFonts w:ascii="Segoe UI" w:eastAsia="Times New Roman" w:hAnsi="Segoe UI" w:cs="Segoe UI"/>
          <w:color w:val="374151"/>
          <w:sz w:val="24"/>
          <w:szCs w:val="24"/>
          <w:lang w:eastAsia="en-US"/>
        </w:rPr>
        <w:t>Ev</w:t>
      </w:r>
      <w:r w:rsidRPr="007F5F58">
        <w:rPr>
          <w:rFonts w:ascii="Segoe UI" w:eastAsia="Times New Roman" w:hAnsi="Segoe UI" w:cs="Segoe UI"/>
          <w:color w:val="374151"/>
          <w:sz w:val="24"/>
          <w:szCs w:val="24"/>
          <w:lang w:eastAsia="en-US"/>
        </w:rPr>
        <w:t>aluate the effectiveness of study material recommendations in improving student learning outcomes.</w:t>
      </w:r>
    </w:p>
    <w:p w14:paraId="6AE892CC" w14:textId="3D2604D4" w:rsidR="007F5F58" w:rsidRPr="007F5F58" w:rsidRDefault="007F5F58" w:rsidP="007F5F58">
      <w:p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lang w:eastAsia="en-US"/>
        </w:rPr>
      </w:pPr>
      <w:r w:rsidRPr="007F5F58">
        <w:rPr>
          <w:rFonts w:ascii="Segoe UI" w:eastAsia="Times New Roman" w:hAnsi="Segoe UI" w:cs="Segoe UI"/>
          <w:color w:val="374151"/>
          <w:sz w:val="24"/>
          <w:szCs w:val="24"/>
          <w:lang w:eastAsia="en-US"/>
        </w:rPr>
        <w:t>explore the use of machine learning algorithms for study material recommendation in an adaptive learning environment.</w:t>
      </w:r>
      <w:r>
        <w:rPr>
          <w:rFonts w:ascii="Segoe UI" w:eastAsia="Times New Roman" w:hAnsi="Segoe UI" w:cs="Segoe UI"/>
          <w:color w:val="374151"/>
          <w:sz w:val="24"/>
          <w:szCs w:val="24"/>
          <w:lang w:eastAsia="en-US"/>
        </w:rPr>
        <w:t>etc…</w:t>
      </w:r>
    </w:p>
    <w:p w14:paraId="7754878E" w14:textId="27EE2615" w:rsidR="007F5F58" w:rsidRPr="007F5F58" w:rsidRDefault="007F5F58" w:rsidP="007F5F58">
      <w:pPr>
        <w:pBdr>
          <w:top w:val="single" w:sz="2" w:space="0" w:color="D9D9E3"/>
          <w:left w:val="single" w:sz="2" w:space="5" w:color="D9D9E3"/>
          <w:bottom w:val="single" w:sz="2" w:space="0" w:color="D9D9E3"/>
          <w:right w:val="single" w:sz="2" w:space="0" w:color="D9D9E3"/>
        </w:pBdr>
        <w:shd w:val="clear" w:color="auto" w:fill="F7F7F8"/>
        <w:spacing w:before="0" w:after="0" w:line="240" w:lineRule="auto"/>
        <w:jc w:val="left"/>
        <w:rPr>
          <w:rFonts w:ascii="Segoe UI" w:eastAsia="Times New Roman" w:hAnsi="Segoe UI" w:cs="Segoe UI"/>
          <w:color w:val="374151"/>
          <w:sz w:val="24"/>
          <w:szCs w:val="24"/>
          <w:lang w:eastAsia="en-US"/>
        </w:rPr>
      </w:pPr>
    </w:p>
    <w:p w14:paraId="070BD54A" w14:textId="4F3C3998" w:rsidR="007F5F58" w:rsidRDefault="007F5F58">
      <w:pPr>
        <w:pStyle w:val="CommentText"/>
      </w:pPr>
    </w:p>
  </w:comment>
  <w:comment w:id="62" w:author="Lasanthi De Silva" w:date="2023-04-07T14:24:00Z" w:initials="LDS">
    <w:p w14:paraId="00E13EB6" w14:textId="5C2F83CA" w:rsidR="007F5F58" w:rsidRDefault="007F5F58">
      <w:pPr>
        <w:pStyle w:val="CommentText"/>
      </w:pPr>
      <w:r>
        <w:rPr>
          <w:rStyle w:val="CommentReference"/>
        </w:rPr>
        <w:annotationRef/>
      </w:r>
    </w:p>
  </w:comment>
  <w:comment w:id="66" w:author="Lasanthi De Silva" w:date="2023-04-07T14:20:00Z" w:initials="LDS">
    <w:p w14:paraId="29706F8F" w14:textId="77777777" w:rsidR="007F5F58" w:rsidRDefault="007F5F58">
      <w:pPr>
        <w:pStyle w:val="CommentText"/>
      </w:pPr>
      <w:r>
        <w:rPr>
          <w:rStyle w:val="CommentReference"/>
        </w:rPr>
        <w:annotationRef/>
      </w:r>
      <w:r>
        <w:t>This is not exactly the methodology….theses are the activities/methods used in different phases of the methodology</w:t>
      </w:r>
    </w:p>
    <w:p w14:paraId="68F00E3A" w14:textId="77777777" w:rsidR="007F5F58" w:rsidRDefault="007F5F58">
      <w:pPr>
        <w:pStyle w:val="CommentText"/>
      </w:pPr>
    </w:p>
    <w:p w14:paraId="36F38970" w14:textId="77777777" w:rsidR="007F5F58" w:rsidRDefault="007F5F58">
      <w:pPr>
        <w:pStyle w:val="CommentText"/>
      </w:pPr>
    </w:p>
    <w:p w14:paraId="6B9BB339" w14:textId="77777777" w:rsidR="007F5F58" w:rsidRDefault="007F5F58">
      <w:pPr>
        <w:pStyle w:val="CommentText"/>
        <w:rPr>
          <w:rFonts w:ascii="Segoe UI" w:hAnsi="Segoe UI" w:cs="Segoe UI"/>
          <w:color w:val="374151"/>
          <w:shd w:val="clear" w:color="auto" w:fill="F7F7F8"/>
        </w:rPr>
      </w:pPr>
      <w:r>
        <w:rPr>
          <w:rFonts w:ascii="Segoe UI" w:hAnsi="Segoe UI" w:cs="Segoe UI"/>
          <w:color w:val="374151"/>
          <w:shd w:val="clear" w:color="auto" w:fill="F7F7F8"/>
        </w:rPr>
        <w:t>The research methodology section of a study describes the methods and procedures that were used to collect and analyze data.</w:t>
      </w:r>
    </w:p>
    <w:p w14:paraId="1E815073" w14:textId="77777777" w:rsidR="007F5F58" w:rsidRDefault="007F5F58">
      <w:pPr>
        <w:pStyle w:val="CommentText"/>
      </w:pPr>
    </w:p>
    <w:p w14:paraId="6BB650BB" w14:textId="1465D1B8" w:rsidR="007F5F58" w:rsidRDefault="007F5F58">
      <w:pPr>
        <w:pStyle w:val="CommentText"/>
      </w:pPr>
      <w:r>
        <w:t>Mention it in a high level view. Don’t tell every thing that you are going to do</w:t>
      </w:r>
    </w:p>
  </w:comment>
  <w:comment w:id="68" w:author="Lasanthi De Silva" w:date="2023-04-07T14:34:00Z" w:initials="LDS">
    <w:p w14:paraId="4A553222" w14:textId="70F76AB2" w:rsidR="007F5F58" w:rsidRDefault="007F5F58">
      <w:pPr>
        <w:pStyle w:val="CommentText"/>
      </w:pPr>
      <w:r>
        <w:rPr>
          <w:rStyle w:val="CommentReference"/>
        </w:rPr>
        <w:annotationRef/>
      </w:r>
      <w:r>
        <w:t>Need more details</w:t>
      </w:r>
    </w:p>
  </w:comment>
  <w:comment w:id="69" w:author="Lasanthi De Silva" w:date="2023-04-07T14:34:00Z" w:initials="LDS">
    <w:p w14:paraId="08FA99B0" w14:textId="43CDD445" w:rsidR="007F5F58" w:rsidRDefault="007F5F58">
      <w:pPr>
        <w:pStyle w:val="CommentText"/>
      </w:pPr>
      <w:r>
        <w:rPr>
          <w:rStyle w:val="CommentReference"/>
        </w:rPr>
        <w:annotationRef/>
      </w:r>
      <w:r>
        <w:t>Attributes?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51012" w15:done="0"/>
  <w15:commentEx w15:paraId="03EC3EF6" w15:done="0"/>
  <w15:commentEx w15:paraId="57EF31A5" w15:done="0"/>
  <w15:commentEx w15:paraId="66533E32" w15:done="0"/>
  <w15:commentEx w15:paraId="514EF998" w15:done="0"/>
  <w15:commentEx w15:paraId="7DB25FFB" w15:done="0"/>
  <w15:commentEx w15:paraId="63EADE60" w15:done="0"/>
  <w15:commentEx w15:paraId="4E71D442" w15:done="0"/>
  <w15:commentEx w15:paraId="6E2AB870" w15:done="0"/>
  <w15:commentEx w15:paraId="6C6F8370" w15:done="0"/>
  <w15:commentEx w15:paraId="5FD2F86D" w15:done="0"/>
  <w15:commentEx w15:paraId="51DCEF63" w15:done="0"/>
  <w15:commentEx w15:paraId="0BA38CB0" w15:done="0"/>
  <w15:commentEx w15:paraId="08CB1467" w15:done="0"/>
  <w15:commentEx w15:paraId="4125A787" w15:done="0"/>
  <w15:commentEx w15:paraId="6F69647D" w15:done="0"/>
  <w15:commentEx w15:paraId="070BD54A" w15:done="0"/>
  <w15:commentEx w15:paraId="00E13EB6" w15:paraIdParent="070BD54A" w15:done="0"/>
  <w15:commentEx w15:paraId="6BB650BB" w15:done="0"/>
  <w15:commentEx w15:paraId="4A553222" w15:done="0"/>
  <w15:commentEx w15:paraId="08FA99B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51012" w16cid:durableId="27DAA8B3"/>
  <w16cid:commentId w16cid:paraId="03EC3EF6" w16cid:durableId="27D9C45B"/>
  <w16cid:commentId w16cid:paraId="57EF31A5" w16cid:durableId="27D7D82F"/>
  <w16cid:commentId w16cid:paraId="66533E32" w16cid:durableId="27D7D8D7"/>
  <w16cid:commentId w16cid:paraId="514EF998" w16cid:durableId="27D7D9DB"/>
  <w16cid:commentId w16cid:paraId="7DB25FFB" w16cid:durableId="27D7DB34"/>
  <w16cid:commentId w16cid:paraId="63EADE60" w16cid:durableId="27D9C431"/>
  <w16cid:commentId w16cid:paraId="4E71D442" w16cid:durableId="27D9C44A"/>
  <w16cid:commentId w16cid:paraId="6E2AB870" w16cid:durableId="27D9C5E4"/>
  <w16cid:commentId w16cid:paraId="6C6F8370" w16cid:durableId="27D9C78E"/>
  <w16cid:commentId w16cid:paraId="5FD2F86D" w16cid:durableId="27D9C7BA"/>
  <w16cid:commentId w16cid:paraId="51DCEF63" w16cid:durableId="27D9C758"/>
  <w16cid:commentId w16cid:paraId="0BA38CB0" w16cid:durableId="27D9C957"/>
  <w16cid:commentId w16cid:paraId="08CB1467" w16cid:durableId="27DA6D9B"/>
  <w16cid:commentId w16cid:paraId="4125A787" w16cid:durableId="27DA6A64"/>
  <w16cid:commentId w16cid:paraId="6F69647D" w16cid:durableId="27DA6F21"/>
  <w16cid:commentId w16cid:paraId="070BD54A" w16cid:durableId="27DAA5F8"/>
  <w16cid:commentId w16cid:paraId="00E13EB6" w16cid:durableId="27DAA607"/>
  <w16cid:commentId w16cid:paraId="6BB650BB" w16cid:durableId="27DAA513"/>
  <w16cid:commentId w16cid:paraId="4A553222" w16cid:durableId="27DAA88D"/>
  <w16cid:commentId w16cid:paraId="08FA99B0" w16cid:durableId="27DAA8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55F4" w14:textId="77777777" w:rsidR="004566A5" w:rsidRDefault="004566A5" w:rsidP="0010001C">
      <w:pPr>
        <w:spacing w:before="0" w:after="0" w:line="240" w:lineRule="auto"/>
      </w:pPr>
      <w:r>
        <w:separator/>
      </w:r>
    </w:p>
  </w:endnote>
  <w:endnote w:type="continuationSeparator" w:id="0">
    <w:p w14:paraId="24059F6E" w14:textId="77777777" w:rsidR="004566A5" w:rsidRDefault="004566A5"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8A4B" w14:textId="77777777" w:rsidR="004566A5" w:rsidRDefault="004566A5" w:rsidP="0010001C">
      <w:pPr>
        <w:spacing w:before="0" w:after="0" w:line="240" w:lineRule="auto"/>
      </w:pPr>
      <w:r>
        <w:separator/>
      </w:r>
    </w:p>
  </w:footnote>
  <w:footnote w:type="continuationSeparator" w:id="0">
    <w:p w14:paraId="45C6890A" w14:textId="77777777" w:rsidR="004566A5" w:rsidRDefault="004566A5"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num w:numId="1" w16cid:durableId="586571070">
    <w:abstractNumId w:val="4"/>
  </w:num>
  <w:num w:numId="2" w16cid:durableId="537666268">
    <w:abstractNumId w:val="15"/>
  </w:num>
  <w:num w:numId="3" w16cid:durableId="1467352173">
    <w:abstractNumId w:val="16"/>
  </w:num>
  <w:num w:numId="4" w16cid:durableId="1793550744">
    <w:abstractNumId w:val="9"/>
  </w:num>
  <w:num w:numId="5" w16cid:durableId="2034190229">
    <w:abstractNumId w:val="1"/>
  </w:num>
  <w:num w:numId="6" w16cid:durableId="135994072">
    <w:abstractNumId w:val="11"/>
  </w:num>
  <w:num w:numId="7" w16cid:durableId="1101612026">
    <w:abstractNumId w:val="8"/>
  </w:num>
  <w:num w:numId="8" w16cid:durableId="1953246253">
    <w:abstractNumId w:val="5"/>
  </w:num>
  <w:num w:numId="9" w16cid:durableId="1899515868">
    <w:abstractNumId w:val="7"/>
  </w:num>
  <w:num w:numId="10" w16cid:durableId="231280334">
    <w:abstractNumId w:val="2"/>
  </w:num>
  <w:num w:numId="11" w16cid:durableId="476151401">
    <w:abstractNumId w:val="12"/>
  </w:num>
  <w:num w:numId="12" w16cid:durableId="602111347">
    <w:abstractNumId w:val="10"/>
  </w:num>
  <w:num w:numId="13" w16cid:durableId="138227847">
    <w:abstractNumId w:val="0"/>
  </w:num>
  <w:num w:numId="14" w16cid:durableId="310210450">
    <w:abstractNumId w:val="14"/>
  </w:num>
  <w:num w:numId="15" w16cid:durableId="1551768695">
    <w:abstractNumId w:val="13"/>
  </w:num>
  <w:num w:numId="16" w16cid:durableId="931817091">
    <w:abstractNumId w:val="3"/>
  </w:num>
  <w:num w:numId="17" w16cid:durableId="17627219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anthi De Silva">
    <w15:presenceInfo w15:providerId="None" w15:userId="Lasanthi De Si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FE6"/>
    <w:rsid w:val="0001181E"/>
    <w:rsid w:val="00011E9D"/>
    <w:rsid w:val="00012257"/>
    <w:rsid w:val="00016C30"/>
    <w:rsid w:val="000203C9"/>
    <w:rsid w:val="000203D1"/>
    <w:rsid w:val="0002043E"/>
    <w:rsid w:val="00024A4E"/>
    <w:rsid w:val="00025B43"/>
    <w:rsid w:val="000345EF"/>
    <w:rsid w:val="00035137"/>
    <w:rsid w:val="0004078E"/>
    <w:rsid w:val="0004356D"/>
    <w:rsid w:val="000468DD"/>
    <w:rsid w:val="00056E60"/>
    <w:rsid w:val="00061A65"/>
    <w:rsid w:val="0006496D"/>
    <w:rsid w:val="000720FE"/>
    <w:rsid w:val="000741BD"/>
    <w:rsid w:val="00075D64"/>
    <w:rsid w:val="00077FD6"/>
    <w:rsid w:val="00082818"/>
    <w:rsid w:val="00092EF0"/>
    <w:rsid w:val="000935E8"/>
    <w:rsid w:val="000A041C"/>
    <w:rsid w:val="000A1F60"/>
    <w:rsid w:val="000B0A65"/>
    <w:rsid w:val="000B29E9"/>
    <w:rsid w:val="000C6025"/>
    <w:rsid w:val="000D0A6F"/>
    <w:rsid w:val="000D42DD"/>
    <w:rsid w:val="000D5816"/>
    <w:rsid w:val="000E5083"/>
    <w:rsid w:val="000F14FA"/>
    <w:rsid w:val="000F2661"/>
    <w:rsid w:val="000F4BFD"/>
    <w:rsid w:val="0010001C"/>
    <w:rsid w:val="00101CB9"/>
    <w:rsid w:val="00102F29"/>
    <w:rsid w:val="001061F7"/>
    <w:rsid w:val="00112BBF"/>
    <w:rsid w:val="00115292"/>
    <w:rsid w:val="0011788B"/>
    <w:rsid w:val="00120FA9"/>
    <w:rsid w:val="001227E8"/>
    <w:rsid w:val="00125547"/>
    <w:rsid w:val="00127A06"/>
    <w:rsid w:val="0013593A"/>
    <w:rsid w:val="0013795A"/>
    <w:rsid w:val="00141EAB"/>
    <w:rsid w:val="00150E1A"/>
    <w:rsid w:val="00152EE0"/>
    <w:rsid w:val="0015361E"/>
    <w:rsid w:val="00154E32"/>
    <w:rsid w:val="00157E64"/>
    <w:rsid w:val="00157FD7"/>
    <w:rsid w:val="0016215E"/>
    <w:rsid w:val="001633FC"/>
    <w:rsid w:val="001664F6"/>
    <w:rsid w:val="00166D3A"/>
    <w:rsid w:val="00185A85"/>
    <w:rsid w:val="00193202"/>
    <w:rsid w:val="00194839"/>
    <w:rsid w:val="00197AAD"/>
    <w:rsid w:val="001A4804"/>
    <w:rsid w:val="001A63AB"/>
    <w:rsid w:val="001B47B1"/>
    <w:rsid w:val="001B5D20"/>
    <w:rsid w:val="001B750C"/>
    <w:rsid w:val="001C2ED4"/>
    <w:rsid w:val="001C542B"/>
    <w:rsid w:val="001C5CBC"/>
    <w:rsid w:val="001C5CC2"/>
    <w:rsid w:val="001C663F"/>
    <w:rsid w:val="001D4DD0"/>
    <w:rsid w:val="001D5E99"/>
    <w:rsid w:val="001E3F35"/>
    <w:rsid w:val="001E7C50"/>
    <w:rsid w:val="001F1741"/>
    <w:rsid w:val="001F1A70"/>
    <w:rsid w:val="001F2F34"/>
    <w:rsid w:val="002003EA"/>
    <w:rsid w:val="002029C0"/>
    <w:rsid w:val="00214AA7"/>
    <w:rsid w:val="002209EC"/>
    <w:rsid w:val="00225966"/>
    <w:rsid w:val="002320CB"/>
    <w:rsid w:val="00235627"/>
    <w:rsid w:val="0024114E"/>
    <w:rsid w:val="00245132"/>
    <w:rsid w:val="0025034D"/>
    <w:rsid w:val="00266BB7"/>
    <w:rsid w:val="00270EE5"/>
    <w:rsid w:val="00275CF3"/>
    <w:rsid w:val="00280428"/>
    <w:rsid w:val="00281639"/>
    <w:rsid w:val="00283CD5"/>
    <w:rsid w:val="0028680B"/>
    <w:rsid w:val="00291378"/>
    <w:rsid w:val="00296E70"/>
    <w:rsid w:val="00296E82"/>
    <w:rsid w:val="00297797"/>
    <w:rsid w:val="002A1CD2"/>
    <w:rsid w:val="002A2E2D"/>
    <w:rsid w:val="002A79FE"/>
    <w:rsid w:val="002B1BAD"/>
    <w:rsid w:val="002B2FC6"/>
    <w:rsid w:val="002C2757"/>
    <w:rsid w:val="002C7C8F"/>
    <w:rsid w:val="002D1C4D"/>
    <w:rsid w:val="002D5ED4"/>
    <w:rsid w:val="002D6859"/>
    <w:rsid w:val="002E2320"/>
    <w:rsid w:val="002E4821"/>
    <w:rsid w:val="002E4B55"/>
    <w:rsid w:val="002E5B34"/>
    <w:rsid w:val="002F2273"/>
    <w:rsid w:val="00302C78"/>
    <w:rsid w:val="00306285"/>
    <w:rsid w:val="00307333"/>
    <w:rsid w:val="00321568"/>
    <w:rsid w:val="00321A00"/>
    <w:rsid w:val="003234CD"/>
    <w:rsid w:val="00325AE5"/>
    <w:rsid w:val="00327004"/>
    <w:rsid w:val="0033244E"/>
    <w:rsid w:val="00333616"/>
    <w:rsid w:val="003359D6"/>
    <w:rsid w:val="003376E6"/>
    <w:rsid w:val="00337A58"/>
    <w:rsid w:val="00343D24"/>
    <w:rsid w:val="0035226C"/>
    <w:rsid w:val="00352E98"/>
    <w:rsid w:val="00353288"/>
    <w:rsid w:val="00355480"/>
    <w:rsid w:val="0035627C"/>
    <w:rsid w:val="003578E6"/>
    <w:rsid w:val="00361BEC"/>
    <w:rsid w:val="00361F97"/>
    <w:rsid w:val="003626BC"/>
    <w:rsid w:val="00363A85"/>
    <w:rsid w:val="003647CC"/>
    <w:rsid w:val="003774A7"/>
    <w:rsid w:val="00382B6B"/>
    <w:rsid w:val="003836C0"/>
    <w:rsid w:val="00390D9B"/>
    <w:rsid w:val="00393DD2"/>
    <w:rsid w:val="0039459D"/>
    <w:rsid w:val="00394A14"/>
    <w:rsid w:val="00397011"/>
    <w:rsid w:val="003976AD"/>
    <w:rsid w:val="003A242F"/>
    <w:rsid w:val="003A310E"/>
    <w:rsid w:val="003A7728"/>
    <w:rsid w:val="003B6644"/>
    <w:rsid w:val="003C7ABF"/>
    <w:rsid w:val="003D081E"/>
    <w:rsid w:val="003D701E"/>
    <w:rsid w:val="003D753D"/>
    <w:rsid w:val="003E3658"/>
    <w:rsid w:val="003E577B"/>
    <w:rsid w:val="003E7790"/>
    <w:rsid w:val="003F0099"/>
    <w:rsid w:val="003F0B81"/>
    <w:rsid w:val="003F230F"/>
    <w:rsid w:val="003F30A6"/>
    <w:rsid w:val="003F3B24"/>
    <w:rsid w:val="003F4BD6"/>
    <w:rsid w:val="00401AB5"/>
    <w:rsid w:val="00401C56"/>
    <w:rsid w:val="00403F8C"/>
    <w:rsid w:val="0040610B"/>
    <w:rsid w:val="0041413C"/>
    <w:rsid w:val="004174FD"/>
    <w:rsid w:val="00430CD0"/>
    <w:rsid w:val="00431AED"/>
    <w:rsid w:val="00431BCC"/>
    <w:rsid w:val="00432998"/>
    <w:rsid w:val="00433ADB"/>
    <w:rsid w:val="00434ABD"/>
    <w:rsid w:val="00437328"/>
    <w:rsid w:val="00446B2F"/>
    <w:rsid w:val="00446ECB"/>
    <w:rsid w:val="0045048B"/>
    <w:rsid w:val="004549AB"/>
    <w:rsid w:val="004566A5"/>
    <w:rsid w:val="00464A1A"/>
    <w:rsid w:val="00484BE8"/>
    <w:rsid w:val="0048589C"/>
    <w:rsid w:val="00493D05"/>
    <w:rsid w:val="004A1CBC"/>
    <w:rsid w:val="004A20F4"/>
    <w:rsid w:val="004A2B60"/>
    <w:rsid w:val="004A7151"/>
    <w:rsid w:val="004B1829"/>
    <w:rsid w:val="004B7E66"/>
    <w:rsid w:val="004C49C6"/>
    <w:rsid w:val="004D2EC1"/>
    <w:rsid w:val="004D44A8"/>
    <w:rsid w:val="004E22F2"/>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40702"/>
    <w:rsid w:val="005567E2"/>
    <w:rsid w:val="0056257F"/>
    <w:rsid w:val="00572582"/>
    <w:rsid w:val="00572BF1"/>
    <w:rsid w:val="00576869"/>
    <w:rsid w:val="00580003"/>
    <w:rsid w:val="00580750"/>
    <w:rsid w:val="00594027"/>
    <w:rsid w:val="005963AC"/>
    <w:rsid w:val="005976DC"/>
    <w:rsid w:val="00597C4F"/>
    <w:rsid w:val="005A311D"/>
    <w:rsid w:val="005A418C"/>
    <w:rsid w:val="005A5CB1"/>
    <w:rsid w:val="005C0D8F"/>
    <w:rsid w:val="005C2CF6"/>
    <w:rsid w:val="005C627C"/>
    <w:rsid w:val="005D0498"/>
    <w:rsid w:val="005D25A0"/>
    <w:rsid w:val="005E4818"/>
    <w:rsid w:val="005E5041"/>
    <w:rsid w:val="005F027F"/>
    <w:rsid w:val="005F2253"/>
    <w:rsid w:val="005F3923"/>
    <w:rsid w:val="006029C1"/>
    <w:rsid w:val="00603B70"/>
    <w:rsid w:val="006057EA"/>
    <w:rsid w:val="006102C4"/>
    <w:rsid w:val="00612B04"/>
    <w:rsid w:val="00612DF8"/>
    <w:rsid w:val="006205D5"/>
    <w:rsid w:val="00625F0F"/>
    <w:rsid w:val="006269F2"/>
    <w:rsid w:val="00626C77"/>
    <w:rsid w:val="00637DBD"/>
    <w:rsid w:val="006425F5"/>
    <w:rsid w:val="00647382"/>
    <w:rsid w:val="00653F80"/>
    <w:rsid w:val="0065761D"/>
    <w:rsid w:val="006609D3"/>
    <w:rsid w:val="00662059"/>
    <w:rsid w:val="006626C5"/>
    <w:rsid w:val="006734FF"/>
    <w:rsid w:val="00685728"/>
    <w:rsid w:val="00686E55"/>
    <w:rsid w:val="006922D0"/>
    <w:rsid w:val="00696B46"/>
    <w:rsid w:val="006A29B8"/>
    <w:rsid w:val="006A2F93"/>
    <w:rsid w:val="006A79CC"/>
    <w:rsid w:val="006B18B6"/>
    <w:rsid w:val="006B6107"/>
    <w:rsid w:val="006C6B0D"/>
    <w:rsid w:val="006C7082"/>
    <w:rsid w:val="006D0C52"/>
    <w:rsid w:val="006D4F75"/>
    <w:rsid w:val="006D520A"/>
    <w:rsid w:val="006E248F"/>
    <w:rsid w:val="006F1C71"/>
    <w:rsid w:val="006F1F56"/>
    <w:rsid w:val="006F6223"/>
    <w:rsid w:val="0070254A"/>
    <w:rsid w:val="0070257D"/>
    <w:rsid w:val="00703CEE"/>
    <w:rsid w:val="0070433E"/>
    <w:rsid w:val="00704C9D"/>
    <w:rsid w:val="00705033"/>
    <w:rsid w:val="0071757F"/>
    <w:rsid w:val="00720CE2"/>
    <w:rsid w:val="00720D59"/>
    <w:rsid w:val="0072695F"/>
    <w:rsid w:val="00733FCC"/>
    <w:rsid w:val="007371A6"/>
    <w:rsid w:val="0074279B"/>
    <w:rsid w:val="007570C4"/>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A2309"/>
    <w:rsid w:val="007A2773"/>
    <w:rsid w:val="007A4563"/>
    <w:rsid w:val="007B64D5"/>
    <w:rsid w:val="007B76AD"/>
    <w:rsid w:val="007C5317"/>
    <w:rsid w:val="007D1E61"/>
    <w:rsid w:val="007D3115"/>
    <w:rsid w:val="007D3C85"/>
    <w:rsid w:val="007D4373"/>
    <w:rsid w:val="007D4F72"/>
    <w:rsid w:val="007D56F4"/>
    <w:rsid w:val="007D6069"/>
    <w:rsid w:val="007D6779"/>
    <w:rsid w:val="007D7988"/>
    <w:rsid w:val="007E2BAE"/>
    <w:rsid w:val="007F08CB"/>
    <w:rsid w:val="007F2441"/>
    <w:rsid w:val="007F374E"/>
    <w:rsid w:val="007F4EAD"/>
    <w:rsid w:val="007F567C"/>
    <w:rsid w:val="007F5F58"/>
    <w:rsid w:val="007F6B1E"/>
    <w:rsid w:val="008125D2"/>
    <w:rsid w:val="00815F8D"/>
    <w:rsid w:val="00816FD3"/>
    <w:rsid w:val="00820EAA"/>
    <w:rsid w:val="008223CC"/>
    <w:rsid w:val="00822BCB"/>
    <w:rsid w:val="00823C60"/>
    <w:rsid w:val="00823D61"/>
    <w:rsid w:val="0082498A"/>
    <w:rsid w:val="00831D3E"/>
    <w:rsid w:val="008334BC"/>
    <w:rsid w:val="00833CFF"/>
    <w:rsid w:val="00834160"/>
    <w:rsid w:val="00840731"/>
    <w:rsid w:val="00840794"/>
    <w:rsid w:val="00851044"/>
    <w:rsid w:val="00861588"/>
    <w:rsid w:val="00862F60"/>
    <w:rsid w:val="00864521"/>
    <w:rsid w:val="00867AA9"/>
    <w:rsid w:val="00870DDA"/>
    <w:rsid w:val="008725D4"/>
    <w:rsid w:val="00873EB5"/>
    <w:rsid w:val="00877754"/>
    <w:rsid w:val="00877BAA"/>
    <w:rsid w:val="00882401"/>
    <w:rsid w:val="00884CE2"/>
    <w:rsid w:val="00886502"/>
    <w:rsid w:val="00896EBB"/>
    <w:rsid w:val="008A23B0"/>
    <w:rsid w:val="008B0D5A"/>
    <w:rsid w:val="008B3ECD"/>
    <w:rsid w:val="008B665B"/>
    <w:rsid w:val="008B6A1A"/>
    <w:rsid w:val="008C2561"/>
    <w:rsid w:val="008C294D"/>
    <w:rsid w:val="008C370E"/>
    <w:rsid w:val="008C4FFE"/>
    <w:rsid w:val="008D17FD"/>
    <w:rsid w:val="008D4457"/>
    <w:rsid w:val="008E2CAE"/>
    <w:rsid w:val="008E38EF"/>
    <w:rsid w:val="008E67DF"/>
    <w:rsid w:val="008E7D90"/>
    <w:rsid w:val="008F2A70"/>
    <w:rsid w:val="00900EF4"/>
    <w:rsid w:val="0090375F"/>
    <w:rsid w:val="00910820"/>
    <w:rsid w:val="0091371A"/>
    <w:rsid w:val="009142E9"/>
    <w:rsid w:val="00915021"/>
    <w:rsid w:val="00916FC8"/>
    <w:rsid w:val="00917127"/>
    <w:rsid w:val="00920FF2"/>
    <w:rsid w:val="00923350"/>
    <w:rsid w:val="00926077"/>
    <w:rsid w:val="00927542"/>
    <w:rsid w:val="00930364"/>
    <w:rsid w:val="009308A3"/>
    <w:rsid w:val="00933157"/>
    <w:rsid w:val="00937452"/>
    <w:rsid w:val="00943433"/>
    <w:rsid w:val="009468F0"/>
    <w:rsid w:val="00950C1C"/>
    <w:rsid w:val="009547C4"/>
    <w:rsid w:val="00957384"/>
    <w:rsid w:val="00963282"/>
    <w:rsid w:val="009662CD"/>
    <w:rsid w:val="00970BCD"/>
    <w:rsid w:val="00974BFB"/>
    <w:rsid w:val="00974F47"/>
    <w:rsid w:val="00975DAC"/>
    <w:rsid w:val="009767A8"/>
    <w:rsid w:val="0098047B"/>
    <w:rsid w:val="00982D3C"/>
    <w:rsid w:val="00984036"/>
    <w:rsid w:val="00985A46"/>
    <w:rsid w:val="00987F8A"/>
    <w:rsid w:val="00992EDF"/>
    <w:rsid w:val="0099666B"/>
    <w:rsid w:val="009A04DA"/>
    <w:rsid w:val="009A3090"/>
    <w:rsid w:val="009A429F"/>
    <w:rsid w:val="009B4F5D"/>
    <w:rsid w:val="009C0632"/>
    <w:rsid w:val="009C13C8"/>
    <w:rsid w:val="009C1E47"/>
    <w:rsid w:val="009C31BE"/>
    <w:rsid w:val="009C4DF7"/>
    <w:rsid w:val="009C550D"/>
    <w:rsid w:val="009C7090"/>
    <w:rsid w:val="009D3E39"/>
    <w:rsid w:val="009D549A"/>
    <w:rsid w:val="009D6057"/>
    <w:rsid w:val="009D6D23"/>
    <w:rsid w:val="009E0C24"/>
    <w:rsid w:val="009E19CC"/>
    <w:rsid w:val="009E4647"/>
    <w:rsid w:val="009E727C"/>
    <w:rsid w:val="009F02B1"/>
    <w:rsid w:val="009F1B84"/>
    <w:rsid w:val="009F45F3"/>
    <w:rsid w:val="00A03F01"/>
    <w:rsid w:val="00A06C54"/>
    <w:rsid w:val="00A162A8"/>
    <w:rsid w:val="00A16EBC"/>
    <w:rsid w:val="00A17938"/>
    <w:rsid w:val="00A2240E"/>
    <w:rsid w:val="00A23F2D"/>
    <w:rsid w:val="00A32F19"/>
    <w:rsid w:val="00A40C70"/>
    <w:rsid w:val="00A44BCA"/>
    <w:rsid w:val="00A52C74"/>
    <w:rsid w:val="00A549BD"/>
    <w:rsid w:val="00A554C3"/>
    <w:rsid w:val="00A63E49"/>
    <w:rsid w:val="00A6601E"/>
    <w:rsid w:val="00A67089"/>
    <w:rsid w:val="00A73CF6"/>
    <w:rsid w:val="00A77FCB"/>
    <w:rsid w:val="00A8644B"/>
    <w:rsid w:val="00A87C65"/>
    <w:rsid w:val="00A923A6"/>
    <w:rsid w:val="00A937BF"/>
    <w:rsid w:val="00A94922"/>
    <w:rsid w:val="00A955EA"/>
    <w:rsid w:val="00A95CF5"/>
    <w:rsid w:val="00A976ED"/>
    <w:rsid w:val="00AA3D78"/>
    <w:rsid w:val="00AA4E46"/>
    <w:rsid w:val="00AA5800"/>
    <w:rsid w:val="00AA74B4"/>
    <w:rsid w:val="00AB2976"/>
    <w:rsid w:val="00AB38D6"/>
    <w:rsid w:val="00AB5A7D"/>
    <w:rsid w:val="00AC0DC0"/>
    <w:rsid w:val="00AC5D14"/>
    <w:rsid w:val="00AC6217"/>
    <w:rsid w:val="00AC6462"/>
    <w:rsid w:val="00AD5B88"/>
    <w:rsid w:val="00AD726A"/>
    <w:rsid w:val="00AE089A"/>
    <w:rsid w:val="00AE0C67"/>
    <w:rsid w:val="00AE27F6"/>
    <w:rsid w:val="00AE5FBE"/>
    <w:rsid w:val="00AE6003"/>
    <w:rsid w:val="00AE6F4D"/>
    <w:rsid w:val="00AF0C09"/>
    <w:rsid w:val="00AF71B5"/>
    <w:rsid w:val="00B02980"/>
    <w:rsid w:val="00B108C0"/>
    <w:rsid w:val="00B10A52"/>
    <w:rsid w:val="00B10DC9"/>
    <w:rsid w:val="00B12A42"/>
    <w:rsid w:val="00B1372C"/>
    <w:rsid w:val="00B153D9"/>
    <w:rsid w:val="00B15BD7"/>
    <w:rsid w:val="00B20F4C"/>
    <w:rsid w:val="00B219E7"/>
    <w:rsid w:val="00B250D6"/>
    <w:rsid w:val="00B305DA"/>
    <w:rsid w:val="00B35C4B"/>
    <w:rsid w:val="00B41E86"/>
    <w:rsid w:val="00B45FA1"/>
    <w:rsid w:val="00B47439"/>
    <w:rsid w:val="00B52CBB"/>
    <w:rsid w:val="00B568B9"/>
    <w:rsid w:val="00B57270"/>
    <w:rsid w:val="00B576D2"/>
    <w:rsid w:val="00B6248A"/>
    <w:rsid w:val="00B71E8B"/>
    <w:rsid w:val="00B7220C"/>
    <w:rsid w:val="00B72AF7"/>
    <w:rsid w:val="00B76F74"/>
    <w:rsid w:val="00B80760"/>
    <w:rsid w:val="00B85A1D"/>
    <w:rsid w:val="00B95A94"/>
    <w:rsid w:val="00B96D40"/>
    <w:rsid w:val="00BA03FE"/>
    <w:rsid w:val="00BA22B0"/>
    <w:rsid w:val="00BB41B9"/>
    <w:rsid w:val="00BB53E8"/>
    <w:rsid w:val="00BB5D73"/>
    <w:rsid w:val="00BB747B"/>
    <w:rsid w:val="00BC1E11"/>
    <w:rsid w:val="00BD4E14"/>
    <w:rsid w:val="00BE2A9F"/>
    <w:rsid w:val="00BE3C04"/>
    <w:rsid w:val="00BE3EC5"/>
    <w:rsid w:val="00BE5B15"/>
    <w:rsid w:val="00BE5D8E"/>
    <w:rsid w:val="00BF2B41"/>
    <w:rsid w:val="00C00342"/>
    <w:rsid w:val="00C01970"/>
    <w:rsid w:val="00C03A88"/>
    <w:rsid w:val="00C1156E"/>
    <w:rsid w:val="00C14E58"/>
    <w:rsid w:val="00C166F0"/>
    <w:rsid w:val="00C22A8C"/>
    <w:rsid w:val="00C27B96"/>
    <w:rsid w:val="00C30FA3"/>
    <w:rsid w:val="00C31C58"/>
    <w:rsid w:val="00C34D20"/>
    <w:rsid w:val="00C37C26"/>
    <w:rsid w:val="00C45684"/>
    <w:rsid w:val="00C53194"/>
    <w:rsid w:val="00C669F3"/>
    <w:rsid w:val="00C71385"/>
    <w:rsid w:val="00C72209"/>
    <w:rsid w:val="00C734D7"/>
    <w:rsid w:val="00C762BA"/>
    <w:rsid w:val="00C76432"/>
    <w:rsid w:val="00C7793D"/>
    <w:rsid w:val="00C77A7B"/>
    <w:rsid w:val="00C830D1"/>
    <w:rsid w:val="00C831A3"/>
    <w:rsid w:val="00C846A0"/>
    <w:rsid w:val="00C879C7"/>
    <w:rsid w:val="00C92FB6"/>
    <w:rsid w:val="00C9394F"/>
    <w:rsid w:val="00C95C54"/>
    <w:rsid w:val="00C97873"/>
    <w:rsid w:val="00CA0E09"/>
    <w:rsid w:val="00CB0867"/>
    <w:rsid w:val="00CB2A87"/>
    <w:rsid w:val="00CB3D33"/>
    <w:rsid w:val="00CC3CE5"/>
    <w:rsid w:val="00CC4A30"/>
    <w:rsid w:val="00CC5B4C"/>
    <w:rsid w:val="00CD352E"/>
    <w:rsid w:val="00CD513B"/>
    <w:rsid w:val="00CD540B"/>
    <w:rsid w:val="00CE2D67"/>
    <w:rsid w:val="00CE7F04"/>
    <w:rsid w:val="00CF134A"/>
    <w:rsid w:val="00CF5B58"/>
    <w:rsid w:val="00CF5BAC"/>
    <w:rsid w:val="00D00CC4"/>
    <w:rsid w:val="00D034BC"/>
    <w:rsid w:val="00D04E12"/>
    <w:rsid w:val="00D0636E"/>
    <w:rsid w:val="00D06E12"/>
    <w:rsid w:val="00D07833"/>
    <w:rsid w:val="00D14547"/>
    <w:rsid w:val="00D20E83"/>
    <w:rsid w:val="00D20EC7"/>
    <w:rsid w:val="00D21527"/>
    <w:rsid w:val="00D26F40"/>
    <w:rsid w:val="00D27005"/>
    <w:rsid w:val="00D30761"/>
    <w:rsid w:val="00D31E08"/>
    <w:rsid w:val="00D34433"/>
    <w:rsid w:val="00D3667D"/>
    <w:rsid w:val="00D41DA0"/>
    <w:rsid w:val="00D439B7"/>
    <w:rsid w:val="00D4488A"/>
    <w:rsid w:val="00D464BF"/>
    <w:rsid w:val="00D51B01"/>
    <w:rsid w:val="00D54882"/>
    <w:rsid w:val="00D6433C"/>
    <w:rsid w:val="00D66483"/>
    <w:rsid w:val="00D71FDB"/>
    <w:rsid w:val="00D72591"/>
    <w:rsid w:val="00D75F56"/>
    <w:rsid w:val="00D8092D"/>
    <w:rsid w:val="00D80DD3"/>
    <w:rsid w:val="00D91784"/>
    <w:rsid w:val="00D965ED"/>
    <w:rsid w:val="00DA0152"/>
    <w:rsid w:val="00DB3134"/>
    <w:rsid w:val="00DB3A7D"/>
    <w:rsid w:val="00DC5094"/>
    <w:rsid w:val="00DC7FC0"/>
    <w:rsid w:val="00DD0868"/>
    <w:rsid w:val="00DD7D38"/>
    <w:rsid w:val="00DE68CC"/>
    <w:rsid w:val="00DF0245"/>
    <w:rsid w:val="00E044EF"/>
    <w:rsid w:val="00E04778"/>
    <w:rsid w:val="00E05CD5"/>
    <w:rsid w:val="00E20D72"/>
    <w:rsid w:val="00E3017C"/>
    <w:rsid w:val="00E3743B"/>
    <w:rsid w:val="00E42B86"/>
    <w:rsid w:val="00E47B5B"/>
    <w:rsid w:val="00E47F71"/>
    <w:rsid w:val="00E54E1C"/>
    <w:rsid w:val="00E559AB"/>
    <w:rsid w:val="00E60152"/>
    <w:rsid w:val="00E610FE"/>
    <w:rsid w:val="00E6188F"/>
    <w:rsid w:val="00E70565"/>
    <w:rsid w:val="00E734D4"/>
    <w:rsid w:val="00E73FD8"/>
    <w:rsid w:val="00E76193"/>
    <w:rsid w:val="00E76A8E"/>
    <w:rsid w:val="00E77249"/>
    <w:rsid w:val="00E8609E"/>
    <w:rsid w:val="00E91F05"/>
    <w:rsid w:val="00E93D89"/>
    <w:rsid w:val="00E963E1"/>
    <w:rsid w:val="00E96EDC"/>
    <w:rsid w:val="00EA0B89"/>
    <w:rsid w:val="00EA11B9"/>
    <w:rsid w:val="00EA267C"/>
    <w:rsid w:val="00EA36DB"/>
    <w:rsid w:val="00EA62A5"/>
    <w:rsid w:val="00EB4E38"/>
    <w:rsid w:val="00EB52ED"/>
    <w:rsid w:val="00EC1C55"/>
    <w:rsid w:val="00EC2051"/>
    <w:rsid w:val="00EC227A"/>
    <w:rsid w:val="00EC258E"/>
    <w:rsid w:val="00EC43B4"/>
    <w:rsid w:val="00EC65D7"/>
    <w:rsid w:val="00EC6BB8"/>
    <w:rsid w:val="00EC761A"/>
    <w:rsid w:val="00ED1C1B"/>
    <w:rsid w:val="00ED7D05"/>
    <w:rsid w:val="00EF2208"/>
    <w:rsid w:val="00EF5262"/>
    <w:rsid w:val="00EF7B68"/>
    <w:rsid w:val="00F01452"/>
    <w:rsid w:val="00F01492"/>
    <w:rsid w:val="00F01D30"/>
    <w:rsid w:val="00F117C3"/>
    <w:rsid w:val="00F1439C"/>
    <w:rsid w:val="00F14E18"/>
    <w:rsid w:val="00F15C35"/>
    <w:rsid w:val="00F15F90"/>
    <w:rsid w:val="00F20331"/>
    <w:rsid w:val="00F261DF"/>
    <w:rsid w:val="00F311F7"/>
    <w:rsid w:val="00F31590"/>
    <w:rsid w:val="00F345E4"/>
    <w:rsid w:val="00F35C1F"/>
    <w:rsid w:val="00F37807"/>
    <w:rsid w:val="00F400F3"/>
    <w:rsid w:val="00F5120B"/>
    <w:rsid w:val="00F5268D"/>
    <w:rsid w:val="00F54B07"/>
    <w:rsid w:val="00F61DE0"/>
    <w:rsid w:val="00F62632"/>
    <w:rsid w:val="00F634A9"/>
    <w:rsid w:val="00F65212"/>
    <w:rsid w:val="00F66785"/>
    <w:rsid w:val="00F71DC4"/>
    <w:rsid w:val="00F7237B"/>
    <w:rsid w:val="00F724CC"/>
    <w:rsid w:val="00F73AEF"/>
    <w:rsid w:val="00F74239"/>
    <w:rsid w:val="00F74690"/>
    <w:rsid w:val="00F8002D"/>
    <w:rsid w:val="00F852E7"/>
    <w:rsid w:val="00F86926"/>
    <w:rsid w:val="00F935A7"/>
    <w:rsid w:val="00F971B4"/>
    <w:rsid w:val="00F97F0D"/>
    <w:rsid w:val="00FA22BB"/>
    <w:rsid w:val="00FA4BC9"/>
    <w:rsid w:val="00FA5541"/>
    <w:rsid w:val="00FB1678"/>
    <w:rsid w:val="00FB1A10"/>
    <w:rsid w:val="00FB2CAB"/>
    <w:rsid w:val="00FB3179"/>
    <w:rsid w:val="00FB4DE8"/>
    <w:rsid w:val="00FB5801"/>
    <w:rsid w:val="00FB696E"/>
    <w:rsid w:val="00FC3369"/>
    <w:rsid w:val="00FD15AD"/>
    <w:rsid w:val="00FD45E4"/>
    <w:rsid w:val="00FD641F"/>
    <w:rsid w:val="00FE1116"/>
    <w:rsid w:val="00FE477D"/>
    <w:rsid w:val="00FE61EE"/>
    <w:rsid w:val="00FE77C4"/>
    <w:rsid w:val="00FF1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52"/>
    <w:pPr>
      <w:spacing w:before="120" w:after="280" w:line="360" w:lineRule="auto"/>
      <w:jc w:val="both"/>
    </w:pPr>
    <w:rPr>
      <w:rFonts w:ascii="Times New Roman" w:hAnsi="Times New Roman"/>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sz w:val="24"/>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D8092D"/>
    <w:pPr>
      <w:spacing w:before="0" w:after="200" w:line="240" w:lineRule="auto"/>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org/en/about-us/universal-declaration-of-human-righ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ley-my.sharepoint.com/personal/mpathirana_wiley_com/Documents/proposal.docx"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8086B0-CCBF-4461-A55B-028DF24A16E1}"/>
      </w:docPartPr>
      <w:docPartBody>
        <w:p w:rsidR="00AB3310" w:rsidRDefault="008D270C">
          <w:r w:rsidRPr="00555DF8">
            <w:rPr>
              <w:rStyle w:val="PlaceholderText"/>
            </w:rPr>
            <w:t>Click or tap here to enter text.</w:t>
          </w:r>
        </w:p>
      </w:docPartBody>
    </w:docPart>
    <w:docPart>
      <w:docPartPr>
        <w:name w:val="6D39CC07D2FA4EAE8BBE0204CB27FDDB"/>
        <w:category>
          <w:name w:val="General"/>
          <w:gallery w:val="placeholder"/>
        </w:category>
        <w:types>
          <w:type w:val="bbPlcHdr"/>
        </w:types>
        <w:behaviors>
          <w:behavior w:val="content"/>
        </w:behaviors>
        <w:guid w:val="{79214730-C50E-4DEB-B3C2-8E41757812D0}"/>
      </w:docPartPr>
      <w:docPartBody>
        <w:p w:rsidR="00922BEA" w:rsidRDefault="000253FB" w:rsidP="000253FB">
          <w:pPr>
            <w:pStyle w:val="6D39CC07D2FA4EAE8BBE0204CB27FDDB"/>
          </w:pPr>
          <w:r w:rsidRPr="00555DF8">
            <w:rPr>
              <w:rStyle w:val="PlaceholderText"/>
            </w:rPr>
            <w:t>Click or tap here to enter text.</w:t>
          </w:r>
        </w:p>
      </w:docPartBody>
    </w:docPart>
    <w:docPart>
      <w:docPartPr>
        <w:name w:val="3371EDD38481467DB911230ADCC5839D"/>
        <w:category>
          <w:name w:val="General"/>
          <w:gallery w:val="placeholder"/>
        </w:category>
        <w:types>
          <w:type w:val="bbPlcHdr"/>
        </w:types>
        <w:behaviors>
          <w:behavior w:val="content"/>
        </w:behaviors>
        <w:guid w:val="{4060EB13-9A4B-4EC5-B832-19BA68982DA2}"/>
      </w:docPartPr>
      <w:docPartBody>
        <w:p w:rsidR="00F7615C" w:rsidRDefault="000441F1" w:rsidP="000441F1">
          <w:pPr>
            <w:pStyle w:val="3371EDD38481467DB911230ADCC5839D"/>
          </w:pPr>
          <w:r w:rsidRPr="00555D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C"/>
    <w:rsid w:val="000253FB"/>
    <w:rsid w:val="000441F1"/>
    <w:rsid w:val="003935AA"/>
    <w:rsid w:val="004E7DDF"/>
    <w:rsid w:val="00586A76"/>
    <w:rsid w:val="0077671D"/>
    <w:rsid w:val="007B39EE"/>
    <w:rsid w:val="008D270C"/>
    <w:rsid w:val="00922BEA"/>
    <w:rsid w:val="00AB3310"/>
    <w:rsid w:val="00B11450"/>
    <w:rsid w:val="00B702F2"/>
    <w:rsid w:val="00DB36F4"/>
    <w:rsid w:val="00E249E0"/>
    <w:rsid w:val="00E8639F"/>
    <w:rsid w:val="00F7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1F1"/>
    <w:rPr>
      <w:color w:val="808080"/>
    </w:rPr>
  </w:style>
  <w:style w:type="paragraph" w:customStyle="1" w:styleId="6D39CC07D2FA4EAE8BBE0204CB27FDDB">
    <w:name w:val="6D39CC07D2FA4EAE8BBE0204CB27FDDB"/>
    <w:rsid w:val="000253FB"/>
  </w:style>
  <w:style w:type="paragraph" w:customStyle="1" w:styleId="3371EDD38481467DB911230ADCC5839D">
    <w:name w:val="3371EDD38481467DB911230ADCC5839D"/>
    <w:rsid w:val="00044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1f357303-381e-4b0d-88ae-ef037dd48341&quot;,&quot;properties&quot;:{&quot;noteIndex&quot;:0},&quot;isEdited&quot;:false,&quot;manualOverride&quot;:{&quot;isManuallyOverridden&quot;:true,&quot;citeprocText&quot;:&quot;(Ennouamani and Mahani, 2018)&quot;,&quot;manualOverrideText&quot;:&quot;Ennouamani and Mahani, (2018)&quot;},&quot;citationTag&quot;:&quot;MENDELEY_CITATION_v3_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&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abb35a44-9cc6-4b1c-b696-c3f2b166ef69&quot;,&quot;properties&quot;:{&quot;noteIndex&quot;:0},&quot;isEdited&quot;:false,&quot;manualOverride&quot;:{&quot;isManuallyOverridden&quot;:true,&quot;citeprocText&quot;:&quot;(Abdelrahman, Wang and Nunes, 2023)&quot;,&quot;manualOverrideText&quot;:&quot;Abdelrahman, Wang and Nunes, (2023)&quot;},&quot;citationTag&quot;:&quot;MENDELEY_CITATION_v3_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&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7ddb2065-d620-42fb-b08b-b16ece02e36a&quot;,&quot;properties&quot;:{&quot;noteIndex&quot;:0},&quot;isEdited&quot;:false,&quot;manualOverride&quot;:{&quot;isManuallyOverridden&quot;:false,&quot;citeprocText&quot;:&quot;(Abdelrahman, Wang and Nunes, 2023)&quot;,&quot;manualOverrideText&quot;:&quot;&quot;},&quot;citationTag&quot;:&quot;MENDELEY_CITATION_v3_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&quot;,&quot;citationItems&quot;:[{&quot;id&quot;:&quot;e5f8eb70-35f9-38b1-b265-d084bf02d273&quot;,&quot;itemData&quot;:{&quot;type&quot;:&quot;article-journal&quot;,&quot;id&quot;:&quot;e5f8eb70-35f9-38b1-b265-d084bf02d273&quot;,&quot;title&quot;:&quot;Knowledge Tracing: A Survey&quot;,&quot;author&quot;:[{&quot;family&quot;:&quot;Abdelrahman&quot;,&quot;given&quot;:&quot;Ghodai&quot;,&quot;parse-names&quot;:false,&quot;dropping-particle&quot;:&quot;&quot;,&quot;non-dropping-particle&quot;:&quot;&quot;},{&quot;family&quot;:&quot;Wang&quot;,&quot;given&quot;:&quot;Qing&quot;,&quot;parse-names&quot;:false,&quot;dropping-particle&quot;:&quot;&quot;,&quot;non-dropping-particle&quot;:&quot;&quot;},{&quot;family&quot;:&quot;Nunes&quot;,&quot;given&quot;:&quot;Bernardo&quot;,&quot;parse-names&quot;:false,&quot;dropping-particle&quot;:&quot;&quot;,&quot;non-dropping-particle&quot;:&quot;&quot;}],&quot;container-title&quot;:&quot;ACM Computing Surveys&quot;,&quot;container-title-short&quot;:&quot;ACM Comput Surv&quot;,&quot;DOI&quot;:&quot;10.1145/3569576&quot;,&quot;ISSN&quot;:&quot;0360-0300&quot;,&quot;issued&quot;:{&quot;date-parts&quot;:[[2023,11,30]]},&quot;page&quot;:&quot;1-37&quot;,&quot;abstract&quot;:&quot; Humans’ ability to transfer knowledge through teaching is one of the essential aspects for human intelligence. A human teacher can track the knowledge of students to customize the teaching on students’ needs. With the rise of online education platforms, there is a similar need for machines to track the knowledge of students and tailor their learning experience. This is known as the  Knowledge Tracing (KT)  problem in the literature. Effectively solving the KT problem would unlock the potential of computer-aided education applications such as intelligent tutoring systems, curriculum learning, and learning materials’ recommendation. Moreover, from a more general viewpoint, a student may represent any kind of intelligent agents including both human and artificial agents. Thus, the potential of KT can be extended to any machine teaching application scenarios which seek for customizing the learning experience for a student agent (i.e., a machine learning model). In this paper, we provide a comprehensive survey for the KT literature. We cover a broad range of methods starting from the early attempts to the recent state-of-the-art methods using deep learning, while highlighting the theoretical aspects of models and the characteristics of benchmark datasets. Besides these, we shed light on key modelling differences between closely related methods and summarize them in an easy-to-understand format. Finally, we discuss current research gaps in the KT literature and possible future research and application directions. &quot;,&quot;publisher&quot;:&quot;Association for Computing Machinery (ACM)&quot;,&quot;issue&quot;:&quot;11&quot;,&quot;volume&quot;:&quot;55&quot;},&quot;isTemporary&quot;:false}]},{&quot;citationID&quot;:&quot;MENDELEY_CITATION_0f7bb843-fe1d-4c05-9620-e034b2f68917&quot;,&quot;properties&quot;:{&quot;noteIndex&quot;:0},&quot;isEdited&quot;:false,&quot;manualOverride&quot;:{&quot;isManuallyOverridden&quot;:true,&quot;citeprocText&quot;:&quot;(Tong et al., 2020)&quot;,&quot;manualOverrideText&quot;:&quot;Tong et al.,( 2020)&quot;},&quot;citationTag&quot;:&quot;MENDELEY_CITATION_v3_eyJjaXRhdGlvbklEIjoiTUVOREVMRVlfQ0lUQVRJT05fMGY3YmI4NDMtZmUxZC00YzA1LTk2MjAtZTAzNGIyZjY4OTE3IiwicHJvcGVydGllcyI6eyJub3RlSW5kZXgiOjB9LCJpc0VkaXRlZCI6ZmFsc2UsIm1hbnVhbE92ZXJyaWRlIjp7ImlzTWFudWFsbHlPdmVycmlkZGVuIjp0cnVlLCJjaXRlcHJvY1RleHQiOiIoVG9uZyBldCBhbC4sIDIwMjApIiwibWFudWFsT3ZlcnJpZGVUZXh0IjoiVG9uZyBldCBhbC4sKCAyMDIwKS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3b031309-e27e-4aed-8e20-70ef7ccae19e&quot;,&quot;properties&quot;:{&quot;noteIndex&quot;:0},&quot;isEdited&quot;:false,&quot;manualOverride&quot;:{&quot;isManuallyOverridden&quot;:true,&quot;citeprocText&quot;:&quot;(Tong et al., 2020)&quot;,&quot;manualOverrideText&quot;:&quot;Tong et al.,( 2020)&quot;},&quot;citationTag&quot;:&quot;MENDELEY_CITATION_v3_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&quot;,&quot;citationItems&quot;:[{&quot;id&quot;:&quot;ec04c9cf-980e-3ded-9a6e-7f2c7266a5e7&quot;,&quot;itemData&quot;:{&quot;type&quot;:&quot;paper-conference&quot;,&quot;id&quot;:&quot;ec04c9cf-980e-3ded-9a6e-7f2c7266a5e7&quot;,&quot;title&quot;:&quot;Structure-based knowledge tracing: An influence propagation view&quot;,&quot;author&quot;:[{&quot;family&quot;:&quot;Tong&quot;,&quot;given&quot;:&quot;Shiwei&quot;,&quot;parse-names&quot;:false,&quot;dropping-particle&quot;:&quot;&quot;,&quot;non-dropping-particle&quot;:&quot;&quot;},{&quot;family&quot;:&quot;Liu&quot;,&quot;given&quot;:&quot;Qi&quot;,&quot;parse-names&quot;:false,&quot;dropping-particle&quot;:&quot;&quot;,&quot;non-dropping-particle&quot;:&quot;&quot;},{&quot;family&quot;:&quot;Huang&quot;,&quot;given&quot;:&quot;Wei&quot;,&quot;parse-names&quot;:false,&quot;dropping-particle&quot;:&quot;&quot;,&quot;non-dropping-particle&quot;:&quot;&quot;},{&quot;family&quot;:&quot;Huang&quot;,&quot;given&quot;:&quot;Zhenya&quot;,&quot;parse-names&quot;:false,&quot;dropping-particle&quot;:&quot;&quot;,&quot;non-dropping-particle&quot;:&quot;&quot;},{&quot;family&quot;:&quot;Chen&quot;,&quot;given&quot;:&quot;Enhong&quot;,&quot;parse-names&quot;:false,&quot;dropping-particle&quot;:&quot;&quot;,&quot;non-dropping-particle&quot;:&quot;&quot;},{&quot;family&quot;:&quot;Liu&quot;,&quot;given&quot;:&quot;Chuanren&quot;,&quot;parse-names&quot;:false,&quot;dropping-particle&quot;:&quot;&quot;,&quot;non-dropping-particle&quot;:&quot;&quot;},{&quot;family&quot;:&quot;Ma&quot;,&quot;given&quot;:&quot;Haiping&quot;,&quot;parse-names&quot;:false,&quot;dropping-particle&quot;:&quot;&quot;,&quot;non-dropping-particle&quot;:&quot;&quot;},{&quot;family&quot;:&quot;Wang&quot;,&quot;given&quot;:&quot;Shijin&quot;,&quot;parse-names&quot;:false,&quot;dropping-particle&quot;:&quot;&quot;,&quot;non-dropping-particle&quot;:&quot;&quot;}],&quot;container-title&quot;:&quot;Proceedings - IEEE International Conference on Data Mining, ICDM&quot;,&quot;DOI&quot;:&quot;10.1109/ICDM50108.2020.00063&quot;,&quot;ISBN&quot;:&quot;9781728183169&quot;,&quot;ISSN&quot;:&quot;15504786&quot;,&quot;issued&quot;:{&quot;date-parts&quot;:[[2020,11,1]]},&quot;page&quot;:&quot;541-550&quot;,&quot;abstract&quot;:&quot;Knowledge Tracing (KT) is a fundamental but challenging task in online education that traces learners' evolving knowledge states. Much attention has been drawn to this area and several works such as Bayesian and Deep Knowledge Tracing have been proposed. Recent works have explored the value of relations among concepts and proposed to introduce knowledge structure into KT tasks. However, the propagated influence among concepts, which has been shown to be a key factor in human learning by the educational theories, is still under-explored. In this paper, we propose a new framework called Structure-based Knowledge Tracing (SKT), which exploits the multiple relations in knowledge structure to model the influence propagation among concepts. In the SKT framework, we consider both the temporal effect on the exercising sequence and the spatial effect on the knowledge structure. We take advantages of two novel formulations in modeling the influence propagation on the knowledge structure with multiple relations. For undirected relations such as similarity relations, the synchronization propagation method is adopted, where the influence propagates bidirectionally between neighbor concepts. For directed relations such as prerequisite relations, the partial propagation method is applied, where the influence can only unidirectionally propagate from a predecessor to a successor. Meanwhile, we employ the gated functions to update the states of concepts temporally and spatially. We demonstrate the effectiveness and interpretability of SKT with extensive experiments.&quot;,&quot;publisher&quot;:&quot;Institute of Electrical and Electronics Engineers Inc.&quot;,&quot;volume&quot;:&quot;2020-November&quot;,&quot;container-title-short&quot;:&quot;&quot;},&quot;isTemporary&quot;:false}]},{&quot;citationID&quot;:&quot;MENDELEY_CITATION_523c2ae6-5488-420c-a35c-8912ee7cd8c5&quot;,&quot;properties&quot;:{&quot;noteIndex&quot;:0},&quot;isEdited&quot;:false,&quot;manualOverride&quot;:{&quot;isManuallyOverridden&quot;:false,&quot;citeprocText&quot;:&quot;(Hemmler and Ifenthaler, 2022)&quot;,&quot;manualOverrideText&quot;:&quot;&quot;},&quot;citationTag&quot;:&quot;MENDELEY_CITATION_v3_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&quot;,&quot;citationItems&quot;:[{&quot;id&quot;:&quot;29d8649f-1d32-34e3-997f-44594e64ae88&quot;,&quot;itemData&quot;:{&quot;type&quot;:&quot;paper-conference&quot;,&quot;id&quot;:&quot;29d8649f-1d32-34e3-997f-44594e64ae88&quot;,&quot;title&quot;:&quot;Indicators of the Learning Context for Supporting Personalized and Adaptive Learning Environments&quot;,&quot;author&quot;:[{&quot;family&quot;:&quot;Hemmler&quot;,&quot;given&quot;:&quot;Yvonne M.&quot;,&quot;parse-names&quot;:false,&quot;dropping-particle&quot;:&quot;&quot;,&quot;non-dropping-particle&quot;:&quot;&quot;},{&quot;family&quot;:&quot;Ifenthaler&quot;,&quot;given&quot;:&quot;Dirk&quot;,&quot;parse-names&quot;:false,&quot;dropping-particle&quot;:&quot;&quot;,&quot;non-dropping-particle&quot;:&quot;&quot;}],&quot;container-title&quot;:&quot;Proceedings - 2022 International Conference on Advanced Learning Technologies, ICALT 2022&quot;,&quot;DOI&quot;:&quot;10.1109/ICALT55010.2022.00026&quot;,&quot;ISBN&quot;:&quot;9781665495196&quot;,&quot;issued&quot;:{&quot;date-parts&quot;:[[2022]]},&quot;page&quot;:&quot;61-65&quot;,&quot;abstract&quot;:&quot;Personalized and adaptive learning environments (PALE) offer benefits for workplace learning because they can account for individual needs and constantly changing work requirements. Yet, the identification of reliable indicators for supporting trusted PALE remains a major challenge. This systematic review provides an overview of empirically investigated indicators of the learning context. Out of an initial set of 28,782 publications, a final sample of 273 key publications was identified, according to predefined inclusion criteria. The synthesis yielded 208 indicators of the learning context that were clustered into 26 dimensions. The findings show that the learning context has been associated with learning processes and outcomes in numerous included studies and should therefore be considered when designing PALE. Future research shall detect the most relevant indicators as well as design and evaluate specific learning interventions based on these indicators.&quot;,&quot;publisher&quot;:&quot;Institute of Electrical and Electronics Engineers Inc.&quot;,&quot;container-title-short&quot;:&quot;&quot;},&quot;isTemporary&quot;:false}]},{&quot;citationID&quot;:&quot;MENDELEY_CITATION_3fc9a255-1ffe-431d-9bc2-79d4cda0745e&quot;,&quot;properties&quot;:{&quot;noteIndex&quot;:0},&quot;isEdited&quot;:false,&quot;manualOverride&quot;:{&quot;isManuallyOverridden&quot;:true,&quot;citeprocText&quot;:&quot;(Afini Normadhi et al., 2019)&quot;,&quot;manualOverrideText&quot;:&quot;Afini Normadhi et al.,( 2019)&quot;},&quot;citationTag&quot;:&quot;MENDELEY_CITATION_v3_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&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a3e3b403-7d04-497d-8406-bbc54113cd59&quot;,&quot;properties&quot;:{&quot;noteIndex&quot;:0},&quot;isEdited&quot;:false,&quot;manualOverride&quot;:{&quot;isManuallyOverridden&quot;:false,&quot;citeprocText&quot;:&quot;(Afini Normadhi et al., 2019)&quot;,&quot;manualOverrideText&quot;:&quot;&quot;},&quot;citationTag&quot;:&quot;MENDELEY_CITATION_v3_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&quot;,&quot;citationItems&quot;:[{&quot;id&quot;:&quot;65f61f8a-2900-3fcf-a8ae-00f6a8911f23&quot;,&quot;itemData&quot;:{&quot;type&quot;:&quot;article-journal&quot;,&quot;id&quot;:&quot;65f61f8a-2900-3fcf-a8ae-00f6a8911f23&quot;,&quot;title&quot;:&quot;Identification of personal traits in adaptive learning environment: Systematic literature review&quot;,&quot;author&quot;:[{&quot;family&quot;:&quot;Afini Normadhi&quot;,&quot;given&quot;:&quot;Nur Baiti&quot;,&quot;parse-names&quot;:false,&quot;dropping-particle&quot;:&quot;&quot;,&quot;non-dropping-particle&quot;:&quot;&quot;},{&quot;family&quot;:&quot;Shuib&quot;,&quot;given&quot;:&quot;Liyana&quot;,&quot;parse-names&quot;:false,&quot;dropping-particle&quot;:&quot;&quot;,&quot;non-dropping-particle&quot;:&quot;&quot;},{&quot;family&quot;:&quot;Md Nasir&quot;,&quot;given&quot;:&quot;Hairul Nizam&quot;,&quot;parse-names&quot;:false,&quot;dropping-particle&quot;:&quot;&quot;,&quot;non-dropping-particle&quot;:&quot;&quot;},{&quot;family&quot;:&quot;Bimba&quot;,&quot;given&quot;:&quot;Andrew&quot;,&quot;parse-names&quot;:false,&quot;dropping-particle&quot;:&quot;&quot;,&quot;non-dropping-particle&quot;:&quot;&quot;},{&quot;family&quot;:&quot;Idris&quot;,&quot;given&quot;:&quot;Norisma&quot;,&quot;parse-names&quot;:false,&quot;dropping-particle&quot;:&quot;&quot;,&quot;non-dropping-particle&quot;:&quot;&quot;},{&quot;family&quot;:&quot;Balakrishnan&quot;,&quot;given&quot;:&quot;Vimala&quot;,&quot;parse-names&quot;:false,&quot;dropping-particle&quot;:&quot;&quot;,&quot;non-dropping-particle&quot;:&quot;&quot;}],&quot;container-title&quot;:&quot;Computers and Education&quot;,&quot;container-title-short&quot;:&quot;Comput Educ&quot;,&quot;DOI&quot;:&quot;10.1016/j.compedu.2018.11.005&quot;,&quot;ISSN&quot;:&quot;03601315&quot;,&quot;issued&quot;:{&quot;date-parts&quot;:[[2019,3,1]]},&quot;page&quot;:&quot;168-190&quot;,&quot;abstract&quot;:&quot;An adaptive learning environment provides personalised information to the learner through self-directed study. An adaptive learning environment model can be subdivided into a learner model, domain model, instructional model and adaptive engine. Personal traits comprise part of the components in a learner model and can be identified either explicitly or implicitly in an adaptive learning environment. In such an environment, the e-learning system should adapt to a learner's needs. However, even though academic research on adaptive learning environments has increased, the field lacks a comprehensive literature analysis of learners’ personal traits in these environments. This study conducts a systematic literature review to identify the most commonly used personal traits in modelling the learner and the existing techniques suitable for identifying personal traits in an adaptive learning environment. A total of 140 articles spanning the years 2010–2017 are initially reviewed, from which 78 are selected based on the inclusion and exclusion criteria relevant to this study. This study provides an overview of learners’ personal traits and the techniques used to identify them to provide a basis for improving adaptive learning environments. The findings indicate that most of the previous works used a learning style from the cognition learning domain category to model individual personal traits, while the computer-based detection technique was commonly applied to identify a learner's personal traits in adaptive learning environments. This study reveals the common learner characteristics used to develop learner models and the techniques for implementing such models. The findings of this paper can guide other researchers to recognise various personal traits and the identification technique for further studies, as well as assist developers in the development of the adaptive learning system.&quot;,&quot;publisher&quot;:&quot;Elsevier Ltd&quot;,&quot;volume&quot;:&quot;130&quot;},&quot;isTemporary&quot;:false}]},{&quot;citationID&quot;:&quot;MENDELEY_CITATION_baa1258b-7142-4c9c-b487-6859b2ada33d&quot;,&quot;properties&quot;:{&quot;noteIndex&quot;:0},&quot;isEdited&quot;:false,&quot;manualOverride&quot;:{&quot;isManuallyOverridden&quot;:true,&quot;citeprocText&quot;:&quot;(Hsu, 2012)&quot;,&quot;manualOverrideText&quot;:&quot;Hsu,( 2012)&quot;},&quot;citationTag&quot;:&quot;MENDELEY_CITATION_v3_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&quot;,&quot;citationItems&quot;:[{&quot;id&quot;:&quot;19eb33f2-0d6a-3866-9bc5-57a4078de747&quot;,&quot;itemData&quot;:{&quot;type&quot;:&quot;report&quot;,&quot;id&quot;:&quot;19eb33f2-0d6a-3866-9bc5-57a4078de747&quot;,&quot;title&quot;:&quot;LEARNER CHARACTERISTIC BASED LEARNING EFFORT CURVE MODE: THE CORE MECHANISM ON DEVELOPING PERSONALIZED ADAPTIVE E-LEARNING PLATFORM&quot;,&quot;author&quot;:[{&quot;family&quot;:&quot;Hsu&quot;,&quot;given&quot;:&quot;Pi-Shan&quot;,&quot;parse-names&quot;:false,&quot;dropping-particle&quot;:&quot;&quot;,&quot;non-dropping-particle&quot;:&quot;&quot;}],&quot;container-title&quot;:&quot;TOJET: The Turkish Online Journal of Educational Technology&quot;,&quot;issued&quot;:{&quot;date-parts&quot;:[[2012]]},&quot;abstract&quot;:&quot;This study aims to develop the core mechanism for realizing the development of personalized adaptive e-learning platform, which is based on the previous learning effort curve research and takes into account the learner characteristics of learning style and self-efficacy. 125 university students from Taiwan are classified into 16 groups according to learning efficiency, learning style and self-efficacy. The learner characteristic based learning effort curve mode (LECM) is developed by conducting multi-factor regression on the corresponding learning effort curves generated by the specific group. The research findings conclude that the learner characteristic based LECM is able to represent the specific learning characteristics of the corresponding learning style and self-efficacy effectively. The core value of the learner characteristic based LECM is to realize the future development of personalized adaptive e-learning platform through taking it as the core mechanism.&quot;,&quot;issue&quot;:&quot;4&quot;,&quot;volume&quot;:&quot;11&quot;,&quot;container-title-short&quot;:&quot;&quot;},&quot;isTemporary&quot;:false}]},{&quot;citationID&quot;:&quot;MENDELEY_CITATION_086f7a1b-2114-47c0-b173-8f03810790c4&quot;,&quot;properties&quot;:{&quot;noteIndex&quot;:0},&quot;isEdited&quot;:false,&quot;manualOverride&quot;:{&quot;isManuallyOverridden&quot;:false,&quot;citeprocText&quot;:&quot;(Duval, Klamma and Wolpers, 2007)&quot;,&quot;manualOverrideText&quot;:&quot;&quot;},&quot;citationTag&quot;:&quot;MENDELEY_CITATION_v3_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&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9cd5f49e-f4c5-4219-8118-550ac6f84ac0&quot;,&quot;properties&quot;:{&quot;noteIndex&quot;:0},&quot;isEdited&quot;:false,&quot;manualOverride&quot;:{&quot;isManuallyOverridden&quot;:true,&quot;citeprocText&quot;:&quot;(Duval, Klamma and Wolpers, 2007)&quot;,&quot;manualOverrideText&quot;:&quot;Duval, Klamma and Wolpers, (2007)&quot;},&quot;citationTag&quot;:&quot;MENDELEY_CITATION_v3_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&quot;,&quot;citationItems&quot;:[{&quot;id&quot;:&quot;c4d2e640-2e23-3efd-9f53-d6bf80860ba4&quot;,&quot;itemData&quot;:{&quot;type&quot;:&quot;report&quot;,&quot;id&quot;:&quot;c4d2e640-2e23-3efd-9f53-d6bf80860ba4&quot;,&quot;title&quot;:&quot;LNCS 4753 - Personalized Links Recommendation Based on Data Mining in Adaptive Educational Hypermedia Systems&quot;,&quot;author&quot;:[{&quot;family&quot;:&quot;Duval&quot;,&quot;given&quot;:&quot;E&quot;,&quot;parse-names&quot;:false,&quot;dropping-particle&quot;:&quot;&quot;,&quot;non-dropping-particle&quot;:&quot;&quot;},{&quot;family&quot;:&quot;Klamma&quot;,&quot;given&quot;:&quot;R&quot;,&quot;parse-names&quot;:false,&quot;dropping-particle&quot;:&quot;&quot;,&quot;non-dropping-particle&quot;:&quot;&quot;},{&quot;family&quot;:&quot;Wolpers&quot;,&quot;given&quot;:&quot;M&quot;,&quot;parse-names&quot;:false,&quot;dropping-particle&quot;:&quot;&quot;,&quot;non-dropping-particle&quot;:&quot;&quot;}],&quot;container-title&quot;:&quot;LNCS&quot;,&quot;issued&quot;:{&quot;date-parts&quot;:[[2007]]},&quot;number-of-pages&quot;:&quot;292-306&quot;,&quot;abstract&quot;:&quot;In this paper, we describe a personalized recommender system that uses web mining techniques for recommending a student which (next) links to visit within an adaptable educational hypermedia system. We present a specific mining tool and a recommender engine that we have integrated in the AHA! system in order to help the teacher to carry out the whole web mining process. We report on several experiments with real data in order to show the suitability of using both clustering and sequential pattern mining algorithms together for discovering personalized recommendation links.&quot;,&quot;volume&quot;:&quot;4753&quot;,&quot;container-title-short&quot;:&quot;&quot;},&quot;isTemporary&quot;:false}]},{&quot;citationID&quot;:&quot;MENDELEY_CITATION_61ec03db-d1a2-464c-9238-36a732550e51&quot;,&quot;properties&quot;:{&quot;noteIndex&quot;:0},&quot;isEdited&quot;:false,&quot;manualOverride&quot;:{&quot;isManuallyOverridden&quot;:true,&quot;citeprocText&quot;:&quot;(Borges and Stiubiener, 2014)&quot;,&quot;manualOverrideText&quot;:&quot;Borges and Stiubiener, (2014)&quot;},&quot;citationTag&quot;:&quot;MENDELEY_CITATION_v3_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&quot;,&quot;citationItems&quot;:[{&quot;id&quot;:&quot;5f7a4f0a-9d70-376d-bbb3-81362cf2a2ec&quot;,&quot;itemData&quot;:{&quot;type&quot;:&quot;article-journal&quot;,&quot;id&quot;:&quot;5f7a4f0a-9d70-376d-bbb3-81362cf2a2ec&quot;,&quot;title&quot;:&quot;Recommending Learning Objects Based on Utility and Learning Style&quot;,&quot;author&quot;:[{&quot;family&quot;:&quot;Borges&quot;,&quot;given&quot;:&quot;Grace&quot;,&quot;parse-names&quot;:false,&quot;dropping-particle&quot;:&quot;&quot;,&quot;non-dropping-particle&quot;:&quot;&quot;},{&quot;family&quot;:&quot;Stiubiener&quot;,&quot;given&quot;:&quot;Itana&quot;,&quot;parse-names&quot;:false,&quot;dropping-particle&quot;:&quot;&quot;,&quot;non-dropping-particle&quot;:&quot;&quot;}],&quot;container-title&quot;:&quot;Opening IEEE-Innovations and Internationalization in Engineering Education &quot;,&quot;ISBN&quot;:&quot;9781479939220&quot;,&quot;issued&quot;:{&quot;date-parts&quot;:[[2014]]},&quot;abstract&quot;:&quot;IEEE catalog number: CFP14FIE-ART; USB version, IEEE catalog number: CFP14FIE-USB.&quot;,&quot;container-title-short&quot;:&quot;&quot;},&quot;isTemporary&quot;:false}]},{&quot;citationID&quot;:&quot;MENDELEY_CITATION_0d28c913-1be5-482e-95e5-08b4216d3dec&quot;,&quot;properties&quot;:{&quot;noteIndex&quot;:0},&quot;isEdited&quot;:false,&quot;manualOverride&quot;:{&quot;isManuallyOverridden&quot;:false,&quot;citeprocText&quot;:&quot;(Richard Felder, 2002)&quot;,&quot;manualOverrideText&quot;:&quot;&quot;},&quot;citationTag&quot;:&quot;MENDELEY_CITATION_v3_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&quot;,&quot;citationItems&quot;:[{&quot;id&quot;:&quot;fde9db77-b954-3700-babe-be70a47b46aa&quot;,&quot;itemData&quot;:{&quot;type&quot;:&quot;report&quot;,&quot;id&quot;:&quot;fde9db77-b954-3700-babe-be70a47b46aa&quot;,&quot;title&quot;:&quot;LEARNING AND TEACHING STYLES IN ENGINEERING EDUCATION&quot;,&quot;author&quot;:[{&quot;family&quot;:&quot;Richard Felder&quot;,&quot;given&quot;:&quot;by M&quot;,&quot;parse-names&quot;:false,&quot;dropping-particle&quot;:&quot;&quot;,&quot;non-dropping-particle&quot;:&quot;&quot;}],&quot;URL&quot;:&quot;http://www.ncsu.edu/felder-public/ILSpage.html&quot;,&quot;issued&quot;:{&quot;date-parts&quot;:[[2002]]},&quot;abstract&quot;:&quot;over a 10-year period. A self-scoring web-based instrument called the Index of Learning Styles that assesses preferences on four scales of the learning style model developed in the paper currently gets about 100,000 hits a year and has been translated into half a dozen languages that I know about and probably more that I don't, even though it has not yet been validated. The 1988 paper is still cited more than any other paper I have written, including more recent papers on learning styles. A problem is that in recent years I have found reasons to make two significant changes in the model: dropping the inductive/deductive dimension, and changing the visual/auditory category to visual/verbal. (I will shortly explain both modifications.) When I set up my web site, I deliberately left the 1988 paper out of it, preferring that readers consult more recent articles on the subject that better reflected my current thinking. Since the paper seems to have acquired a life of its own, however, I decided to add it to the web site with this preface included to explain the changes. The paper is reproduced following the preface, unmodified from the original version except for changes in layout I made for reasons that would be known to anyone who has ever tried to scan a 3-column article with inserts and convert it into a Microsoft Word document. Deletion of the inductive/deductive dimension I have come to believe that while induction and deduction are indeed different learning preferences and different teaching approaches, the \&quot;best\&quot; method of teaching-at least below the graduate school level-is induction, whether it be called problem-based learning, discovery learning, inquiry learning, or some variation on those themes. On the other hand, the traditional college teaching method is deduction, starting with \&quot;fundamentals\&quot; and proceeding to applications. The problem with inductive presentation is that it isn't concise and prescriptive-you have to take a thorny problem or a collection of observations or data and try to make sense of it. Many or most students would say that they prefer deductive presentation-\&quot;Just tell me exactly what I need to know for the test, not one word more or less.\&quot; (My speculation in the paper that more students would prefer induction was refuted by additional sampling.) I don't want&quot;,&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14</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17</cp:revision>
  <dcterms:created xsi:type="dcterms:W3CDTF">2023-04-07T09:09:00Z</dcterms:created>
  <dcterms:modified xsi:type="dcterms:W3CDTF">2023-04-07T10:26:00Z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