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2639315" w:displacedByCustomXml="next"/>
    <w:bookmarkEnd w:id="0" w:displacedByCustomXml="next"/>
    <w:bookmarkStart w:id="1" w:name="_Toc131873634" w:displacedByCustomXml="next"/>
    <w:sdt>
      <w:sdtPr>
        <w:rPr>
          <w:rFonts w:ascii="Times New Roman" w:eastAsiaTheme="minorEastAsia" w:hAnsi="Times New Roman" w:cstheme="minorBidi"/>
          <w:color w:val="auto"/>
          <w:sz w:val="24"/>
          <w:szCs w:val="22"/>
          <w:lang w:eastAsia="ja-JP"/>
        </w:rPr>
        <w:id w:val="1772198147"/>
        <w:docPartObj>
          <w:docPartGallery w:val="Table of Contents"/>
          <w:docPartUnique/>
        </w:docPartObj>
      </w:sdtPr>
      <w:sdtEndPr>
        <w:rPr>
          <w:b/>
          <w:bCs/>
          <w:noProof/>
        </w:rPr>
      </w:sdtEndPr>
      <w:sdtContent>
        <w:p w14:paraId="7824BB89" w14:textId="66931D1D" w:rsidR="00763037" w:rsidRDefault="00763037">
          <w:pPr>
            <w:pStyle w:val="TOCHeading"/>
          </w:pPr>
          <w:r>
            <w:t>Contents</w:t>
          </w:r>
        </w:p>
        <w:p w14:paraId="6EE3BBB0" w14:textId="4B5EAA9A" w:rsidR="00763037" w:rsidRDefault="00763037">
          <w:pPr>
            <w:pStyle w:val="TOC1"/>
            <w:tabs>
              <w:tab w:val="left" w:pos="440"/>
              <w:tab w:val="right" w:leader="dot" w:pos="9350"/>
            </w:tabs>
            <w:rPr>
              <w:noProof/>
            </w:rPr>
          </w:pPr>
          <w:r>
            <w:fldChar w:fldCharType="begin"/>
          </w:r>
          <w:r>
            <w:instrText xml:space="preserve"> TOC \o "1-3" \h \z \u </w:instrText>
          </w:r>
          <w:r>
            <w:fldChar w:fldCharType="separate"/>
          </w:r>
          <w:hyperlink w:anchor="_Toc142334388" w:history="1">
            <w:r w:rsidRPr="00B405E4">
              <w:rPr>
                <w:rStyle w:val="Hyperlink"/>
                <w:noProof/>
              </w:rPr>
              <w:t>1</w:t>
            </w:r>
            <w:r>
              <w:rPr>
                <w:noProof/>
              </w:rPr>
              <w:tab/>
            </w:r>
            <w:r w:rsidRPr="00B405E4">
              <w:rPr>
                <w:rStyle w:val="Hyperlink"/>
                <w:noProof/>
              </w:rPr>
              <w:t>Literature review</w:t>
            </w:r>
            <w:r>
              <w:rPr>
                <w:noProof/>
                <w:webHidden/>
              </w:rPr>
              <w:tab/>
            </w:r>
            <w:r>
              <w:rPr>
                <w:noProof/>
                <w:webHidden/>
              </w:rPr>
              <w:fldChar w:fldCharType="begin"/>
            </w:r>
            <w:r>
              <w:rPr>
                <w:noProof/>
                <w:webHidden/>
              </w:rPr>
              <w:instrText xml:space="preserve"> PAGEREF _Toc142334388 \h </w:instrText>
            </w:r>
            <w:r>
              <w:rPr>
                <w:noProof/>
                <w:webHidden/>
              </w:rPr>
            </w:r>
            <w:r>
              <w:rPr>
                <w:noProof/>
                <w:webHidden/>
              </w:rPr>
              <w:fldChar w:fldCharType="separate"/>
            </w:r>
            <w:r>
              <w:rPr>
                <w:noProof/>
                <w:webHidden/>
              </w:rPr>
              <w:t>1</w:t>
            </w:r>
            <w:r>
              <w:rPr>
                <w:noProof/>
                <w:webHidden/>
              </w:rPr>
              <w:fldChar w:fldCharType="end"/>
            </w:r>
          </w:hyperlink>
        </w:p>
        <w:p w14:paraId="31A44FE4" w14:textId="36DC4387" w:rsidR="00763037" w:rsidRDefault="00000000">
          <w:pPr>
            <w:pStyle w:val="TOC2"/>
            <w:tabs>
              <w:tab w:val="left" w:pos="880"/>
              <w:tab w:val="right" w:leader="dot" w:pos="9350"/>
            </w:tabs>
            <w:rPr>
              <w:noProof/>
            </w:rPr>
          </w:pPr>
          <w:hyperlink w:anchor="_Toc142334389" w:history="1">
            <w:r w:rsidR="00763037" w:rsidRPr="00B405E4">
              <w:rPr>
                <w:rStyle w:val="Hyperlink"/>
                <w:noProof/>
              </w:rPr>
              <w:t>1.1</w:t>
            </w:r>
            <w:r w:rsidR="00763037">
              <w:rPr>
                <w:noProof/>
              </w:rPr>
              <w:tab/>
            </w:r>
            <w:r w:rsidR="00763037" w:rsidRPr="00B405E4">
              <w:rPr>
                <w:rStyle w:val="Hyperlink"/>
                <w:noProof/>
              </w:rPr>
              <w:t>Adoptive learning</w:t>
            </w:r>
            <w:r w:rsidR="00763037">
              <w:rPr>
                <w:noProof/>
                <w:webHidden/>
              </w:rPr>
              <w:tab/>
            </w:r>
            <w:r w:rsidR="00763037">
              <w:rPr>
                <w:noProof/>
                <w:webHidden/>
              </w:rPr>
              <w:fldChar w:fldCharType="begin"/>
            </w:r>
            <w:r w:rsidR="00763037">
              <w:rPr>
                <w:noProof/>
                <w:webHidden/>
              </w:rPr>
              <w:instrText xml:space="preserve"> PAGEREF _Toc142334389 \h </w:instrText>
            </w:r>
            <w:r w:rsidR="00763037">
              <w:rPr>
                <w:noProof/>
                <w:webHidden/>
              </w:rPr>
            </w:r>
            <w:r w:rsidR="00763037">
              <w:rPr>
                <w:noProof/>
                <w:webHidden/>
              </w:rPr>
              <w:fldChar w:fldCharType="separate"/>
            </w:r>
            <w:r w:rsidR="00763037">
              <w:rPr>
                <w:noProof/>
                <w:webHidden/>
              </w:rPr>
              <w:t>1</w:t>
            </w:r>
            <w:r w:rsidR="00763037">
              <w:rPr>
                <w:noProof/>
                <w:webHidden/>
              </w:rPr>
              <w:fldChar w:fldCharType="end"/>
            </w:r>
          </w:hyperlink>
        </w:p>
        <w:p w14:paraId="0799A889" w14:textId="12B70E7F" w:rsidR="00763037" w:rsidRDefault="00000000">
          <w:pPr>
            <w:pStyle w:val="TOC2"/>
            <w:tabs>
              <w:tab w:val="left" w:pos="880"/>
              <w:tab w:val="right" w:leader="dot" w:pos="9350"/>
            </w:tabs>
            <w:rPr>
              <w:noProof/>
            </w:rPr>
          </w:pPr>
          <w:hyperlink w:anchor="_Toc142334390" w:history="1">
            <w:r w:rsidR="00763037" w:rsidRPr="00B405E4">
              <w:rPr>
                <w:rStyle w:val="Hyperlink"/>
                <w:noProof/>
              </w:rPr>
              <w:t>1.2</w:t>
            </w:r>
            <w:r w:rsidR="00763037">
              <w:rPr>
                <w:noProof/>
              </w:rPr>
              <w:tab/>
            </w:r>
            <w:r w:rsidR="00763037" w:rsidRPr="00B405E4">
              <w:rPr>
                <w:rStyle w:val="Hyperlink"/>
                <w:noProof/>
              </w:rPr>
              <w:t>Knowledge tracing</w:t>
            </w:r>
            <w:r w:rsidR="00763037">
              <w:rPr>
                <w:noProof/>
                <w:webHidden/>
              </w:rPr>
              <w:tab/>
            </w:r>
            <w:r w:rsidR="00763037">
              <w:rPr>
                <w:noProof/>
                <w:webHidden/>
              </w:rPr>
              <w:fldChar w:fldCharType="begin"/>
            </w:r>
            <w:r w:rsidR="00763037">
              <w:rPr>
                <w:noProof/>
                <w:webHidden/>
              </w:rPr>
              <w:instrText xml:space="preserve"> PAGEREF _Toc142334390 \h </w:instrText>
            </w:r>
            <w:r w:rsidR="00763037">
              <w:rPr>
                <w:noProof/>
                <w:webHidden/>
              </w:rPr>
            </w:r>
            <w:r w:rsidR="00763037">
              <w:rPr>
                <w:noProof/>
                <w:webHidden/>
              </w:rPr>
              <w:fldChar w:fldCharType="separate"/>
            </w:r>
            <w:r w:rsidR="00763037">
              <w:rPr>
                <w:noProof/>
                <w:webHidden/>
              </w:rPr>
              <w:t>1</w:t>
            </w:r>
            <w:r w:rsidR="00763037">
              <w:rPr>
                <w:noProof/>
                <w:webHidden/>
              </w:rPr>
              <w:fldChar w:fldCharType="end"/>
            </w:r>
          </w:hyperlink>
        </w:p>
        <w:p w14:paraId="2CE346EB" w14:textId="7A6CACF7" w:rsidR="00763037" w:rsidRDefault="00000000">
          <w:pPr>
            <w:pStyle w:val="TOC2"/>
            <w:tabs>
              <w:tab w:val="left" w:pos="880"/>
              <w:tab w:val="right" w:leader="dot" w:pos="9350"/>
            </w:tabs>
            <w:rPr>
              <w:noProof/>
            </w:rPr>
          </w:pPr>
          <w:hyperlink w:anchor="_Toc142334391" w:history="1">
            <w:r w:rsidR="00763037" w:rsidRPr="00B405E4">
              <w:rPr>
                <w:rStyle w:val="Hyperlink"/>
                <w:noProof/>
              </w:rPr>
              <w:t>1.3</w:t>
            </w:r>
            <w:r w:rsidR="00763037">
              <w:rPr>
                <w:noProof/>
              </w:rPr>
              <w:tab/>
            </w:r>
            <w:r w:rsidR="00763037" w:rsidRPr="00B405E4">
              <w:rPr>
                <w:rStyle w:val="Hyperlink"/>
                <w:noProof/>
              </w:rPr>
              <w:t>Item Response Theory (IRT)</w:t>
            </w:r>
            <w:r w:rsidR="00763037">
              <w:rPr>
                <w:noProof/>
                <w:webHidden/>
              </w:rPr>
              <w:tab/>
            </w:r>
            <w:r w:rsidR="00763037">
              <w:rPr>
                <w:noProof/>
                <w:webHidden/>
              </w:rPr>
              <w:fldChar w:fldCharType="begin"/>
            </w:r>
            <w:r w:rsidR="00763037">
              <w:rPr>
                <w:noProof/>
                <w:webHidden/>
              </w:rPr>
              <w:instrText xml:space="preserve"> PAGEREF _Toc142334391 \h </w:instrText>
            </w:r>
            <w:r w:rsidR="00763037">
              <w:rPr>
                <w:noProof/>
                <w:webHidden/>
              </w:rPr>
            </w:r>
            <w:r w:rsidR="00763037">
              <w:rPr>
                <w:noProof/>
                <w:webHidden/>
              </w:rPr>
              <w:fldChar w:fldCharType="separate"/>
            </w:r>
            <w:r w:rsidR="00763037">
              <w:rPr>
                <w:noProof/>
                <w:webHidden/>
              </w:rPr>
              <w:t>2</w:t>
            </w:r>
            <w:r w:rsidR="00763037">
              <w:rPr>
                <w:noProof/>
                <w:webHidden/>
              </w:rPr>
              <w:fldChar w:fldCharType="end"/>
            </w:r>
          </w:hyperlink>
        </w:p>
        <w:p w14:paraId="26247339" w14:textId="1494754E" w:rsidR="00763037" w:rsidRDefault="00000000">
          <w:pPr>
            <w:pStyle w:val="TOC2"/>
            <w:tabs>
              <w:tab w:val="left" w:pos="880"/>
              <w:tab w:val="right" w:leader="dot" w:pos="9350"/>
            </w:tabs>
            <w:rPr>
              <w:noProof/>
            </w:rPr>
          </w:pPr>
          <w:hyperlink w:anchor="_Toc142334392" w:history="1">
            <w:r w:rsidR="00763037" w:rsidRPr="00B405E4">
              <w:rPr>
                <w:rStyle w:val="Hyperlink"/>
                <w:noProof/>
              </w:rPr>
              <w:t>1.4</w:t>
            </w:r>
            <w:r w:rsidR="00763037">
              <w:rPr>
                <w:noProof/>
              </w:rPr>
              <w:tab/>
            </w:r>
            <w:r w:rsidR="00763037" w:rsidRPr="00B405E4">
              <w:rPr>
                <w:rStyle w:val="Hyperlink"/>
                <w:noProof/>
              </w:rPr>
              <w:t>Deep knowledge tracing and Graph neural network</w:t>
            </w:r>
            <w:r w:rsidR="00763037">
              <w:rPr>
                <w:noProof/>
                <w:webHidden/>
              </w:rPr>
              <w:tab/>
            </w:r>
            <w:r w:rsidR="00763037">
              <w:rPr>
                <w:noProof/>
                <w:webHidden/>
              </w:rPr>
              <w:fldChar w:fldCharType="begin"/>
            </w:r>
            <w:r w:rsidR="00763037">
              <w:rPr>
                <w:noProof/>
                <w:webHidden/>
              </w:rPr>
              <w:instrText xml:space="preserve"> PAGEREF _Toc142334392 \h </w:instrText>
            </w:r>
            <w:r w:rsidR="00763037">
              <w:rPr>
                <w:noProof/>
                <w:webHidden/>
              </w:rPr>
            </w:r>
            <w:r w:rsidR="00763037">
              <w:rPr>
                <w:noProof/>
                <w:webHidden/>
              </w:rPr>
              <w:fldChar w:fldCharType="separate"/>
            </w:r>
            <w:r w:rsidR="00763037">
              <w:rPr>
                <w:noProof/>
                <w:webHidden/>
              </w:rPr>
              <w:t>2</w:t>
            </w:r>
            <w:r w:rsidR="00763037">
              <w:rPr>
                <w:noProof/>
                <w:webHidden/>
              </w:rPr>
              <w:fldChar w:fldCharType="end"/>
            </w:r>
          </w:hyperlink>
        </w:p>
        <w:p w14:paraId="5F6520FB" w14:textId="17FB5DB4" w:rsidR="00763037" w:rsidRDefault="00000000">
          <w:pPr>
            <w:pStyle w:val="TOC2"/>
            <w:tabs>
              <w:tab w:val="left" w:pos="880"/>
              <w:tab w:val="right" w:leader="dot" w:pos="9350"/>
            </w:tabs>
            <w:rPr>
              <w:noProof/>
            </w:rPr>
          </w:pPr>
          <w:hyperlink w:anchor="_Toc142334393" w:history="1">
            <w:r w:rsidR="00763037" w:rsidRPr="00B405E4">
              <w:rPr>
                <w:rStyle w:val="Hyperlink"/>
                <w:noProof/>
              </w:rPr>
              <w:t>1.5</w:t>
            </w:r>
            <w:r w:rsidR="00763037">
              <w:rPr>
                <w:noProof/>
              </w:rPr>
              <w:tab/>
            </w:r>
            <w:r w:rsidR="00763037" w:rsidRPr="00B405E4">
              <w:rPr>
                <w:rStyle w:val="Hyperlink"/>
                <w:noProof/>
              </w:rPr>
              <w:t>Bayesian knowledge tracing</w:t>
            </w:r>
            <w:r w:rsidR="00763037">
              <w:rPr>
                <w:noProof/>
                <w:webHidden/>
              </w:rPr>
              <w:tab/>
            </w:r>
            <w:r w:rsidR="00763037">
              <w:rPr>
                <w:noProof/>
                <w:webHidden/>
              </w:rPr>
              <w:fldChar w:fldCharType="begin"/>
            </w:r>
            <w:r w:rsidR="00763037">
              <w:rPr>
                <w:noProof/>
                <w:webHidden/>
              </w:rPr>
              <w:instrText xml:space="preserve"> PAGEREF _Toc142334393 \h </w:instrText>
            </w:r>
            <w:r w:rsidR="00763037">
              <w:rPr>
                <w:noProof/>
                <w:webHidden/>
              </w:rPr>
            </w:r>
            <w:r w:rsidR="00763037">
              <w:rPr>
                <w:noProof/>
                <w:webHidden/>
              </w:rPr>
              <w:fldChar w:fldCharType="separate"/>
            </w:r>
            <w:r w:rsidR="00763037">
              <w:rPr>
                <w:noProof/>
                <w:webHidden/>
              </w:rPr>
              <w:t>4</w:t>
            </w:r>
            <w:r w:rsidR="00763037">
              <w:rPr>
                <w:noProof/>
                <w:webHidden/>
              </w:rPr>
              <w:fldChar w:fldCharType="end"/>
            </w:r>
          </w:hyperlink>
        </w:p>
        <w:p w14:paraId="45AF1DC4" w14:textId="7AC888A2" w:rsidR="00763037" w:rsidRDefault="00000000">
          <w:pPr>
            <w:pStyle w:val="TOC2"/>
            <w:tabs>
              <w:tab w:val="left" w:pos="880"/>
              <w:tab w:val="right" w:leader="dot" w:pos="9350"/>
            </w:tabs>
            <w:rPr>
              <w:noProof/>
            </w:rPr>
          </w:pPr>
          <w:hyperlink w:anchor="_Toc142334394" w:history="1">
            <w:r w:rsidR="00763037" w:rsidRPr="00B405E4">
              <w:rPr>
                <w:rStyle w:val="Hyperlink"/>
                <w:noProof/>
              </w:rPr>
              <w:t>1.6</w:t>
            </w:r>
            <w:r w:rsidR="00763037">
              <w:rPr>
                <w:noProof/>
              </w:rPr>
              <w:tab/>
            </w:r>
            <w:r w:rsidR="00763037" w:rsidRPr="00B405E4">
              <w:rPr>
                <w:rStyle w:val="Hyperlink"/>
                <w:noProof/>
              </w:rPr>
              <w:t>Leaners characteristics</w:t>
            </w:r>
            <w:r w:rsidR="00763037">
              <w:rPr>
                <w:noProof/>
                <w:webHidden/>
              </w:rPr>
              <w:tab/>
            </w:r>
            <w:r w:rsidR="00763037">
              <w:rPr>
                <w:noProof/>
                <w:webHidden/>
              </w:rPr>
              <w:fldChar w:fldCharType="begin"/>
            </w:r>
            <w:r w:rsidR="00763037">
              <w:rPr>
                <w:noProof/>
                <w:webHidden/>
              </w:rPr>
              <w:instrText xml:space="preserve"> PAGEREF _Toc142334394 \h </w:instrText>
            </w:r>
            <w:r w:rsidR="00763037">
              <w:rPr>
                <w:noProof/>
                <w:webHidden/>
              </w:rPr>
            </w:r>
            <w:r w:rsidR="00763037">
              <w:rPr>
                <w:noProof/>
                <w:webHidden/>
              </w:rPr>
              <w:fldChar w:fldCharType="separate"/>
            </w:r>
            <w:r w:rsidR="00763037">
              <w:rPr>
                <w:noProof/>
                <w:webHidden/>
              </w:rPr>
              <w:t>5</w:t>
            </w:r>
            <w:r w:rsidR="00763037">
              <w:rPr>
                <w:noProof/>
                <w:webHidden/>
              </w:rPr>
              <w:fldChar w:fldCharType="end"/>
            </w:r>
          </w:hyperlink>
        </w:p>
        <w:p w14:paraId="6A15C736" w14:textId="689D0404" w:rsidR="00763037" w:rsidRDefault="00000000">
          <w:pPr>
            <w:pStyle w:val="TOC2"/>
            <w:tabs>
              <w:tab w:val="left" w:pos="880"/>
              <w:tab w:val="right" w:leader="dot" w:pos="9350"/>
            </w:tabs>
            <w:rPr>
              <w:noProof/>
            </w:rPr>
          </w:pPr>
          <w:hyperlink w:anchor="_Toc142334395" w:history="1">
            <w:r w:rsidR="00763037" w:rsidRPr="00B405E4">
              <w:rPr>
                <w:rStyle w:val="Hyperlink"/>
                <w:noProof/>
              </w:rPr>
              <w:t>1.7</w:t>
            </w:r>
            <w:r w:rsidR="00763037">
              <w:rPr>
                <w:noProof/>
              </w:rPr>
              <w:tab/>
            </w:r>
            <w:r w:rsidR="00763037" w:rsidRPr="00B405E4">
              <w:rPr>
                <w:rStyle w:val="Hyperlink"/>
                <w:noProof/>
              </w:rPr>
              <w:t>Recommendation system</w:t>
            </w:r>
            <w:r w:rsidR="00763037">
              <w:rPr>
                <w:noProof/>
                <w:webHidden/>
              </w:rPr>
              <w:tab/>
            </w:r>
            <w:r w:rsidR="00763037">
              <w:rPr>
                <w:noProof/>
                <w:webHidden/>
              </w:rPr>
              <w:fldChar w:fldCharType="begin"/>
            </w:r>
            <w:r w:rsidR="00763037">
              <w:rPr>
                <w:noProof/>
                <w:webHidden/>
              </w:rPr>
              <w:instrText xml:space="preserve"> PAGEREF _Toc142334395 \h </w:instrText>
            </w:r>
            <w:r w:rsidR="00763037">
              <w:rPr>
                <w:noProof/>
                <w:webHidden/>
              </w:rPr>
            </w:r>
            <w:r w:rsidR="00763037">
              <w:rPr>
                <w:noProof/>
                <w:webHidden/>
              </w:rPr>
              <w:fldChar w:fldCharType="separate"/>
            </w:r>
            <w:r w:rsidR="00763037">
              <w:rPr>
                <w:noProof/>
                <w:webHidden/>
              </w:rPr>
              <w:t>6</w:t>
            </w:r>
            <w:r w:rsidR="00763037">
              <w:rPr>
                <w:noProof/>
                <w:webHidden/>
              </w:rPr>
              <w:fldChar w:fldCharType="end"/>
            </w:r>
          </w:hyperlink>
        </w:p>
        <w:p w14:paraId="608848BE" w14:textId="45F34CAA" w:rsidR="00763037" w:rsidRDefault="00000000">
          <w:pPr>
            <w:pStyle w:val="TOC3"/>
            <w:tabs>
              <w:tab w:val="left" w:pos="1320"/>
              <w:tab w:val="right" w:leader="dot" w:pos="9350"/>
            </w:tabs>
            <w:rPr>
              <w:noProof/>
            </w:rPr>
          </w:pPr>
          <w:hyperlink w:anchor="_Toc142334396" w:history="1">
            <w:r w:rsidR="00763037" w:rsidRPr="00B405E4">
              <w:rPr>
                <w:rStyle w:val="Hyperlink"/>
                <w:noProof/>
              </w:rPr>
              <w:t>1.7.1</w:t>
            </w:r>
            <w:r w:rsidR="00763037">
              <w:rPr>
                <w:noProof/>
              </w:rPr>
              <w:tab/>
            </w:r>
            <w:r w:rsidR="00763037" w:rsidRPr="00B405E4">
              <w:rPr>
                <w:rStyle w:val="Hyperlink"/>
                <w:noProof/>
              </w:rPr>
              <w:t>Study material recommendation</w:t>
            </w:r>
            <w:r w:rsidR="00763037">
              <w:rPr>
                <w:noProof/>
                <w:webHidden/>
              </w:rPr>
              <w:tab/>
            </w:r>
            <w:r w:rsidR="00763037">
              <w:rPr>
                <w:noProof/>
                <w:webHidden/>
              </w:rPr>
              <w:fldChar w:fldCharType="begin"/>
            </w:r>
            <w:r w:rsidR="00763037">
              <w:rPr>
                <w:noProof/>
                <w:webHidden/>
              </w:rPr>
              <w:instrText xml:space="preserve"> PAGEREF _Toc142334396 \h </w:instrText>
            </w:r>
            <w:r w:rsidR="00763037">
              <w:rPr>
                <w:noProof/>
                <w:webHidden/>
              </w:rPr>
            </w:r>
            <w:r w:rsidR="00763037">
              <w:rPr>
                <w:noProof/>
                <w:webHidden/>
              </w:rPr>
              <w:fldChar w:fldCharType="separate"/>
            </w:r>
            <w:r w:rsidR="00763037">
              <w:rPr>
                <w:noProof/>
                <w:webHidden/>
              </w:rPr>
              <w:t>6</w:t>
            </w:r>
            <w:r w:rsidR="00763037">
              <w:rPr>
                <w:noProof/>
                <w:webHidden/>
              </w:rPr>
              <w:fldChar w:fldCharType="end"/>
            </w:r>
          </w:hyperlink>
        </w:p>
        <w:p w14:paraId="343B7E3E" w14:textId="21D0E94E" w:rsidR="00763037" w:rsidRDefault="00763037">
          <w:r>
            <w:rPr>
              <w:b/>
              <w:bCs/>
              <w:noProof/>
            </w:rPr>
            <w:fldChar w:fldCharType="end"/>
          </w:r>
        </w:p>
      </w:sdtContent>
    </w:sdt>
    <w:p w14:paraId="5B839105" w14:textId="77777777" w:rsidR="00763037" w:rsidRDefault="00763037" w:rsidP="00A35F93"/>
    <w:p w14:paraId="7790C78B" w14:textId="77777777" w:rsidR="00A35F93" w:rsidRDefault="00A35F93" w:rsidP="00A35F93">
      <w:pPr>
        <w:pStyle w:val="Heading1"/>
      </w:pPr>
      <w:bookmarkStart w:id="2" w:name="_Toc142334388"/>
      <w:r>
        <w:t>Literature review</w:t>
      </w:r>
      <w:bookmarkEnd w:id="1"/>
      <w:bookmarkEnd w:id="2"/>
      <w:r>
        <w:t xml:space="preserve"> </w:t>
      </w:r>
    </w:p>
    <w:p w14:paraId="08441510" w14:textId="77777777" w:rsidR="00A35F93" w:rsidRDefault="00A35F93" w:rsidP="00A35F93">
      <w:pPr>
        <w:pStyle w:val="Heading2"/>
      </w:pPr>
      <w:bookmarkStart w:id="3" w:name="_Toc131873635"/>
      <w:bookmarkStart w:id="4" w:name="_Toc142334389"/>
      <w:r>
        <w:t>Adoptive learning</w:t>
      </w:r>
      <w:bookmarkEnd w:id="3"/>
      <w:bookmarkEnd w:id="4"/>
      <w:r>
        <w:t xml:space="preserve"> </w:t>
      </w:r>
    </w:p>
    <w:p w14:paraId="506D82D6" w14:textId="25A99BED" w:rsidR="000E4A25" w:rsidRDefault="000E4A25" w:rsidP="000E4A25">
      <w:r>
        <w:t xml:space="preserve">“ Adaptive learning as an educational technology is a kind of scaffolding technique customized to help all stakeholders in an educational institution, teachers, students and </w:t>
      </w:r>
      <w:r w:rsidRPr="000E4A25">
        <w:t>school administrators</w:t>
      </w:r>
      <w:r>
        <w:t xml:space="preserve">” </w:t>
      </w:r>
      <w:r w:rsidR="000A31E5">
        <w:t xml:space="preserve"> </w:t>
      </w:r>
      <w:sdt>
        <w:sdtPr>
          <w:tag w:val="MENDELEY_CITATION_v3_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"/>
          <w:id w:val="-1207092426"/>
          <w:placeholder>
            <w:docPart w:val="DefaultPlaceholder_-1854013440"/>
          </w:placeholder>
        </w:sdtPr>
        <w:sdtContent>
          <w:r w:rsidR="00CE1302">
            <w:rPr>
              <w:rFonts w:eastAsia="Times New Roman"/>
            </w:rPr>
            <w:t>(Castañeda &amp; Selwyn, 2018)</w:t>
          </w:r>
        </w:sdtContent>
      </w:sdt>
    </w:p>
    <w:p w14:paraId="36E8C5AE" w14:textId="5D18FD41" w:rsidR="00A35F93" w:rsidRDefault="00A35F93" w:rsidP="00A35F93">
      <w:r>
        <w:t xml:space="preserve">According to </w:t>
      </w:r>
      <w:sdt>
        <w:sdtPr>
          <w:rPr>
            <w:color w:val="000000"/>
          </w:rPr>
          <w:tag w:val="MENDELEY_CITATION_v3_eyJjaXRhdGlvbklEIjoiTUVOREVMRVlfQ0lUQVRJT05fMWYzNTczMDMtMzgxZS00YjBkLTg4YWUtZWYwMzdkZDQ4MzQxIiwicHJvcGVydGllcyI6eyJub3RlSW5kZXgiOjB9LCJpc0VkaXRlZCI6ZmFsc2UsIm1hbnVhbE92ZXJyaWRlIjp7ImlzTWFudWFsbHlPdmVycmlkZGVuIjp0cnVlLCJjaXRlcHJvY1RleHQiOiIoRW5ub3VhbWFuaSAmIzM4OyBNYWhhbmksIDIwMTgpIiwibWFudWFsT3ZlcnJpZGVUZXh0IjoiRW5ub3VhbWFuaSBhbmQgTWFoYW5pLCAoMjAxOCk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
          <w:id w:val="-1045758743"/>
          <w:placeholder>
            <w:docPart w:val="4E2391A9789D4A22991896779F7C244E"/>
          </w:placeholder>
        </w:sdtPr>
        <w:sdtContent>
          <w:r w:rsidR="00CE1302" w:rsidRPr="00CE1302">
            <w:rPr>
              <w:color w:val="000000"/>
            </w:rPr>
            <w:t>Ennouamani and Mahani, (2018)</w:t>
          </w:r>
        </w:sdtContent>
      </w:sdt>
      <w:r>
        <w:t xml:space="preserve"> there are 3 main adaptive learning approaches. They are ; </w:t>
      </w:r>
    </w:p>
    <w:p w14:paraId="1AF466E6" w14:textId="524581D4" w:rsidR="00A35F93" w:rsidRDefault="00A35F93" w:rsidP="00A35F93">
      <w:pPr>
        <w:pStyle w:val="ListParagraph"/>
        <w:numPr>
          <w:ilvl w:val="0"/>
          <w:numId w:val="2"/>
        </w:numPr>
      </w:pPr>
      <w:r>
        <w:t xml:space="preserve">Macro-Adaptive Approach - This approach allows the user to move between courses at an adapted rate. It also considers the learning objectives and cognitive and intellectual characteristics. The instructor has to initiate the narrative. </w:t>
      </w:r>
    </w:p>
    <w:p w14:paraId="2D1C525C" w14:textId="77777777" w:rsidR="00A35F93" w:rsidRDefault="00A35F93" w:rsidP="00A35F93">
      <w:pPr>
        <w:pStyle w:val="ListParagraph"/>
        <w:numPr>
          <w:ilvl w:val="0"/>
          <w:numId w:val="2"/>
        </w:numPr>
      </w:pPr>
      <w:r w:rsidRPr="007714B6">
        <w:t>Aptitude-Treatment Interaction (ATI) Approach</w:t>
      </w:r>
      <w:r>
        <w:t xml:space="preserve"> - This approach identifies the learner's aptitude and then alters the course of action to improve the learner's abilities. These systems </w:t>
      </w:r>
      <w:r>
        <w:lastRenderedPageBreak/>
        <w:t>can be used to develop Intelligent Tutoring Systems by generating learning materials suited to individual learner</w:t>
      </w:r>
      <w:ins w:id="5" w:author="Lasanthi De Silva" w:date="2023-04-06T22:26:00Z">
        <w:r>
          <w:t>'</w:t>
        </w:r>
      </w:ins>
      <w:r>
        <w:t xml:space="preserve">s capabilities. </w:t>
      </w:r>
    </w:p>
    <w:p w14:paraId="32904DDE" w14:textId="5D3DD561" w:rsidR="00A35F93" w:rsidRDefault="00A35F93" w:rsidP="00A35F93">
      <w:pPr>
        <w:pStyle w:val="ListParagraph"/>
        <w:numPr>
          <w:ilvl w:val="0"/>
          <w:numId w:val="2"/>
        </w:numPr>
      </w:pPr>
      <w:r>
        <w:t xml:space="preserve">Micro-Adaptive Approach </w:t>
      </w:r>
      <w:r w:rsidR="00CC0E2A">
        <w:t>- This</w:t>
      </w:r>
      <w:r>
        <w:t xml:space="preserve"> approach analyzes the learner and understands the learner's requirement or knowledge gap. It is a more dynamic system that considers real-time characteristics of the learners.</w:t>
      </w:r>
      <w:r w:rsidR="000A31E5">
        <w:t xml:space="preserve"> </w:t>
      </w:r>
    </w:p>
    <w:p w14:paraId="4217BFFB" w14:textId="749700A0" w:rsidR="00006D2A" w:rsidRDefault="000A31E5" w:rsidP="00EB76E3">
      <w:r>
        <w:t xml:space="preserve">This study focuses on building </w:t>
      </w:r>
      <w:r w:rsidR="00822080" w:rsidRPr="007714B6">
        <w:t>Aptitude-Treatment Interaction (ATI) Approach</w:t>
      </w:r>
      <w:r w:rsidR="00822080">
        <w:t xml:space="preserve"> using deep learning. </w:t>
      </w:r>
      <w:r w:rsidR="00006D2A">
        <w:t>The ATI approach emphasizes the user's control over the learning process. Studies have shown that the success of self-control in learning depends on the learner's abilities, suggesting that it may be beneficial to limit control for students with low prior knowledge and enhance it for high-performing students. It introduces three levels of control: complete independence, partial control within task scenarios, and fixed tasks with controlled pace.</w:t>
      </w:r>
    </w:p>
    <w:p w14:paraId="501F6FC9" w14:textId="47D0B663" w:rsidR="000A31E5" w:rsidRDefault="00006D2A" w:rsidP="00EB76E3">
      <w:r>
        <w:t>Intelligent Tutoring Systems (ITS) utilize the ATI approach to detect users' skills. ITS implementation is based on adaptive e-learning system architecture, comprising the learner model and domain model. An adaptation model is used to generate and present adapted materials to each learner. This approach is also applied in adaptive hypermedia systems, where the goal is to design learning solutions that integrate hypermedia content in ITS to tailor it to individual learner profiles</w:t>
      </w:r>
    </w:p>
    <w:p w14:paraId="00A27D4C" w14:textId="77777777" w:rsidR="00A35F93" w:rsidRDefault="00A35F93" w:rsidP="00A35F93">
      <w:pPr>
        <w:pStyle w:val="Heading2"/>
      </w:pPr>
      <w:bookmarkStart w:id="6" w:name="_Toc131873636"/>
      <w:bookmarkStart w:id="7" w:name="_Toc142334390"/>
      <w:r>
        <w:t>Knowledge tracing</w:t>
      </w:r>
      <w:bookmarkEnd w:id="6"/>
      <w:bookmarkEnd w:id="7"/>
      <w:r>
        <w:t xml:space="preserve"> </w:t>
      </w:r>
    </w:p>
    <w:p w14:paraId="7A2799CC" w14:textId="21A692F7" w:rsidR="00F20FBD" w:rsidRDefault="00A35F93" w:rsidP="00A35F93">
      <w:r>
        <w:t>Human teachers can measure students' level of understanding and take necessary actions to fill the gaps. In the computer base teaching era, machines must learn the students' degree of understanding and take action to fill the knowledge gap.</w:t>
      </w:r>
      <w:sdt>
        <w:sdtPr>
          <w:rPr>
            <w:color w:val="000000"/>
          </w:rPr>
          <w:tag w:val="MENDELEY_CITATION_v3_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"/>
          <w:id w:val="-1219126117"/>
          <w:placeholder>
            <w:docPart w:val="4E2391A9789D4A22991896779F7C244E"/>
          </w:placeholder>
        </w:sdtPr>
        <w:sdtContent>
          <w:r w:rsidR="00CE1302" w:rsidRPr="00CE1302">
            <w:rPr>
              <w:color w:val="000000"/>
            </w:rPr>
            <w:t xml:space="preserve"> Abdelrahman, Wang, and Nunes (2023)</w:t>
          </w:r>
        </w:sdtContent>
      </w:sdt>
      <w:r>
        <w:t xml:space="preserve">  Recognize this process as </w:t>
      </w:r>
      <w:r w:rsidRPr="00BE5B15">
        <w:rPr>
          <w:b/>
          <w:bCs/>
        </w:rPr>
        <w:t xml:space="preserve">Knowledge Tracing </w:t>
      </w:r>
      <w:r>
        <w:rPr>
          <w:b/>
          <w:bCs/>
        </w:rPr>
        <w:t xml:space="preserve">(KT) </w:t>
      </w:r>
      <w:r>
        <w:t>. These KTs are widely used in Massive Open Online Courses (MOOCs), Intelligent Tutoring Systems (ITS), educational games, and adaptive learning platforms. However, capturing student knowledge level is not easy because questions can require multiple skills, dependency among skills, and forgetting or decaying knowledge over time. Since John R. Anderson introduced knowledge tracing in 1986, researchers have attempted to develop many machine-learning models to solve KT.</w:t>
      </w:r>
    </w:p>
    <w:p w14:paraId="70EEBACF" w14:textId="77777777" w:rsidR="00B96503" w:rsidRDefault="00F20FBD" w:rsidP="00B96503">
      <w:pPr>
        <w:keepNext/>
      </w:pPr>
      <w:r w:rsidRPr="00F20FBD">
        <w:rPr>
          <w:noProof/>
        </w:rPr>
        <w:lastRenderedPageBreak/>
        <w:drawing>
          <wp:inline distT="0" distB="0" distL="0" distR="0" wp14:anchorId="1C3429A8" wp14:editId="2D2EBE72">
            <wp:extent cx="5943600" cy="2995295"/>
            <wp:effectExtent l="19050" t="19050" r="19050" b="14605"/>
            <wp:docPr id="4" name="Picture 3" descr="A diagram of a person's mind&#10;&#10;Description automatically generated">
              <a:extLst xmlns:a="http://schemas.openxmlformats.org/drawingml/2006/main">
                <a:ext uri="{FF2B5EF4-FFF2-40B4-BE49-F238E27FC236}">
                  <a16:creationId xmlns:a16="http://schemas.microsoft.com/office/drawing/2014/main" id="{AE3AF155-BBAA-50CF-FF77-E7852C596F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person's mind&#10;&#10;Description automatically generated">
                      <a:extLst>
                        <a:ext uri="{FF2B5EF4-FFF2-40B4-BE49-F238E27FC236}">
                          <a16:creationId xmlns:a16="http://schemas.microsoft.com/office/drawing/2014/main" id="{AE3AF155-BBAA-50CF-FF77-E7852C596F5D}"/>
                        </a:ext>
                      </a:extLst>
                    </pic:cNvPr>
                    <pic:cNvPicPr>
                      <a:picLocks noChangeAspect="1"/>
                    </pic:cNvPicPr>
                  </pic:nvPicPr>
                  <pic:blipFill>
                    <a:blip r:embed="rId6"/>
                    <a:stretch>
                      <a:fillRect/>
                    </a:stretch>
                  </pic:blipFill>
                  <pic:spPr>
                    <a:xfrm>
                      <a:off x="0" y="0"/>
                      <a:ext cx="5943600" cy="2995295"/>
                    </a:xfrm>
                    <a:prstGeom prst="rect">
                      <a:avLst/>
                    </a:prstGeom>
                    <a:ln>
                      <a:solidFill>
                        <a:schemeClr val="accent1"/>
                      </a:solidFill>
                    </a:ln>
                  </pic:spPr>
                </pic:pic>
              </a:graphicData>
            </a:graphic>
          </wp:inline>
        </w:drawing>
      </w:r>
    </w:p>
    <w:p w14:paraId="3C6E87C7" w14:textId="4580FDEA" w:rsidR="00F20FBD" w:rsidRDefault="00B96503" w:rsidP="00B96503">
      <w:pPr>
        <w:pStyle w:val="Caption"/>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Types of Traditional Knowledge Tracing</w:t>
      </w:r>
    </w:p>
    <w:p w14:paraId="703F2282" w14:textId="620043EA" w:rsidR="0023064E" w:rsidRDefault="0023064E" w:rsidP="0023064E">
      <w:pPr>
        <w:pStyle w:val="Heading2"/>
      </w:pPr>
      <w:r w:rsidRPr="003D20CE">
        <w:t>Bayesian Knowledge Tracing</w:t>
      </w:r>
    </w:p>
    <w:p w14:paraId="71B43D56" w14:textId="77777777" w:rsidR="00853CDF" w:rsidRDefault="00F20FBD" w:rsidP="00A35F93">
      <w:r>
        <w:t xml:space="preserve">First generation of </w:t>
      </w:r>
      <w:r w:rsidR="003D20CE">
        <w:t xml:space="preserve">Traditional </w:t>
      </w:r>
      <w:r>
        <w:t xml:space="preserve">KT models were </w:t>
      </w:r>
      <w:r w:rsidR="00A35F93">
        <w:t>based on Bayesian Knowledge Tracing (BKT).</w:t>
      </w:r>
      <w:r w:rsidR="003D20CE" w:rsidRPr="003D20CE">
        <w:t xml:space="preserve"> Bayesian Knowledge Tracing (BKT) is inspired by mastery learning, which assumes that all students can achieve mastery of a skill under two conditions: </w:t>
      </w:r>
    </w:p>
    <w:p w14:paraId="47138C0A" w14:textId="0E6543D6" w:rsidR="00853CDF" w:rsidRDefault="00853CDF" w:rsidP="00853CDF">
      <w:pPr>
        <w:pStyle w:val="ListParagraph"/>
        <w:numPr>
          <w:ilvl w:val="0"/>
          <w:numId w:val="7"/>
        </w:numPr>
      </w:pPr>
      <w:r>
        <w:t>K</w:t>
      </w:r>
      <w:r w:rsidR="003D20CE" w:rsidRPr="003D20CE">
        <w:t xml:space="preserve">nowledge is organized as a hierarchy of skills, and </w:t>
      </w:r>
    </w:p>
    <w:p w14:paraId="4325DA9C" w14:textId="4A6104E3" w:rsidR="0023064E" w:rsidRDefault="00853CDF" w:rsidP="0023064E">
      <w:pPr>
        <w:pStyle w:val="ListParagraph"/>
        <w:numPr>
          <w:ilvl w:val="0"/>
          <w:numId w:val="7"/>
        </w:numPr>
      </w:pPr>
      <w:r>
        <w:t>L</w:t>
      </w:r>
      <w:r w:rsidR="003D20CE" w:rsidRPr="003D20CE">
        <w:t xml:space="preserve">earning experiences are structured to ensure mastery of lower-level skills before moving to higher-level ones. </w:t>
      </w:r>
    </w:p>
    <w:p w14:paraId="20334159" w14:textId="77777777" w:rsidR="00516C34" w:rsidRDefault="003D20CE" w:rsidP="00A35F93">
      <w:r w:rsidRPr="003D20CE">
        <w:t>BKT models typically employ probabilistic graphical models like Hidden Markov Model and Bayesian Belief Network to track students' evolving knowledge states as they practice skills.</w:t>
      </w:r>
    </w:p>
    <w:p w14:paraId="6B6D8D6F" w14:textId="74CB6CEB" w:rsidR="00F94744" w:rsidRDefault="00516C34" w:rsidP="00F94744">
      <w:r>
        <w:t xml:space="preserve">First BKT model was developed by </w:t>
      </w:r>
      <w:r w:rsidRPr="00516C34">
        <w:t>Corbett and Anderson in 1994</w:t>
      </w:r>
      <w:r>
        <w:t xml:space="preserve"> </w:t>
      </w:r>
      <w:sdt>
        <w:sdtPr>
          <w:tag w:val="MENDELEY_CITATION_v3_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"/>
          <w:id w:val="-1195298552"/>
          <w:placeholder>
            <w:docPart w:val="DefaultPlaceholder_-1854013440"/>
          </w:placeholder>
        </w:sdtPr>
        <w:sdtContent>
          <w:r w:rsidR="00CE1302">
            <w:rPr>
              <w:rFonts w:eastAsia="Times New Roman"/>
            </w:rPr>
            <w:t>(Albert T. Corbertt &amp; John R Anderson, 1994)</w:t>
          </w:r>
        </w:sdtContent>
      </w:sdt>
      <w:r>
        <w:t xml:space="preserve">. It considered two statues of student learned or unlearned. This model assumed that students do not forget what they mastered. </w:t>
      </w:r>
      <w:r w:rsidR="00F94744">
        <w:t xml:space="preserve">. But it considers the probability that students may guess the answer </w:t>
      </w:r>
      <w:r w:rsidR="00F94744" w:rsidRPr="00486C89">
        <w:t>p(G)</w:t>
      </w:r>
      <w:r w:rsidR="00F94744">
        <w:t xml:space="preserve"> or mistakenly select the wrong answer (slip) </w:t>
      </w:r>
      <w:r w:rsidR="00F94744" w:rsidRPr="00486C89">
        <w:t>p(S)</w:t>
      </w:r>
      <w:r w:rsidR="00F94744">
        <w:t xml:space="preserve">.  </w:t>
      </w:r>
    </w:p>
    <w:p w14:paraId="435416B5" w14:textId="64D7BF5A" w:rsidR="003D20CE" w:rsidRDefault="00516C34" w:rsidP="00A35F93">
      <w:r>
        <w:t xml:space="preserve">This model consider as the standard BKT model. It has four parameters. </w:t>
      </w:r>
    </w:p>
    <w:p w14:paraId="02B728F5" w14:textId="68D55FD0" w:rsidR="00B96503" w:rsidRDefault="00B96503" w:rsidP="00B96503">
      <w:pPr>
        <w:pStyle w:val="Caption"/>
        <w:keepNext/>
      </w:pPr>
      <w:r>
        <w:lastRenderedPageBreak/>
        <w:t xml:space="preserve">Table </w:t>
      </w:r>
      <w:r>
        <w:fldChar w:fldCharType="begin"/>
      </w:r>
      <w:r>
        <w:instrText xml:space="preserve"> STYLEREF 1 \s </w:instrText>
      </w:r>
      <w:r>
        <w:fldChar w:fldCharType="separate"/>
      </w:r>
      <w:r>
        <w:rPr>
          <w:noProof/>
        </w:rPr>
        <w:t>1</w:t>
      </w:r>
      <w:r>
        <w:fldChar w:fldCharType="end"/>
      </w:r>
      <w:r>
        <w:t>.</w:t>
      </w:r>
      <w:r>
        <w:fldChar w:fldCharType="begin"/>
      </w:r>
      <w:r>
        <w:instrText xml:space="preserve"> SEQ Table \* ARABIC \s 1 </w:instrText>
      </w:r>
      <w:r>
        <w:fldChar w:fldCharType="separate"/>
      </w:r>
      <w:r>
        <w:rPr>
          <w:noProof/>
        </w:rPr>
        <w:t>1</w:t>
      </w:r>
      <w:r>
        <w:fldChar w:fldCharType="end"/>
      </w:r>
      <w:r>
        <w:t xml:space="preserve"> - Bayesian Knowledge Tracing Formula Parameters</w:t>
      </w:r>
    </w:p>
    <w:tbl>
      <w:tblPr>
        <w:tblStyle w:val="TableGrid"/>
        <w:tblW w:w="0" w:type="auto"/>
        <w:tblLook w:val="04A0" w:firstRow="1" w:lastRow="0" w:firstColumn="1" w:lastColumn="0" w:noHBand="0" w:noVBand="1"/>
      </w:tblPr>
      <w:tblGrid>
        <w:gridCol w:w="1705"/>
        <w:gridCol w:w="7645"/>
      </w:tblGrid>
      <w:tr w:rsidR="00704B25" w14:paraId="5A464456" w14:textId="77777777" w:rsidTr="00704B25">
        <w:tc>
          <w:tcPr>
            <w:tcW w:w="1705" w:type="dxa"/>
          </w:tcPr>
          <w:p w14:paraId="086A7DE1" w14:textId="01CAE55F" w:rsidR="00704B25" w:rsidRDefault="00704B25" w:rsidP="00704B25">
            <w:pPr>
              <w:spacing w:line="240" w:lineRule="auto"/>
              <w:jc w:val="center"/>
            </w:pPr>
            <w:r>
              <w:t>Parameter</w:t>
            </w:r>
          </w:p>
        </w:tc>
        <w:tc>
          <w:tcPr>
            <w:tcW w:w="7645" w:type="dxa"/>
          </w:tcPr>
          <w:p w14:paraId="786BCA8C" w14:textId="5FCE2DB9" w:rsidR="00704B25" w:rsidRDefault="00704B25" w:rsidP="00704B25">
            <w:pPr>
              <w:spacing w:line="240" w:lineRule="auto"/>
              <w:jc w:val="center"/>
            </w:pPr>
            <w:r>
              <w:t>Description</w:t>
            </w:r>
          </w:p>
        </w:tc>
      </w:tr>
      <w:tr w:rsidR="00704B25" w14:paraId="023B6A34" w14:textId="77777777" w:rsidTr="00704B25">
        <w:tc>
          <w:tcPr>
            <w:tcW w:w="1705" w:type="dxa"/>
          </w:tcPr>
          <w:p w14:paraId="08BF1D8A" w14:textId="7B67C2D0" w:rsidR="00704B25" w:rsidRDefault="00704B25" w:rsidP="00704B25">
            <w:pPr>
              <w:spacing w:line="240" w:lineRule="auto"/>
              <w:jc w:val="center"/>
            </w:pPr>
            <w:r>
              <w:t>p(L0)</w:t>
            </w:r>
          </w:p>
        </w:tc>
        <w:tc>
          <w:tcPr>
            <w:tcW w:w="7645" w:type="dxa"/>
          </w:tcPr>
          <w:p w14:paraId="26DCDDF3" w14:textId="22BAB810" w:rsidR="00704B25" w:rsidRDefault="00704B25" w:rsidP="00704B25">
            <w:pPr>
              <w:spacing w:line="240" w:lineRule="auto"/>
            </w:pPr>
            <w:r>
              <w:t>Probability of skill mastery by a student before learning</w:t>
            </w:r>
          </w:p>
        </w:tc>
      </w:tr>
      <w:tr w:rsidR="00704B25" w14:paraId="2E668860" w14:textId="77777777" w:rsidTr="00704B25">
        <w:tc>
          <w:tcPr>
            <w:tcW w:w="1705" w:type="dxa"/>
          </w:tcPr>
          <w:p w14:paraId="37689E36" w14:textId="56A98D1D" w:rsidR="00704B25" w:rsidRDefault="00704B25" w:rsidP="00704B25">
            <w:pPr>
              <w:spacing w:line="240" w:lineRule="auto"/>
              <w:jc w:val="center"/>
            </w:pPr>
            <w:r>
              <w:t>p(T)</w:t>
            </w:r>
          </w:p>
        </w:tc>
        <w:tc>
          <w:tcPr>
            <w:tcW w:w="7645" w:type="dxa"/>
          </w:tcPr>
          <w:p w14:paraId="438A5EE0" w14:textId="7033F1F6" w:rsidR="00704B25" w:rsidRDefault="00704B25" w:rsidP="00704B25">
            <w:pPr>
              <w:spacing w:line="240" w:lineRule="auto"/>
            </w:pPr>
            <w:r>
              <w:t>Probability of transition from an unlearned state to a learned state</w:t>
            </w:r>
          </w:p>
        </w:tc>
      </w:tr>
      <w:tr w:rsidR="00704B25" w14:paraId="1E6685B4" w14:textId="77777777" w:rsidTr="00704B25">
        <w:tc>
          <w:tcPr>
            <w:tcW w:w="1705" w:type="dxa"/>
          </w:tcPr>
          <w:p w14:paraId="3C6605D6" w14:textId="41976C93" w:rsidR="00704B25" w:rsidRDefault="00704B25" w:rsidP="00704B25">
            <w:pPr>
              <w:spacing w:line="240" w:lineRule="auto"/>
              <w:jc w:val="center"/>
            </w:pPr>
            <w:r>
              <w:t>p(S)</w:t>
            </w:r>
          </w:p>
        </w:tc>
        <w:tc>
          <w:tcPr>
            <w:tcW w:w="7645" w:type="dxa"/>
          </w:tcPr>
          <w:p w14:paraId="30FABE62" w14:textId="13D65465" w:rsidR="00704B25" w:rsidRDefault="00704B25" w:rsidP="00704B25">
            <w:pPr>
              <w:spacing w:line="240" w:lineRule="auto"/>
            </w:pPr>
            <w:r>
              <w:t>Probability of slipping by a student in a learned state</w:t>
            </w:r>
          </w:p>
        </w:tc>
      </w:tr>
      <w:tr w:rsidR="00704B25" w14:paraId="67A09672" w14:textId="77777777" w:rsidTr="00704B25">
        <w:tc>
          <w:tcPr>
            <w:tcW w:w="1705" w:type="dxa"/>
          </w:tcPr>
          <w:p w14:paraId="5E240489" w14:textId="4BCFBBE3" w:rsidR="00704B25" w:rsidRDefault="00704B25" w:rsidP="00704B25">
            <w:pPr>
              <w:spacing w:line="240" w:lineRule="auto"/>
              <w:jc w:val="center"/>
            </w:pPr>
            <w:r>
              <w:t>p(G)</w:t>
            </w:r>
          </w:p>
        </w:tc>
        <w:tc>
          <w:tcPr>
            <w:tcW w:w="7645" w:type="dxa"/>
          </w:tcPr>
          <w:p w14:paraId="26CED3D0" w14:textId="6B573D0E" w:rsidR="00704B25" w:rsidRDefault="00704B25" w:rsidP="00704B25">
            <w:pPr>
              <w:spacing w:line="240" w:lineRule="auto"/>
            </w:pPr>
            <w:r>
              <w:t>Probability of guessing correctly by a student in an unlearned state</w:t>
            </w:r>
          </w:p>
        </w:tc>
      </w:tr>
    </w:tbl>
    <w:p w14:paraId="455AB770" w14:textId="2B39D20D" w:rsidR="003D20CE" w:rsidRDefault="00B96503" w:rsidP="00704B25">
      <w:r>
        <w:rPr>
          <w:noProof/>
          <w14:ligatures w14:val="standardContextual"/>
        </w:rPr>
        <mc:AlternateContent>
          <mc:Choice Requires="wpg">
            <w:drawing>
              <wp:anchor distT="0" distB="0" distL="114300" distR="114300" simplePos="0" relativeHeight="251665408" behindDoc="0" locked="0" layoutInCell="1" allowOverlap="1" wp14:anchorId="643C118A" wp14:editId="6DEBA5FF">
                <wp:simplePos x="0" y="0"/>
                <wp:positionH relativeFrom="column">
                  <wp:posOffset>0</wp:posOffset>
                </wp:positionH>
                <wp:positionV relativeFrom="paragraph">
                  <wp:posOffset>368935</wp:posOffset>
                </wp:positionV>
                <wp:extent cx="5974080" cy="2197735"/>
                <wp:effectExtent l="0" t="0" r="7620" b="0"/>
                <wp:wrapTopAndBottom/>
                <wp:docPr id="2" name="Group 2"/>
                <wp:cNvGraphicFramePr/>
                <a:graphic xmlns:a="http://schemas.openxmlformats.org/drawingml/2006/main">
                  <a:graphicData uri="http://schemas.microsoft.com/office/word/2010/wordprocessingGroup">
                    <wpg:wgp>
                      <wpg:cNvGrpSpPr/>
                      <wpg:grpSpPr>
                        <a:xfrm>
                          <a:off x="0" y="0"/>
                          <a:ext cx="5974080" cy="2197735"/>
                          <a:chOff x="0" y="0"/>
                          <a:chExt cx="5974080" cy="2197735"/>
                        </a:xfrm>
                      </wpg:grpSpPr>
                      <wpg:grpSp>
                        <wpg:cNvPr id="1993635423" name="Group 1"/>
                        <wpg:cNvGrpSpPr/>
                        <wpg:grpSpPr>
                          <a:xfrm>
                            <a:off x="30480" y="152400"/>
                            <a:ext cx="5943600" cy="2045335"/>
                            <a:chOff x="0" y="0"/>
                            <a:chExt cx="5943600" cy="2045531"/>
                          </a:xfrm>
                        </wpg:grpSpPr>
                        <pic:pic xmlns:pic="http://schemas.openxmlformats.org/drawingml/2006/picture">
                          <pic:nvPicPr>
                            <pic:cNvPr id="225774319"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48250" cy="371475"/>
                            </a:xfrm>
                            <a:prstGeom prst="rect">
                              <a:avLst/>
                            </a:prstGeom>
                          </pic:spPr>
                        </pic:pic>
                        <pic:pic xmlns:pic="http://schemas.openxmlformats.org/drawingml/2006/picture">
                          <pic:nvPicPr>
                            <pic:cNvPr id="945852430" name="Picture 1" descr="Text, letter&#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820616"/>
                              <a:ext cx="5943600" cy="1224915"/>
                            </a:xfrm>
                            <a:prstGeom prst="rect">
                              <a:avLst/>
                            </a:prstGeom>
                          </pic:spPr>
                        </pic:pic>
                      </wpg:grpSp>
                      <wps:wsp>
                        <wps:cNvPr id="1" name="Text Box 1"/>
                        <wps:cNvSpPr txBox="1"/>
                        <wps:spPr>
                          <a:xfrm>
                            <a:off x="0" y="0"/>
                            <a:ext cx="5943600" cy="198120"/>
                          </a:xfrm>
                          <a:prstGeom prst="rect">
                            <a:avLst/>
                          </a:prstGeom>
                          <a:solidFill>
                            <a:prstClr val="white"/>
                          </a:solidFill>
                          <a:ln>
                            <a:noFill/>
                          </a:ln>
                        </wps:spPr>
                        <wps:txbx>
                          <w:txbxContent>
                            <w:p w14:paraId="766C8C0B" w14:textId="04594CC7" w:rsidR="00B96503" w:rsidRPr="007B6A9D" w:rsidRDefault="00B96503" w:rsidP="00B96503">
                              <w:pPr>
                                <w:pStyle w:val="Caption"/>
                                <w:rPr>
                                  <w:noProof/>
                                  <w:sz w:val="24"/>
                                </w:rPr>
                              </w:pPr>
                              <w:r>
                                <w:t xml:space="preserve">Equation </w:t>
                              </w:r>
                              <w:r>
                                <w:fldChar w:fldCharType="begin"/>
                              </w:r>
                              <w:r>
                                <w:instrText xml:space="preserve"> STYLEREF 1 \s </w:instrText>
                              </w:r>
                              <w:r>
                                <w:fldChar w:fldCharType="separate"/>
                              </w:r>
                              <w:r>
                                <w:rPr>
                                  <w:noProof/>
                                </w:rPr>
                                <w:t>1</w:t>
                              </w:r>
                              <w:r>
                                <w:fldChar w:fldCharType="end"/>
                              </w:r>
                              <w:r>
                                <w:t>.</w:t>
                              </w:r>
                              <w:r>
                                <w:fldChar w:fldCharType="begin"/>
                              </w:r>
                              <w:r>
                                <w:instrText xml:space="preserve"> SEQ Equation \* ARABIC \s 1 </w:instrText>
                              </w:r>
                              <w:r>
                                <w:fldChar w:fldCharType="separate"/>
                              </w:r>
                              <w:r>
                                <w:rPr>
                                  <w:noProof/>
                                </w:rPr>
                                <w:t>1</w:t>
                              </w:r>
                              <w:r>
                                <w:fldChar w:fldCharType="end"/>
                              </w:r>
                              <w:r>
                                <w:t xml:space="preserve">- </w:t>
                              </w:r>
                              <w:r w:rsidRPr="00527734">
                                <w:t>Bayesian Knowledge Tracing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43C118A" id="Group 2" o:spid="_x0000_s1026" style="position:absolute;left:0;text-align:left;margin-left:0;margin-top:29.05pt;width:470.4pt;height:173.05pt;z-index:251665408" coordsize="59740,21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">
                <v:group id="Group 1" o:spid="_x0000_s1027" style="position:absolute;left:304;top:1524;width:59436;height:20453" coordsize="59436,20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50482;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">
                    <v:imagedata r:id="rId9" o:title=""/>
                  </v:shape>
                  <v:shape id="Picture 1" o:spid="_x0000_s1029" type="#_x0000_t75" alt="Text, letter&#10;&#10;Description automatically generated" style="position:absolute;top:8206;width:59436;height:12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">
                    <v:imagedata r:id="rId10" o:title="Text, letter&#10;&#10;Description automatically generated"/>
                  </v:shape>
                </v:group>
                <v:shapetype id="_x0000_t202" coordsize="21600,21600" o:spt="202" path="m,l,21600r21600,l21600,xe">
                  <v:stroke joinstyle="miter"/>
                  <v:path gradientshapeok="t" o:connecttype="rect"/>
                </v:shapetype>
                <v:shape id="Text Box 1" o:spid="_x0000_s1030" type="#_x0000_t202" style="position:absolute;width:5943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766C8C0B" w14:textId="04594CC7" w:rsidR="00B96503" w:rsidRPr="007B6A9D" w:rsidRDefault="00B96503" w:rsidP="00B96503">
                        <w:pPr>
                          <w:pStyle w:val="Caption"/>
                          <w:rPr>
                            <w:noProof/>
                            <w:sz w:val="24"/>
                          </w:rPr>
                        </w:pPr>
                        <w:r>
                          <w:t xml:space="preserve">Equation </w:t>
                        </w:r>
                        <w:r>
                          <w:fldChar w:fldCharType="begin"/>
                        </w:r>
                        <w:r>
                          <w:instrText xml:space="preserve"> STYLEREF 1 \s </w:instrText>
                        </w:r>
                        <w:r>
                          <w:fldChar w:fldCharType="separate"/>
                        </w:r>
                        <w:r>
                          <w:rPr>
                            <w:noProof/>
                          </w:rPr>
                          <w:t>1</w:t>
                        </w:r>
                        <w:r>
                          <w:fldChar w:fldCharType="end"/>
                        </w:r>
                        <w:r>
                          <w:t>.</w:t>
                        </w:r>
                        <w:r>
                          <w:fldChar w:fldCharType="begin"/>
                        </w:r>
                        <w:r>
                          <w:instrText xml:space="preserve"> SEQ Equation \* ARABIC \s 1 </w:instrText>
                        </w:r>
                        <w:r>
                          <w:fldChar w:fldCharType="separate"/>
                        </w:r>
                        <w:r>
                          <w:rPr>
                            <w:noProof/>
                          </w:rPr>
                          <w:t>1</w:t>
                        </w:r>
                        <w:r>
                          <w:fldChar w:fldCharType="end"/>
                        </w:r>
                        <w:r>
                          <w:t xml:space="preserve">- </w:t>
                        </w:r>
                        <w:r w:rsidRPr="00527734">
                          <w:t>Bayesian Knowledge Tracing Formula</w:t>
                        </w:r>
                      </w:p>
                    </w:txbxContent>
                  </v:textbox>
                </v:shape>
                <w10:wrap type="topAndBottom"/>
              </v:group>
            </w:pict>
          </mc:Fallback>
        </mc:AlternateContent>
      </w:r>
      <w:r w:rsidR="00704B25">
        <w:t>At each time step n ≥ 1, the model estimates the probability p(Ln ) of skill mastery by a student by</w:t>
      </w:r>
    </w:p>
    <w:p w14:paraId="47A6976F" w14:textId="77777777" w:rsidR="00B96503" w:rsidRDefault="00B96503" w:rsidP="00704B25"/>
    <w:p w14:paraId="0478D9C7" w14:textId="75597756" w:rsidR="00A35F93" w:rsidRDefault="0023064E" w:rsidP="00A35F93">
      <w:pPr>
        <w:pStyle w:val="Heading2"/>
      </w:pPr>
      <w:bookmarkStart w:id="8" w:name="_Toc131873637"/>
      <w:bookmarkStart w:id="9" w:name="_Toc142334391"/>
      <w:r>
        <w:t>Factor analysis model</w:t>
      </w:r>
      <w:bookmarkEnd w:id="8"/>
      <w:bookmarkEnd w:id="9"/>
      <w:r>
        <w:t>s</w:t>
      </w:r>
    </w:p>
    <w:p w14:paraId="7E93B488" w14:textId="60ACBFEB" w:rsidR="0023064E" w:rsidRPr="0023064E" w:rsidRDefault="0023064E" w:rsidP="0023064E">
      <w:r>
        <w:t xml:space="preserve">Factor analysis models are the second branch of traditional knowledge tracing methods. It plays a vital role in measuring assessments. Factor analysis models are based on Item Response Theory (IRT). This study use a data set from a commercial adaptive learning system that measures students proficiency using IRT. </w:t>
      </w:r>
      <w:r w:rsidR="00BA745F">
        <w:t>Our data set assed using a modified version of IRT which has a memory of previous performance</w:t>
      </w:r>
      <w:r w:rsidR="00203F9B">
        <w:t xml:space="preserve"> and it helps to reach the mastery level based on the students adaptive rate. </w:t>
      </w:r>
    </w:p>
    <w:p w14:paraId="2B474F28" w14:textId="1DC73B98" w:rsidR="00A35F93" w:rsidRDefault="00A35F93" w:rsidP="00A35F93">
      <w:pPr>
        <w:rPr>
          <w:color w:val="000000"/>
        </w:rPr>
      </w:pPr>
      <w:r>
        <w:t xml:space="preserve">Item </w:t>
      </w:r>
      <w:r w:rsidR="0023064E">
        <w:t>Response T</w:t>
      </w:r>
      <w:r>
        <w:t xml:space="preserve">heory is a psychometrics method, which means it is statistical framework to analyze and understand the properties of individual test items/questions and the performance of </w:t>
      </w:r>
      <w:r>
        <w:lastRenderedPageBreak/>
        <w:t xml:space="preserve">test-takers on each item. It is introduced by </w:t>
      </w:r>
      <w:sdt>
        <w:sdtPr>
          <w:rPr>
            <w:color w:val="000000"/>
          </w:rPr>
          <w:tag w:val="MENDELEY_CITATION_v3_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"/>
          <w:id w:val="1967085463"/>
          <w:placeholder>
            <w:docPart w:val="4E2391A9789D4A22991896779F7C244E"/>
          </w:placeholder>
        </w:sdtPr>
        <w:sdtContent>
          <w:r w:rsidR="00CE1302" w:rsidRPr="00CE1302">
            <w:rPr>
              <w:color w:val="000000"/>
            </w:rPr>
            <w:t>F. M. Lord et al., 1968</w:t>
          </w:r>
        </w:sdtContent>
      </w:sdt>
      <w:r>
        <w:rPr>
          <w:color w:val="000000"/>
        </w:rPr>
        <w:t xml:space="preserve">. </w:t>
      </w:r>
      <w:r w:rsidR="00BA745F">
        <w:rPr>
          <w:color w:val="000000"/>
        </w:rPr>
        <w:t>IRT performance as a logistic function.</w:t>
      </w:r>
    </w:p>
    <w:p w14:paraId="69B47D48" w14:textId="77777777" w:rsidR="00A35F93" w:rsidRPr="00BC598E" w:rsidRDefault="00A35F93" w:rsidP="00A35F93">
      <w:r>
        <w:rPr>
          <w:color w:val="000000"/>
        </w:rPr>
        <w:t xml:space="preserve">According to IRT every question has a degree of difficulty and student has a level of ability. Below equation is the basic form of ITR. </w:t>
      </w:r>
      <m:oMath>
        <m:sSub>
          <m:sSubPr>
            <m:ctrlPr>
              <w:rPr>
                <w:rFonts w:ascii="Cambria Math" w:hAnsi="Cambria Math"/>
                <w:i/>
                <w:sz w:val="22"/>
              </w:rPr>
            </m:ctrlPr>
          </m:sSubPr>
          <m:e>
            <m:r>
              <w:rPr>
                <w:rFonts w:ascii="Cambria Math" w:hAnsi="Cambria Math"/>
              </w:rPr>
              <m:t>p</m:t>
            </m:r>
          </m:e>
          <m:sub>
            <m:r>
              <w:rPr>
                <w:rFonts w:ascii="Cambria Math" w:hAnsi="Cambria Math"/>
              </w:rPr>
              <m:t>ij</m:t>
            </m:r>
          </m:sub>
        </m:sSub>
      </m:oMath>
      <w:r>
        <w:t xml:space="preserve"> is the probability of student </w:t>
      </w:r>
      <w:r w:rsidRPr="00164265">
        <w:rPr>
          <w:i/>
          <w:iCs/>
        </w:rPr>
        <w:t>i</w:t>
      </w:r>
      <w:r>
        <w:t xml:space="preserve"> answering correctly to the question </w:t>
      </w:r>
      <w:r w:rsidRPr="004D5CDE">
        <w:rPr>
          <w:i/>
          <w:iCs/>
        </w:rPr>
        <w:t>j</w:t>
      </w:r>
      <w:r>
        <w:t>. a</w:t>
      </w:r>
      <w:r w:rsidRPr="006732BE">
        <w:rPr>
          <w:vertAlign w:val="subscript"/>
        </w:rPr>
        <w:t>i</w:t>
      </w:r>
      <w:r>
        <w:rPr>
          <w:vertAlign w:val="subscript"/>
        </w:rPr>
        <w:t xml:space="preserve"> </w:t>
      </w:r>
      <w:r>
        <w:t xml:space="preserve">is the ability of student </w:t>
      </w:r>
      <w:r w:rsidRPr="006732BE">
        <w:rPr>
          <w:i/>
          <w:iCs/>
        </w:rPr>
        <w:t>i</w:t>
      </w:r>
      <w:r>
        <w:rPr>
          <w:i/>
          <w:iCs/>
        </w:rPr>
        <w:t xml:space="preserve"> </w:t>
      </w:r>
      <w:r>
        <w:t>and b</w:t>
      </w:r>
      <w:r w:rsidRPr="006732BE">
        <w:rPr>
          <w:vertAlign w:val="subscript"/>
        </w:rPr>
        <w:t>j</w:t>
      </w:r>
      <w:r>
        <w:rPr>
          <w:vertAlign w:val="subscript"/>
        </w:rPr>
        <w:t xml:space="preserve"> </w:t>
      </w:r>
      <w:r>
        <w:t xml:space="preserve">is the difficulty of the question </w:t>
      </w:r>
      <w:r w:rsidRPr="00BC598E">
        <w:rPr>
          <w:i/>
          <w:iCs/>
        </w:rPr>
        <w:t>j</w:t>
      </w:r>
      <w:r>
        <w:rPr>
          <w:i/>
          <w:iCs/>
        </w:rPr>
        <w:t>.</w:t>
      </w:r>
    </w:p>
    <w:p w14:paraId="4F806736" w14:textId="63D5E836" w:rsidR="00B96503" w:rsidRDefault="00B96503" w:rsidP="00B96503">
      <w:pPr>
        <w:pStyle w:val="Caption"/>
        <w:keepNext/>
      </w:pPr>
      <w:r>
        <w:t xml:space="preserve">Equation </w:t>
      </w:r>
      <w:r>
        <w:fldChar w:fldCharType="begin"/>
      </w:r>
      <w:r>
        <w:instrText xml:space="preserve"> STYLEREF 1 \s </w:instrText>
      </w:r>
      <w:r>
        <w:fldChar w:fldCharType="separate"/>
      </w:r>
      <w:r>
        <w:rPr>
          <w:noProof/>
        </w:rPr>
        <w:t>1</w:t>
      </w:r>
      <w:r>
        <w:fldChar w:fldCharType="end"/>
      </w:r>
      <w:r>
        <w:t>.</w:t>
      </w:r>
      <w:r>
        <w:fldChar w:fldCharType="begin"/>
      </w:r>
      <w:r>
        <w:instrText xml:space="preserve"> SEQ Equation \* ARABIC \s 1 </w:instrText>
      </w:r>
      <w:r>
        <w:fldChar w:fldCharType="separate"/>
      </w:r>
      <w:r>
        <w:rPr>
          <w:noProof/>
        </w:rPr>
        <w:t>2</w:t>
      </w:r>
      <w:r>
        <w:fldChar w:fldCharType="end"/>
      </w:r>
      <w:r>
        <w:t xml:space="preserve"> - Item Response Theory Formula</w:t>
      </w:r>
    </w:p>
    <w:p w14:paraId="4C37257F" w14:textId="77777777" w:rsidR="00A35F93" w:rsidRPr="00164265" w:rsidRDefault="00000000" w:rsidP="00A35F93">
      <w:pPr>
        <w:ind w:left="720" w:firstLine="720"/>
        <w:rPr>
          <w:sz w:val="32"/>
          <w:szCs w:val="32"/>
        </w:rPr>
      </w:pPr>
      <m:oMathPara>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ij</m:t>
              </m:r>
            </m:sub>
          </m:sSub>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sup>
              </m:sSup>
            </m:num>
            <m:den>
              <m:sSup>
                <m:sSupPr>
                  <m:ctrlPr>
                    <w:rPr>
                      <w:rFonts w:ascii="Cambria Math" w:hAnsi="Cambria Math"/>
                      <w:i/>
                      <w:sz w:val="32"/>
                      <w:szCs w:val="32"/>
                    </w:rPr>
                  </m:ctrlPr>
                </m:sSupPr>
                <m:e>
                  <m:r>
                    <w:rPr>
                      <w:rFonts w:ascii="Cambria Math" w:hAnsi="Cambria Math"/>
                      <w:sz w:val="32"/>
                      <w:szCs w:val="32"/>
                    </w:rPr>
                    <m:t>1+e</m:t>
                  </m:r>
                </m:e>
                <m:sup>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sup>
              </m:sSup>
            </m:den>
          </m:f>
        </m:oMath>
      </m:oMathPara>
    </w:p>
    <w:p w14:paraId="7AA65A04" w14:textId="77777777" w:rsidR="00A35F93" w:rsidRDefault="00A35F93" w:rsidP="00A35F93">
      <w:r>
        <w:t>Assumptions in IRT;</w:t>
      </w:r>
    </w:p>
    <w:p w14:paraId="5AD84656" w14:textId="77777777" w:rsidR="00A35F93" w:rsidRDefault="00A35F93" w:rsidP="00A35F93">
      <w:pPr>
        <w:pStyle w:val="ListParagraph"/>
        <w:numPr>
          <w:ilvl w:val="0"/>
          <w:numId w:val="4"/>
        </w:numPr>
      </w:pPr>
      <w:r>
        <w:t>Probability of student correctly answering a question model as an item response function</w:t>
      </w:r>
    </w:p>
    <w:p w14:paraId="360F26E3" w14:textId="77777777" w:rsidR="00A35F93" w:rsidRDefault="00A35F93" w:rsidP="00A35F93">
      <w:pPr>
        <w:pStyle w:val="ListParagraph"/>
        <w:numPr>
          <w:ilvl w:val="0"/>
          <w:numId w:val="4"/>
        </w:numPr>
      </w:pPr>
      <w:r>
        <w:t xml:space="preserve">Item response function monotonically increase with respect to the ability of the student </w:t>
      </w:r>
    </w:p>
    <w:p w14:paraId="7E539D8A" w14:textId="77777777" w:rsidR="00A35F93" w:rsidRPr="006057EA" w:rsidRDefault="00A35F93" w:rsidP="00A35F93">
      <w:pPr>
        <w:pStyle w:val="ListParagraph"/>
        <w:numPr>
          <w:ilvl w:val="0"/>
          <w:numId w:val="4"/>
        </w:numPr>
      </w:pPr>
      <w:r>
        <w:t xml:space="preserve">Questions are conditionally independent. </w:t>
      </w:r>
    </w:p>
    <w:p w14:paraId="68CFB77C" w14:textId="77777777" w:rsidR="00A35F93" w:rsidRDefault="00A35F93" w:rsidP="00A35F93">
      <w:pPr>
        <w:pStyle w:val="Heading2"/>
      </w:pPr>
      <w:bookmarkStart w:id="10" w:name="_Toc131873638"/>
      <w:bookmarkStart w:id="11" w:name="_Toc142334392"/>
      <w:r>
        <w:lastRenderedPageBreak/>
        <w:t>Deep knowledge tracing and Graph neural network</w:t>
      </w:r>
      <w:bookmarkEnd w:id="10"/>
      <w:bookmarkEnd w:id="11"/>
      <w:r>
        <w:t xml:space="preserve"> </w:t>
      </w:r>
    </w:p>
    <w:p w14:paraId="766BF40D" w14:textId="2414F0C0" w:rsidR="00F8172C" w:rsidRDefault="00B96503" w:rsidP="00F8172C">
      <w:r>
        <w:rPr>
          <w:noProof/>
        </w:rPr>
        <mc:AlternateContent>
          <mc:Choice Requires="wps">
            <w:drawing>
              <wp:anchor distT="0" distB="0" distL="114300" distR="114300" simplePos="0" relativeHeight="251667456" behindDoc="0" locked="0" layoutInCell="1" allowOverlap="1" wp14:anchorId="5264C83F" wp14:editId="50F7F7AF">
                <wp:simplePos x="0" y="0"/>
                <wp:positionH relativeFrom="column">
                  <wp:posOffset>19050</wp:posOffset>
                </wp:positionH>
                <wp:positionV relativeFrom="paragraph">
                  <wp:posOffset>4719955</wp:posOffset>
                </wp:positionV>
                <wp:extent cx="527685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0B6C3434" w14:textId="637664D3" w:rsidR="00B96503" w:rsidRPr="008D4053" w:rsidRDefault="00B96503" w:rsidP="00B96503">
                            <w:pPr>
                              <w:pStyle w:val="Caption"/>
                              <w:rPr>
                                <w:noProof/>
                                <w:sz w:val="24"/>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r>
                              <w:t xml:space="preserve"> - Deep Learning Knowledge Tracing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4C83F" id="Text Box 3" o:spid="_x0000_s1031" type="#_x0000_t202" style="position:absolute;left:0;text-align:left;margin-left:1.5pt;margin-top:371.65pt;width:41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" stroked="f">
                <v:textbox style="mso-fit-shape-to-text:t" inset="0,0,0,0">
                  <w:txbxContent>
                    <w:p w14:paraId="0B6C3434" w14:textId="637664D3" w:rsidR="00B96503" w:rsidRPr="008D4053" w:rsidRDefault="00B96503" w:rsidP="00B96503">
                      <w:pPr>
                        <w:pStyle w:val="Caption"/>
                        <w:rPr>
                          <w:noProof/>
                          <w:sz w:val="24"/>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r>
                        <w:t xml:space="preserve"> - Deep Learning Knowledge Tracing Methods</w:t>
                      </w:r>
                    </w:p>
                  </w:txbxContent>
                </v:textbox>
                <w10:wrap type="topAndBottom"/>
              </v:shape>
            </w:pict>
          </mc:Fallback>
        </mc:AlternateContent>
      </w:r>
      <w:r w:rsidRPr="0074762C">
        <w:rPr>
          <w:noProof/>
        </w:rPr>
        <w:drawing>
          <wp:anchor distT="0" distB="0" distL="114300" distR="114300" simplePos="0" relativeHeight="251662336" behindDoc="0" locked="0" layoutInCell="1" allowOverlap="1" wp14:anchorId="71293D10" wp14:editId="00640C48">
            <wp:simplePos x="0" y="0"/>
            <wp:positionH relativeFrom="margin">
              <wp:align>left</wp:align>
            </wp:positionH>
            <wp:positionV relativeFrom="paragraph">
              <wp:posOffset>1226185</wp:posOffset>
            </wp:positionV>
            <wp:extent cx="5276850" cy="3436718"/>
            <wp:effectExtent l="19050" t="19050" r="19050" b="11430"/>
            <wp:wrapTopAndBottom/>
            <wp:docPr id="5" name="Picture 4" descr="A diagram of a learning knowledge tracing&#10;&#10;Description automatically generated with medium confidence">
              <a:extLst xmlns:a="http://schemas.openxmlformats.org/drawingml/2006/main">
                <a:ext uri="{FF2B5EF4-FFF2-40B4-BE49-F238E27FC236}">
                  <a16:creationId xmlns:a16="http://schemas.microsoft.com/office/drawing/2014/main" id="{D91EFD0D-1F51-AE46-E11B-B67BF71C33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learning knowledge tracing&#10;&#10;Description automatically generated with medium confidence">
                      <a:extLst>
                        <a:ext uri="{FF2B5EF4-FFF2-40B4-BE49-F238E27FC236}">
                          <a16:creationId xmlns:a16="http://schemas.microsoft.com/office/drawing/2014/main" id="{D91EFD0D-1F51-AE46-E11B-B67BF71C33F5}"/>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6850" cy="3436718"/>
                    </a:xfrm>
                    <a:prstGeom prst="rect">
                      <a:avLst/>
                    </a:prstGeom>
                    <a:ln>
                      <a:solidFill>
                        <a:schemeClr val="accent1"/>
                      </a:solidFill>
                    </a:ln>
                  </pic:spPr>
                </pic:pic>
              </a:graphicData>
            </a:graphic>
          </wp:anchor>
        </w:drawing>
      </w:r>
      <w:sdt>
        <w:sdtPr>
          <w:rPr>
            <w:color w:val="000000"/>
          </w:rPr>
          <w:tag w:val="MENDELEY_CITATION_v3_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"/>
          <w:id w:val="-1327351270"/>
          <w:placeholder>
            <w:docPart w:val="4E2391A9789D4A22991896779F7C244E"/>
          </w:placeholder>
        </w:sdtPr>
        <w:sdtContent>
          <w:r w:rsidR="00CE1302" w:rsidRPr="00CE1302">
            <w:rPr>
              <w:color w:val="000000"/>
            </w:rPr>
            <w:t>Piech et al., (2015)</w:t>
          </w:r>
        </w:sdtContent>
      </w:sdt>
      <w:r w:rsidR="00A35F93">
        <w:rPr>
          <w:color w:val="000000"/>
        </w:rPr>
        <w:t xml:space="preserve"> </w:t>
      </w:r>
      <w:r w:rsidR="00A35F93">
        <w:t>Lead</w:t>
      </w:r>
      <w:r w:rsidR="00A35F93" w:rsidRPr="00446ECB">
        <w:t xml:space="preserve"> </w:t>
      </w:r>
      <w:r w:rsidR="00A35F93">
        <w:t xml:space="preserve">the </w:t>
      </w:r>
      <w:r w:rsidR="00A35F93" w:rsidRPr="00720D59">
        <w:rPr>
          <w:b/>
          <w:bCs/>
        </w:rPr>
        <w:t>Deep Knowledge Tracing</w:t>
      </w:r>
      <w:r w:rsidR="00A35F93">
        <w:t xml:space="preserve"> </w:t>
      </w:r>
      <w:r w:rsidR="00A35F93">
        <w:rPr>
          <w:b/>
          <w:bCs/>
        </w:rPr>
        <w:t>(DKT)</w:t>
      </w:r>
      <w:r w:rsidR="00A12A6B">
        <w:rPr>
          <w:b/>
          <w:bCs/>
        </w:rPr>
        <w:t xml:space="preserve"> </w:t>
      </w:r>
      <w:r w:rsidR="00A12A6B">
        <w:t xml:space="preserve">introducing deep knowledge tracing </w:t>
      </w:r>
      <w:r w:rsidR="00A35F93">
        <w:rPr>
          <w:b/>
          <w:bCs/>
        </w:rPr>
        <w:t xml:space="preserve">. </w:t>
      </w:r>
      <w:r w:rsidR="00A35F93">
        <w:t>DKT mainly uses deep learning to predict students' ability to answer a question correctly.</w:t>
      </w:r>
      <w:r w:rsidR="0074762C">
        <w:t xml:space="preserve"> DKT models have outperformed traditional knowledge tracing models. </w:t>
      </w:r>
      <w:r w:rsidR="00A12A6B">
        <w:t xml:space="preserve"> From the machine learning perspective knowledge tracing is sequence modeling task. It try to predict the next state of the sequence </w:t>
      </w:r>
      <w:r w:rsidR="002911E4">
        <w:t>(students</w:t>
      </w:r>
      <w:r w:rsidR="00A12A6B">
        <w:t xml:space="preserve"> ability to answer the next question given the previous questions and performance). Hence deep learning models have use Recurrent Neural Networks (RNN) or Long Short Memory (LSTM) to model the sequence. </w:t>
      </w:r>
      <w:r w:rsidR="00F8172C">
        <w:t xml:space="preserve">There are many branches under DKT. </w:t>
      </w:r>
    </w:p>
    <w:p w14:paraId="64EEDC2F" w14:textId="53A171A5" w:rsidR="002911E4" w:rsidRDefault="002911E4" w:rsidP="00A35F93"/>
    <w:p w14:paraId="37C6F410" w14:textId="7ABF5489" w:rsidR="0074762C" w:rsidRDefault="002911E4" w:rsidP="00F8172C">
      <w:r>
        <w:t>Despite its encouraging performance DKT models had some drawbacks. They cannot predict the outcome of questions related to multiple skills. Also, it can not model the connection between multiple skills.</w:t>
      </w:r>
      <w:r w:rsidR="00BD663C">
        <w:t xml:space="preserve"> It also assumes that all the questions are related to each other with the same probability which is not likely to happen all the time. </w:t>
      </w:r>
      <w:r w:rsidR="00F8172C">
        <w:t xml:space="preserve"> Researchers try to overcome these limitations using Extended-deep knowledge tracing, which introduces by </w:t>
      </w:r>
      <w:sdt>
        <w:sdtPr>
          <w:rPr>
            <w:color w:val="000000"/>
          </w:rPr>
          <w:tag w:val="MENDELEY_CITATION_v3_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"/>
          <w:id w:val="282693661"/>
          <w:placeholder>
            <w:docPart w:val="DefaultPlaceholder_-1854013440"/>
          </w:placeholder>
        </w:sdtPr>
        <w:sdtContent>
          <w:r w:rsidR="00CE1302" w:rsidRPr="00CE1302">
            <w:rPr>
              <w:color w:val="000000"/>
            </w:rPr>
            <w:t>(Piech et al., 2015)</w:t>
          </w:r>
        </w:sdtContent>
      </w:sdt>
      <w:r w:rsidR="00F8172C">
        <w:t xml:space="preserve">. They added additional student features such as previous knowledge, question answering rates and time spent </w:t>
      </w:r>
      <w:r w:rsidR="00F8172C">
        <w:lastRenderedPageBreak/>
        <w:t xml:space="preserve">on learning and practice; and, exercise features, such as textual information, question difficulty, skill hierarchies and skill dependencies. </w:t>
      </w:r>
    </w:p>
    <w:p w14:paraId="43152CA6" w14:textId="1CAE7E91" w:rsidR="009029AA" w:rsidRDefault="00F8172C" w:rsidP="00A35F93">
      <w:r>
        <w:t xml:space="preserve">But these limitations successfully overcome by </w:t>
      </w:r>
      <w:r w:rsidR="0074762C">
        <w:t xml:space="preserve">Graph based Knowledge Tracing models. </w:t>
      </w:r>
      <w:r>
        <w:t xml:space="preserve">They can integrate the relationship between knowledge concepts and questions. </w:t>
      </w:r>
      <w:sdt>
        <w:sdtPr>
          <w:rPr>
            <w:color w:val="000000"/>
          </w:rPr>
          <w:tag w:val="MENDELEY_CITATION_v3_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"/>
          <w:id w:val="1900084608"/>
          <w:placeholder>
            <w:docPart w:val="DefaultPlaceholder_-1854013440"/>
          </w:placeholder>
        </w:sdtPr>
        <w:sdtContent>
          <w:r w:rsidR="00CE1302" w:rsidRPr="00CE1302">
            <w:rPr>
              <w:color w:val="000000"/>
            </w:rPr>
            <w:t>Nakagawa et al., 2019</w:t>
          </w:r>
        </w:sdtContent>
      </w:sdt>
      <w:r w:rsidR="008718F7">
        <w:rPr>
          <w:color w:val="000000"/>
        </w:rPr>
        <w:t xml:space="preserve"> introduced Graph based knowledge tracing. They present knowledge concepts by nodes and relationships between them using edges. The</w:t>
      </w:r>
      <w:r w:rsidR="007069C4">
        <w:rPr>
          <w:color w:val="000000"/>
        </w:rPr>
        <w:t xml:space="preserve">y formulated the problems as time series classification problem at node level. </w:t>
      </w:r>
    </w:p>
    <w:p w14:paraId="4EFFB10C" w14:textId="6C0B6A6A" w:rsidR="00A35F93" w:rsidRDefault="00A35F93" w:rsidP="00A35F93">
      <w:pPr>
        <w:rPr>
          <w:color w:val="000000"/>
        </w:rPr>
      </w:pPr>
      <w:r>
        <w:t xml:space="preserve">According to </w:t>
      </w:r>
      <w:sdt>
        <w:sdtPr>
          <w:rPr>
            <w:color w:val="000000"/>
          </w:rPr>
          <w:tag w:val="MENDELEY_CITATION_v3_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"/>
          <w:id w:val="-922878791"/>
          <w:placeholder>
            <w:docPart w:val="4E2391A9789D4A22991896779F7C244E"/>
          </w:placeholder>
        </w:sdtPr>
        <w:sdtContent>
          <w:r w:rsidR="00CE1302" w:rsidRPr="00CE1302">
            <w:rPr>
              <w:color w:val="000000"/>
            </w:rPr>
            <w:t>(Abdelrahman et al., 2023)</w:t>
          </w:r>
        </w:sdtContent>
      </w:sdt>
      <w:r>
        <w:rPr>
          <w:color w:val="000000"/>
        </w:rPr>
        <w:t xml:space="preserve"> there are three main graph-based KT models. They are </w:t>
      </w:r>
    </w:p>
    <w:p w14:paraId="42380A94" w14:textId="77777777" w:rsidR="00A35F93" w:rsidRPr="00E734D4" w:rsidRDefault="00A35F93" w:rsidP="00A35F93">
      <w:pPr>
        <w:pStyle w:val="ListParagraph"/>
        <w:numPr>
          <w:ilvl w:val="0"/>
          <w:numId w:val="5"/>
        </w:numPr>
        <w:rPr>
          <w:color w:val="000000"/>
        </w:rPr>
      </w:pPr>
      <w:r w:rsidRPr="00E734D4">
        <w:rPr>
          <w:color w:val="000000"/>
        </w:rPr>
        <w:t>graph</w:t>
      </w:r>
      <w:r>
        <w:rPr>
          <w:color w:val="000000"/>
        </w:rPr>
        <w:t>-based</w:t>
      </w:r>
      <w:r w:rsidRPr="00E734D4">
        <w:rPr>
          <w:color w:val="000000"/>
        </w:rPr>
        <w:t xml:space="preserve"> knowledge tracing </w:t>
      </w:r>
    </w:p>
    <w:p w14:paraId="7AFA94D9" w14:textId="77777777" w:rsidR="00A35F93" w:rsidRPr="00E734D4" w:rsidRDefault="00A35F93" w:rsidP="00A35F93">
      <w:pPr>
        <w:pStyle w:val="ListParagraph"/>
        <w:numPr>
          <w:ilvl w:val="0"/>
          <w:numId w:val="5"/>
        </w:numPr>
        <w:rPr>
          <w:color w:val="000000"/>
        </w:rPr>
      </w:pPr>
      <w:r w:rsidRPr="00E734D4">
        <w:rPr>
          <w:color w:val="000000"/>
        </w:rPr>
        <w:t>graph</w:t>
      </w:r>
      <w:r>
        <w:rPr>
          <w:color w:val="000000"/>
        </w:rPr>
        <w:t>-</w:t>
      </w:r>
      <w:r w:rsidRPr="00E734D4">
        <w:rPr>
          <w:color w:val="000000"/>
        </w:rPr>
        <w:t xml:space="preserve">based interaction knowledge tracing </w:t>
      </w:r>
    </w:p>
    <w:p w14:paraId="7A2D34CD" w14:textId="77777777" w:rsidR="00A35F93" w:rsidRDefault="00A35F93" w:rsidP="00A35F93">
      <w:pPr>
        <w:pStyle w:val="ListParagraph"/>
        <w:numPr>
          <w:ilvl w:val="0"/>
          <w:numId w:val="5"/>
        </w:numPr>
        <w:rPr>
          <w:color w:val="000000"/>
        </w:rPr>
      </w:pPr>
      <w:r w:rsidRPr="00E734D4">
        <w:rPr>
          <w:color w:val="000000"/>
        </w:rPr>
        <w:t>structure</w:t>
      </w:r>
      <w:r>
        <w:rPr>
          <w:color w:val="000000"/>
        </w:rPr>
        <w:t>-</w:t>
      </w:r>
      <w:r w:rsidRPr="00E734D4">
        <w:rPr>
          <w:color w:val="000000"/>
        </w:rPr>
        <w:t xml:space="preserve">based knowledge tracing </w:t>
      </w:r>
      <w:r>
        <w:rPr>
          <w:color w:val="000000"/>
        </w:rPr>
        <w:t>(SBKT)</w:t>
      </w:r>
    </w:p>
    <w:p w14:paraId="334F92EF" w14:textId="77777777" w:rsidR="00A35F93" w:rsidRDefault="00A35F93" w:rsidP="00A35F93">
      <w:pPr>
        <w:rPr>
          <w:color w:val="000000"/>
        </w:rPr>
      </w:pPr>
      <w:r>
        <w:rPr>
          <w:color w:val="000000"/>
        </w:rPr>
        <w:t xml:space="preserve">This research leans toward structure-based knowledge tracing as we use knowledge graphs representing relationships between knowledge concepts (KC/learning objective (LO) as per our data set). </w:t>
      </w:r>
    </w:p>
    <w:p w14:paraId="0EC4BB69" w14:textId="3A6FF3C2" w:rsidR="00A35F93" w:rsidRPr="005C2CF6" w:rsidRDefault="00000000" w:rsidP="00A35F93">
      <w:pPr>
        <w:rPr>
          <w:color w:val="000000"/>
        </w:rPr>
      </w:pPr>
      <w:sdt>
        <w:sdtPr>
          <w:rPr>
            <w:color w:val="000000"/>
          </w:rPr>
          <w:tag w:val="MENDELEY_CITATION_v3_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"/>
          <w:id w:val="-1798443660"/>
          <w:placeholder>
            <w:docPart w:val="4E2391A9789D4A22991896779F7C244E"/>
          </w:placeholder>
        </w:sdtPr>
        <w:sdtContent>
          <w:r w:rsidR="00CE1302" w:rsidRPr="00CE1302">
            <w:rPr>
              <w:color w:val="000000"/>
            </w:rPr>
            <w:t>Tong et al.,(2020)</w:t>
          </w:r>
        </w:sdtContent>
      </w:sdt>
      <w:r w:rsidR="00A35F93" w:rsidRPr="005C2CF6">
        <w:rPr>
          <w:color w:val="000000"/>
        </w:rPr>
        <w:t xml:space="preserve"> introduced the structure</w:t>
      </w:r>
      <w:r w:rsidR="00A35F93">
        <w:rPr>
          <w:color w:val="000000"/>
        </w:rPr>
        <w:t>-</w:t>
      </w:r>
      <w:r w:rsidR="00A35F93" w:rsidRPr="005C2CF6">
        <w:rPr>
          <w:color w:val="000000"/>
        </w:rPr>
        <w:t>based knowledge tracing method. They have t</w:t>
      </w:r>
      <w:r w:rsidR="00A35F93">
        <w:rPr>
          <w:color w:val="000000"/>
        </w:rPr>
        <w:t>ri</w:t>
      </w:r>
      <w:r w:rsidR="00A35F93" w:rsidRPr="005C2CF6">
        <w:rPr>
          <w:color w:val="000000"/>
        </w:rPr>
        <w:t xml:space="preserve">ed to solve two main challenges in this paper. They are </w:t>
      </w:r>
      <w:r w:rsidR="00A35F93">
        <w:rPr>
          <w:color w:val="000000"/>
        </w:rPr>
        <w:t xml:space="preserve">the </w:t>
      </w:r>
      <w:r w:rsidR="00A35F93" w:rsidRPr="005C2CF6">
        <w:rPr>
          <w:color w:val="000000"/>
        </w:rPr>
        <w:t xml:space="preserve">temporal impact of exercise sequence and </w:t>
      </w:r>
      <w:r w:rsidR="00A35F93">
        <w:rPr>
          <w:color w:val="000000"/>
        </w:rPr>
        <w:t xml:space="preserve">the </w:t>
      </w:r>
      <w:r w:rsidR="00A35F93" w:rsidRPr="005C2CF6">
        <w:rPr>
          <w:color w:val="000000"/>
        </w:rPr>
        <w:t>spatial impact of the knowledge structure or knowledge graph. In order to solve these challenges, they have introduced structure</w:t>
      </w:r>
      <w:r w:rsidR="00A35F93">
        <w:rPr>
          <w:color w:val="000000"/>
        </w:rPr>
        <w:t>-</w:t>
      </w:r>
      <w:r w:rsidR="00A35F93" w:rsidRPr="005C2CF6">
        <w:rPr>
          <w:color w:val="000000"/>
        </w:rPr>
        <w:t>based knowledge tracing</w:t>
      </w:r>
      <w:r w:rsidR="00A35F93">
        <w:rPr>
          <w:color w:val="000000"/>
        </w:rPr>
        <w:t xml:space="preserve">(SBKT). SBKT </w:t>
      </w:r>
      <w:r w:rsidR="00A35F93" w:rsidRPr="009A429F">
        <w:rPr>
          <w:color w:val="000000"/>
        </w:rPr>
        <w:t xml:space="preserve">can simultaneously model the temporal and spatial </w:t>
      </w:r>
      <w:r w:rsidR="00A35F93">
        <w:rPr>
          <w:color w:val="000000"/>
        </w:rPr>
        <w:t>impacts.</w:t>
      </w:r>
    </w:p>
    <w:p w14:paraId="2C5663CB" w14:textId="77777777" w:rsidR="00A35F93" w:rsidRDefault="00A35F93" w:rsidP="00A35F93">
      <w:pPr>
        <w:keepNext/>
      </w:pPr>
      <w:r>
        <w:rPr>
          <w:noProof/>
        </w:rPr>
        <w:lastRenderedPageBreak/>
        <w:drawing>
          <wp:inline distT="0" distB="0" distL="0" distR="0" wp14:anchorId="0B241730" wp14:editId="029A3E32">
            <wp:extent cx="5943600" cy="2008505"/>
            <wp:effectExtent l="0" t="0" r="0" b="0"/>
            <wp:docPr id="1334786430"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86430" name="Picture 1" descr="Diagram&#10;&#10;Description automatically generated with low confidence"/>
                    <pic:cNvPicPr/>
                  </pic:nvPicPr>
                  <pic:blipFill>
                    <a:blip r:embed="rId12"/>
                    <a:stretch>
                      <a:fillRect/>
                    </a:stretch>
                  </pic:blipFill>
                  <pic:spPr>
                    <a:xfrm>
                      <a:off x="0" y="0"/>
                      <a:ext cx="5943600" cy="2008505"/>
                    </a:xfrm>
                    <a:prstGeom prst="rect">
                      <a:avLst/>
                    </a:prstGeom>
                  </pic:spPr>
                </pic:pic>
              </a:graphicData>
            </a:graphic>
          </wp:inline>
        </w:drawing>
      </w:r>
    </w:p>
    <w:p w14:paraId="093F2284" w14:textId="6F000D8C" w:rsidR="00A35F93" w:rsidRPr="000C6025" w:rsidRDefault="00A35F93" w:rsidP="00A35F93">
      <w:pPr>
        <w:pStyle w:val="Caption"/>
        <w:rPr>
          <w:color w:val="000000"/>
        </w:rPr>
      </w:pPr>
      <w:bookmarkStart w:id="12" w:name="_Ref131787077"/>
      <w:bookmarkStart w:id="13" w:name="_Toc131788236"/>
      <w:r>
        <w:t xml:space="preserve">Figure </w:t>
      </w:r>
      <w:r w:rsidR="00B96503">
        <w:fldChar w:fldCharType="begin"/>
      </w:r>
      <w:r w:rsidR="00B96503">
        <w:instrText xml:space="preserve"> STYLEREF 1 \s </w:instrText>
      </w:r>
      <w:r w:rsidR="00B96503">
        <w:fldChar w:fldCharType="separate"/>
      </w:r>
      <w:r w:rsidR="00B96503">
        <w:rPr>
          <w:noProof/>
        </w:rPr>
        <w:t>1</w:t>
      </w:r>
      <w:r w:rsidR="00B96503">
        <w:fldChar w:fldCharType="end"/>
      </w:r>
      <w:r w:rsidR="00B96503">
        <w:t>.</w:t>
      </w:r>
      <w:r w:rsidR="00B96503">
        <w:fldChar w:fldCharType="begin"/>
      </w:r>
      <w:r w:rsidR="00B96503">
        <w:instrText xml:space="preserve"> SEQ Figure \* ARABIC \s 1 </w:instrText>
      </w:r>
      <w:r w:rsidR="00B96503">
        <w:fldChar w:fldCharType="separate"/>
      </w:r>
      <w:r w:rsidR="00B96503">
        <w:rPr>
          <w:noProof/>
        </w:rPr>
        <w:t>3</w:t>
      </w:r>
      <w:r w:rsidR="00B96503">
        <w:fldChar w:fldCharType="end"/>
      </w:r>
      <w:bookmarkEnd w:id="12"/>
      <w:r>
        <w:t xml:space="preserve"> structure based knowledge tracing </w:t>
      </w:r>
      <w:sdt>
        <w:sdtPr>
          <w:rPr>
            <w:i w:val="0"/>
            <w:color w:val="000000"/>
          </w:rPr>
          <w:tag w:val="MENDELEY_CITATION_v3_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"/>
          <w:id w:val="953669835"/>
          <w:placeholder>
            <w:docPart w:val="4E2391A9789D4A22991896779F7C244E"/>
          </w:placeholder>
        </w:sdtPr>
        <w:sdtContent>
          <w:r w:rsidR="00CE1302" w:rsidRPr="00CE1302">
            <w:rPr>
              <w:i w:val="0"/>
              <w:color w:val="000000"/>
            </w:rPr>
            <w:t>(Tong et al., 2020)</w:t>
          </w:r>
        </w:sdtContent>
      </w:sdt>
      <w:bookmarkEnd w:id="13"/>
      <w:r>
        <w:t xml:space="preserve"> </w:t>
      </w:r>
    </w:p>
    <w:p w14:paraId="561BC52B" w14:textId="77777777" w:rsidR="00A35F93" w:rsidRDefault="00A35F93" w:rsidP="00A35F93">
      <w:pPr>
        <w:rPr>
          <w:color w:val="000000"/>
        </w:rPr>
      </w:pPr>
      <w:r>
        <w:rPr>
          <w:color w:val="000000"/>
        </w:rPr>
        <w:fldChar w:fldCharType="begin"/>
      </w:r>
      <w:r>
        <w:rPr>
          <w:color w:val="000000"/>
        </w:rPr>
        <w:instrText xml:space="preserve"> REF _Ref131787077 \h </w:instrText>
      </w:r>
      <w:r>
        <w:rPr>
          <w:color w:val="000000"/>
        </w:rPr>
      </w:r>
      <w:r>
        <w:rPr>
          <w:color w:val="000000"/>
        </w:rPr>
        <w:fldChar w:fldCharType="separate"/>
      </w:r>
      <w:r>
        <w:t xml:space="preserve">Figure </w:t>
      </w:r>
      <w:r>
        <w:rPr>
          <w:noProof/>
        </w:rPr>
        <w:t>2</w:t>
      </w:r>
      <w:r>
        <w:noBreakHyphen/>
      </w:r>
      <w:r>
        <w:rPr>
          <w:noProof/>
        </w:rPr>
        <w:t>1</w:t>
      </w:r>
      <w:r>
        <w:rPr>
          <w:color w:val="000000"/>
        </w:rPr>
        <w:fldChar w:fldCharType="end"/>
      </w:r>
      <w:r>
        <w:rPr>
          <w:color w:val="000000"/>
        </w:rPr>
        <w:t xml:space="preserve"> depict sequence of exercises related to one knowledge structure. Under this structurer there are connected concepts. They are either prerequisites or similar concepts. As the student proceed with the question students knowledge statues of each concept change. It is shown in the radar map in the top.  Changes in radar map shows the temporal impact of the students’ knowledge statues and knowledge structures shows how responses impact the learning concept and related(influenced) concepts, which is the spatial impact.</w:t>
      </w:r>
    </w:p>
    <w:p w14:paraId="733DC5B6" w14:textId="55F4B940" w:rsidR="009029AA" w:rsidRDefault="007C1F10" w:rsidP="007C1F10">
      <w:pPr>
        <w:pStyle w:val="Heading3"/>
      </w:pPr>
      <w:r>
        <w:t xml:space="preserve">Graph Neural Network </w:t>
      </w:r>
    </w:p>
    <w:p w14:paraId="09A3EB02" w14:textId="54D253B4" w:rsidR="004144A8" w:rsidRDefault="004144A8" w:rsidP="004144A8">
      <w:r w:rsidRPr="004144A8">
        <w:t>The rapid development of internet technology and web applications has led to a vast amount of data being generated on the internet, which can be used to create valuable knowledge.</w:t>
      </w:r>
      <w:r>
        <w:t xml:space="preserve"> Such knowledge lead to create knowledge graphs. Graph Neural Network (GNN) created to learn from such knowledge graphs and predict the unknown. GNN are a class of deep learning methods designed to perform inference on data described by graphs. They are neural networks that can be directly applied to graphs, allowing for node-level, edge-level, and graph-level prediction tasks </w:t>
      </w:r>
      <w:sdt>
        <w:sdtPr>
          <w:rPr>
            <w:color w:val="000000"/>
          </w:rPr>
          <w:tag w:val="MENDELEY_CITATION_v3_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"/>
          <w:id w:val="744230659"/>
          <w:placeholder>
            <w:docPart w:val="DefaultPlaceholder_-1854013440"/>
          </w:placeholder>
        </w:sdtPr>
        <w:sdtContent>
          <w:r w:rsidR="00CE1302" w:rsidRPr="00CE1302">
            <w:rPr>
              <w:color w:val="000000"/>
            </w:rPr>
            <w:t>(Ye et al., 2022)</w:t>
          </w:r>
        </w:sdtContent>
      </w:sdt>
      <w:r>
        <w:t>.</w:t>
      </w:r>
    </w:p>
    <w:p w14:paraId="2AB7C310" w14:textId="043E3EF1" w:rsidR="00CE1302" w:rsidRDefault="00CE1302" w:rsidP="00CE1302">
      <w:r>
        <w:t xml:space="preserve">The message parsing process is what allows GNNs to learn from the structure of the graph. By sending messages to each other, the nodes in the graph are able to share information about their local neighborhoods. This information can then be used to update the nodes' states, which in turn can be used to make predictions about the graph. There are a variety of different message parsing functions that can be used in GNNs. The choice of message parsing function depends on the specific task that the GNN is being used for. For example, if the GNN is being used to predict the </w:t>
      </w:r>
      <w:r>
        <w:lastRenderedPageBreak/>
        <w:t xml:space="preserve">relationship between two entities, then the message parsing function might be designed to extract features from the entities and their relationships </w:t>
      </w:r>
      <w:sdt>
        <w:sdtPr>
          <w:tag w:val="MENDELEY_CITATION_v3_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"/>
          <w:id w:val="1184016759"/>
          <w:placeholder>
            <w:docPart w:val="DefaultPlaceholder_-1854013440"/>
          </w:placeholder>
        </w:sdtPr>
        <w:sdtContent>
          <w:r>
            <w:rPr>
              <w:rFonts w:eastAsia="Times New Roman"/>
            </w:rPr>
            <w:t>(Serra &amp; Niepert, 2023)</w:t>
          </w:r>
        </w:sdtContent>
      </w:sdt>
      <w:r>
        <w:t>.</w:t>
      </w:r>
    </w:p>
    <w:p w14:paraId="63024AC1" w14:textId="77777777" w:rsidR="00A35F93" w:rsidRDefault="00A35F93" w:rsidP="00A35F93">
      <w:pPr>
        <w:pStyle w:val="Heading2"/>
      </w:pPr>
      <w:bookmarkStart w:id="14" w:name="_Toc131873640"/>
      <w:bookmarkStart w:id="15" w:name="_Toc142334394"/>
      <w:r>
        <w:t>Leaners characteristics</w:t>
      </w:r>
      <w:bookmarkEnd w:id="14"/>
      <w:bookmarkEnd w:id="15"/>
      <w:r>
        <w:t xml:space="preserve"> </w:t>
      </w:r>
    </w:p>
    <w:p w14:paraId="69FAC47F" w14:textId="672572C8" w:rsidR="00A35F93" w:rsidRDefault="00000000" w:rsidP="00A35F93">
      <w:pPr>
        <w:rPr>
          <w:color w:val="000000"/>
        </w:rPr>
      </w:pPr>
      <w:sdt>
        <w:sdtPr>
          <w:rPr>
            <w:color w:val="000000"/>
          </w:rPr>
          <w:tag w:val="MENDELEY_CITATION_v3_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"/>
          <w:id w:val="-1646421224"/>
          <w:placeholder>
            <w:docPart w:val="4E2391A9789D4A22991896779F7C244E"/>
          </w:placeholder>
        </w:sdtPr>
        <w:sdtContent>
          <w:r w:rsidR="00CE1302" w:rsidRPr="00CE1302">
            <w:rPr>
              <w:color w:val="000000"/>
            </w:rPr>
            <w:t>Hemmler and Ifenthaler, (2022)</w:t>
          </w:r>
        </w:sdtContent>
      </w:sdt>
      <w:r w:rsidR="00A35F93">
        <w:rPr>
          <w:color w:val="000000"/>
        </w:rPr>
        <w:t xml:space="preserve"> have identified internal and external indicators of the learning context for supporting adaptive learning. Based on the authors internal dimensions, Past performance is a one dimension that support toward adaptive learning. It can be measure through previous grades, rank, previous experience with the course content, prior credits and course repetition. All these indicators are included in our data set. Additionally under skills and abilities dimension, prior knowledge indicator also captured in our data set. In contrary there are many other dimensions such as demographics, learning approach, emotions, perception towards teacher/course and etc. Hence our study limited only to student performance and skill/abilities dimension when analyzing learners characteristics in an adaptive learning environment. </w:t>
      </w:r>
    </w:p>
    <w:p w14:paraId="54513C0A" w14:textId="1A7CCCF7" w:rsidR="00A35F93" w:rsidRDefault="00000000" w:rsidP="00A35F93">
      <w:pPr>
        <w:rPr>
          <w:color w:val="000000"/>
        </w:rPr>
      </w:pPr>
      <w:sdt>
        <w:sdtPr>
          <w:rPr>
            <w:color w:val="000000"/>
          </w:rPr>
          <w:tag w:val="MENDELEY_CITATION_v3_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"/>
          <w:id w:val="-120231150"/>
          <w:placeholder>
            <w:docPart w:val="4E2391A9789D4A22991896779F7C244E"/>
          </w:placeholder>
        </w:sdtPr>
        <w:sdtContent>
          <w:r w:rsidR="00CE1302" w:rsidRPr="00CE1302">
            <w:rPr>
              <w:color w:val="000000"/>
            </w:rPr>
            <w:t>Afini Normadhi et al.,( 2019)</w:t>
          </w:r>
        </w:sdtContent>
      </w:sdt>
      <w:r w:rsidR="00A35F93">
        <w:rPr>
          <w:color w:val="000000"/>
        </w:rPr>
        <w:t xml:space="preserve"> summarize learners personal traits in 3 main domains and the relevant sub domains. </w:t>
      </w:r>
    </w:p>
    <w:p w14:paraId="4B7927CB" w14:textId="77777777" w:rsidR="00A35F93" w:rsidRPr="004E22F2" w:rsidRDefault="00A35F93" w:rsidP="00A35F93">
      <w:pPr>
        <w:pStyle w:val="ListParagraph"/>
        <w:numPr>
          <w:ilvl w:val="0"/>
          <w:numId w:val="3"/>
        </w:numPr>
        <w:rPr>
          <w:color w:val="000000"/>
        </w:rPr>
      </w:pPr>
      <w:r w:rsidRPr="004E22F2">
        <w:rPr>
          <w:color w:val="000000"/>
        </w:rPr>
        <w:t xml:space="preserve">Cognition – learning style /cognitive style/ prior knowledge/ personality type/thinking process/working memory capacity. </w:t>
      </w:r>
    </w:p>
    <w:p w14:paraId="01F880A0" w14:textId="77777777" w:rsidR="00A35F93" w:rsidRPr="004E22F2" w:rsidRDefault="00A35F93" w:rsidP="00A35F93">
      <w:pPr>
        <w:pStyle w:val="ListParagraph"/>
        <w:numPr>
          <w:ilvl w:val="0"/>
          <w:numId w:val="3"/>
        </w:numPr>
        <w:rPr>
          <w:color w:val="000000"/>
        </w:rPr>
      </w:pPr>
      <w:r w:rsidRPr="004E22F2">
        <w:rPr>
          <w:color w:val="000000"/>
        </w:rPr>
        <w:t xml:space="preserve">Affective – emotions/ mental state/ engagement </w:t>
      </w:r>
    </w:p>
    <w:p w14:paraId="356B207D" w14:textId="77777777" w:rsidR="00A35F93" w:rsidRPr="004E22F2" w:rsidRDefault="00A35F93" w:rsidP="00A35F93">
      <w:pPr>
        <w:pStyle w:val="ListParagraph"/>
        <w:numPr>
          <w:ilvl w:val="0"/>
          <w:numId w:val="3"/>
        </w:numPr>
        <w:rPr>
          <w:color w:val="000000"/>
        </w:rPr>
      </w:pPr>
      <w:r w:rsidRPr="004E22F2">
        <w:rPr>
          <w:color w:val="000000"/>
        </w:rPr>
        <w:t>Behavior/psychomotor – cognitive abilities/ performance</w:t>
      </w:r>
    </w:p>
    <w:p w14:paraId="69CA3540" w14:textId="77777777" w:rsidR="00A35F93" w:rsidRDefault="00A35F93" w:rsidP="00A35F93">
      <w:pPr>
        <w:rPr>
          <w:color w:val="000000"/>
        </w:rPr>
      </w:pPr>
      <w:r>
        <w:rPr>
          <w:color w:val="000000"/>
        </w:rPr>
        <w:t xml:space="preserve">Our study based on performance under </w:t>
      </w:r>
      <w:r w:rsidRPr="004E22F2">
        <w:rPr>
          <w:color w:val="000000"/>
        </w:rPr>
        <w:t>Behavior/psychomotor</w:t>
      </w:r>
      <w:r>
        <w:rPr>
          <w:color w:val="000000"/>
        </w:rPr>
        <w:t xml:space="preserve"> and prior knowledge under cognition.</w:t>
      </w:r>
    </w:p>
    <w:p w14:paraId="0D69C0EE" w14:textId="303AA4D0" w:rsidR="00A35F93" w:rsidRDefault="00A35F93" w:rsidP="00A35F93">
      <w:pPr>
        <w:rPr>
          <w:color w:val="000000"/>
        </w:rPr>
      </w:pPr>
      <w:r>
        <w:rPr>
          <w:color w:val="000000"/>
        </w:rPr>
        <w:t>Authors conclude most of the adaptive learning environments build on personal traits under cognitive learning domain. Most frequently used personal trait identification method is computer based detection using machine learning (majority ) , without machine learning or hybrid approach. Authors mentioned most of the research work suffer with small sample size which address in our study. And our work intend to use knowledge graph based approach which was not used mention in</w:t>
      </w:r>
      <w:r w:rsidRPr="00EA62A5">
        <w:rPr>
          <w:color w:val="000000"/>
        </w:rPr>
        <w:t xml:space="preserve"> </w:t>
      </w:r>
      <w:sdt>
        <w:sdtPr>
          <w:rPr>
            <w:color w:val="000000"/>
          </w:rPr>
          <w:tag w:val="MENDELEY_CITATION_v3_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"/>
          <w:id w:val="-984548195"/>
          <w:placeholder>
            <w:docPart w:val="E5A1EDE3485044878ACB262694AE0713"/>
          </w:placeholder>
        </w:sdtPr>
        <w:sdtContent>
          <w:r w:rsidR="00CE1302" w:rsidRPr="00CE1302">
            <w:rPr>
              <w:color w:val="000000"/>
            </w:rPr>
            <w:t>(Afini Normadhi et al., 2019)</w:t>
          </w:r>
        </w:sdtContent>
      </w:sdt>
      <w:r>
        <w:rPr>
          <w:color w:val="000000"/>
        </w:rPr>
        <w:t xml:space="preserve"> literature review from 2007-2017. </w:t>
      </w:r>
    </w:p>
    <w:p w14:paraId="2D1B146C" w14:textId="60EA9A5E" w:rsidR="00A35F93" w:rsidRDefault="00000000" w:rsidP="00A35F93">
      <w:pPr>
        <w:rPr>
          <w:color w:val="000000"/>
        </w:rPr>
      </w:pPr>
      <w:sdt>
        <w:sdtPr>
          <w:rPr>
            <w:color w:val="000000"/>
          </w:rPr>
          <w:tag w:val="MENDELEY_CITATION_v3_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"/>
          <w:id w:val="-1520773858"/>
          <w:placeholder>
            <w:docPart w:val="4E2391A9789D4A22991896779F7C244E"/>
          </w:placeholder>
        </w:sdtPr>
        <w:sdtContent>
          <w:r w:rsidR="00CE1302" w:rsidRPr="00CE1302">
            <w:rPr>
              <w:color w:val="000000"/>
            </w:rPr>
            <w:t>Hsu,( 2012)</w:t>
          </w:r>
        </w:sdtContent>
      </w:sdt>
      <w:r w:rsidR="00A35F93">
        <w:rPr>
          <w:color w:val="000000"/>
        </w:rPr>
        <w:t xml:space="preserve"> developed Learning Effort Curve Mode using </w:t>
      </w:r>
      <w:r w:rsidR="00A35F93" w:rsidRPr="005C627C">
        <w:rPr>
          <w:color w:val="000000"/>
        </w:rPr>
        <w:t>dynamic real-time based  learning  effort  quantification  technique</w:t>
      </w:r>
      <w:r w:rsidR="00A35F93">
        <w:rPr>
          <w:color w:val="000000"/>
        </w:rPr>
        <w:t xml:space="preserve"> ( related work from the same author). This author has used </w:t>
      </w:r>
      <w:r w:rsidR="00A35F93" w:rsidRPr="00C03A88">
        <w:rPr>
          <w:color w:val="000000"/>
        </w:rPr>
        <w:t>learning style</w:t>
      </w:r>
      <w:r w:rsidR="00A35F93">
        <w:rPr>
          <w:color w:val="000000"/>
        </w:rPr>
        <w:t>, learning efficiency</w:t>
      </w:r>
      <w:r w:rsidR="00A35F93" w:rsidRPr="00C03A88">
        <w:rPr>
          <w:color w:val="000000"/>
        </w:rPr>
        <w:t xml:space="preserve"> and self-efficacy as learner characteristics</w:t>
      </w:r>
      <w:r w:rsidR="00A35F93">
        <w:rPr>
          <w:color w:val="000000"/>
        </w:rPr>
        <w:t xml:space="preserve">. In the evaluation author has grouped 125 students in to 16 groups and measured Learning Effort Curve Mode. Author has found, despite the learning style or characteristics, descending learning effort leads to ascending learning performance for high learning efficacy groups . Similarly ascending learning effort leads descending learning performance low learning efficacy groups. </w:t>
      </w:r>
    </w:p>
    <w:p w14:paraId="165AB633" w14:textId="77777777" w:rsidR="00A35F93" w:rsidRDefault="00A35F93" w:rsidP="00A35F93">
      <w:pPr>
        <w:pStyle w:val="Heading2"/>
      </w:pPr>
      <w:bookmarkStart w:id="16" w:name="_Toc131873641"/>
      <w:bookmarkStart w:id="17" w:name="_Toc142334395"/>
      <w:r>
        <w:t>Recommendation system</w:t>
      </w:r>
      <w:bookmarkEnd w:id="16"/>
      <w:bookmarkEnd w:id="17"/>
    </w:p>
    <w:p w14:paraId="310C878A" w14:textId="5D11ACD9" w:rsidR="00A35F93" w:rsidRPr="00DE68CC" w:rsidRDefault="00A35F93" w:rsidP="00A35F93">
      <w:r w:rsidRPr="0040760C">
        <w:t>Rule-based  filtering  systems  rely  on  manually  or  automatically  generated  decision  rules  that  are  used  to  recommend  items  to  users. Content-based  filtering  systems  recommend  items  that  are  considered  sufficiently  similar to the content descriptions in the user profile. Collaborative filtering systems, also  referred  to  as  social  filtering,  match  the  rating  of  a  current  user  for  items  with  those of similar users in order to produce recommendations for items not yet rated or seen</w:t>
      </w:r>
      <w:r>
        <w:t xml:space="preserve"> </w:t>
      </w:r>
      <w:sdt>
        <w:sdtPr>
          <w:rPr>
            <w:color w:val="000000"/>
          </w:rPr>
          <w:tag w:val="MENDELEY_CITATION_v3_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"/>
          <w:id w:val="121043235"/>
          <w:placeholder>
            <w:docPart w:val="4E2391A9789D4A22991896779F7C244E"/>
          </w:placeholder>
        </w:sdtPr>
        <w:sdtContent>
          <w:r w:rsidR="00CE1302" w:rsidRPr="00CE1302">
            <w:rPr>
              <w:color w:val="000000"/>
            </w:rPr>
            <w:t>(Duval et al., 2007)</w:t>
          </w:r>
        </w:sdtContent>
      </w:sdt>
    </w:p>
    <w:p w14:paraId="48B88EC7" w14:textId="77777777" w:rsidR="00A35F93" w:rsidRDefault="00A35F93" w:rsidP="00A35F93">
      <w:pPr>
        <w:pStyle w:val="Heading3"/>
      </w:pPr>
      <w:bookmarkStart w:id="18" w:name="_Toc131873642"/>
      <w:bookmarkStart w:id="19" w:name="_Toc142334396"/>
      <w:r>
        <w:t>Study material recommendation</w:t>
      </w:r>
      <w:bookmarkEnd w:id="18"/>
      <w:bookmarkEnd w:id="19"/>
      <w:r>
        <w:t xml:space="preserve">  </w:t>
      </w:r>
    </w:p>
    <w:p w14:paraId="6B4A335E" w14:textId="3642E567" w:rsidR="00A35F93" w:rsidRDefault="00000000" w:rsidP="00A35F93">
      <w:pPr>
        <w:rPr>
          <w:color w:val="000000"/>
        </w:rPr>
      </w:pPr>
      <w:sdt>
        <w:sdtPr>
          <w:rPr>
            <w:color w:val="000000"/>
          </w:rPr>
          <w:tag w:val="MENDELEY_CITATION_v3_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"/>
          <w:id w:val="-931656893"/>
          <w:placeholder>
            <w:docPart w:val="4E2391A9789D4A22991896779F7C244E"/>
          </w:placeholder>
        </w:sdtPr>
        <w:sdtContent>
          <w:r w:rsidR="00CE1302" w:rsidRPr="00CE1302">
            <w:rPr>
              <w:color w:val="000000"/>
            </w:rPr>
            <w:t>Duval, Klamma and Wolpers, (2007)</w:t>
          </w:r>
        </w:sdtContent>
      </w:sdt>
      <w:r w:rsidR="00A35F93">
        <w:rPr>
          <w:color w:val="000000"/>
        </w:rPr>
        <w:t xml:space="preserve"> developed an advance recommendation engine to recommend links to students in an E-learning platform. Regular recommendation engines, consider all the users logs at once to recommend links using sequential pattern mining algorithms. These authors have clustered users using k-means clustering algorithm (2-5 clusters) considering </w:t>
      </w:r>
      <w:r w:rsidR="00A35F93" w:rsidRPr="000741BD">
        <w:rPr>
          <w:color w:val="000000"/>
        </w:rPr>
        <w:t>number of pages visited and the average knowledge obtained from these pages.</w:t>
      </w:r>
      <w:r w:rsidR="00A35F93">
        <w:rPr>
          <w:color w:val="000000"/>
        </w:rPr>
        <w:t xml:space="preserve"> Then they have applied </w:t>
      </w:r>
      <w:r w:rsidR="00A35F93" w:rsidRPr="00B10DC9">
        <w:rPr>
          <w:color w:val="000000"/>
        </w:rPr>
        <w:t>AprioriAll</w:t>
      </w:r>
      <w:r w:rsidR="00A35F93">
        <w:rPr>
          <w:color w:val="000000"/>
        </w:rPr>
        <w:t>,</w:t>
      </w:r>
      <w:r w:rsidR="00A35F93" w:rsidRPr="00A16EBC">
        <w:rPr>
          <w:sz w:val="42"/>
          <w:szCs w:val="42"/>
          <w:shd w:val="clear" w:color="auto" w:fill="FFFFFF"/>
        </w:rPr>
        <w:t xml:space="preserve"> </w:t>
      </w:r>
      <w:r w:rsidR="00A35F93" w:rsidRPr="00A16EBC">
        <w:rPr>
          <w:color w:val="000000"/>
        </w:rPr>
        <w:t>GSP</w:t>
      </w:r>
      <w:r w:rsidR="00A35F93" w:rsidRPr="00B10DC9">
        <w:rPr>
          <w:color w:val="000000"/>
        </w:rPr>
        <w:t xml:space="preserve"> and PrefixSpan</w:t>
      </w:r>
      <w:r w:rsidR="00A35F93">
        <w:rPr>
          <w:color w:val="000000"/>
        </w:rPr>
        <w:t xml:space="preserve"> sequential pattern mining algorithms for each cluster to generate recommendation rules. This new approach have generated similar or more rules for the same support and with high confidence compared to using all user data at once. As per the conclusions, </w:t>
      </w:r>
      <w:r w:rsidR="00A35F93" w:rsidRPr="00A16EBC">
        <w:rPr>
          <w:color w:val="000000"/>
        </w:rPr>
        <w:t>GSP</w:t>
      </w:r>
      <w:r w:rsidR="00A35F93" w:rsidRPr="00B10DC9">
        <w:rPr>
          <w:color w:val="000000"/>
        </w:rPr>
        <w:t xml:space="preserve"> and PrefixSpan</w:t>
      </w:r>
      <w:r w:rsidR="00A35F93">
        <w:rPr>
          <w:color w:val="000000"/>
        </w:rPr>
        <w:t xml:space="preserve"> algorithms have shown better slightly better results when there are 2 or 3 clusters. In our approach we can generate 2 or 3 clusters to identify similar students. These authors haven’t consider the learning objectives but students navigation through the web site. Our work can also consider the number of questions and instruction materials referred and the student progress in the learn path ( similar to average knowledge ) as features for the clustering algorithm. </w:t>
      </w:r>
      <w:r w:rsidR="00A35F93">
        <w:rPr>
          <w:color w:val="000000"/>
        </w:rPr>
        <w:lastRenderedPageBreak/>
        <w:t xml:space="preserve">Our data set do not contain students activity log but students performance in relation to learning objectives. And the due graph nature of our data set make it more complex to analyze. </w:t>
      </w:r>
    </w:p>
    <w:p w14:paraId="18A19D81" w14:textId="6462E260" w:rsidR="00A35F93" w:rsidRDefault="00000000" w:rsidP="00A35F93">
      <w:pPr>
        <w:rPr>
          <w:color w:val="000000"/>
        </w:rPr>
      </w:pPr>
      <w:sdt>
        <w:sdtPr>
          <w:rPr>
            <w:color w:val="000000"/>
          </w:rPr>
          <w:tag w:val="MENDELEY_CITATION_v3_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"/>
          <w:id w:val="952751065"/>
          <w:placeholder>
            <w:docPart w:val="4E2391A9789D4A22991896779F7C244E"/>
          </w:placeholder>
        </w:sdtPr>
        <w:sdtContent>
          <w:r w:rsidR="00CE1302" w:rsidRPr="00CE1302">
            <w:rPr>
              <w:color w:val="000000"/>
            </w:rPr>
            <w:t>Borges and Stiubiener, (2014)</w:t>
          </w:r>
        </w:sdtContent>
      </w:sdt>
      <w:r w:rsidR="00A35F93">
        <w:rPr>
          <w:color w:val="000000"/>
        </w:rPr>
        <w:t xml:space="preserve"> developed a recommendation system to suggest learning materials to students based on the learning style of the students and the relevant learning objectives. Authors have clustered the students based on their learning style, they have identified 6 learning styles based on input , perception and process </w:t>
      </w:r>
      <w:sdt>
        <w:sdtPr>
          <w:rPr>
            <w:color w:val="000000"/>
          </w:rPr>
          <w:tag w:val="MENDELEY_CITATION_v3_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"/>
          <w:id w:val="1302736407"/>
          <w:placeholder>
            <w:docPart w:val="4E2391A9789D4A22991896779F7C244E"/>
          </w:placeholder>
        </w:sdtPr>
        <w:sdtContent>
          <w:r w:rsidR="00CE1302" w:rsidRPr="00CE1302">
            <w:rPr>
              <w:color w:val="000000"/>
            </w:rPr>
            <w:t>(Richard Felder, 2002)</w:t>
          </w:r>
        </w:sdtContent>
      </w:sdt>
      <w:r w:rsidR="00A35F93">
        <w:rPr>
          <w:color w:val="000000"/>
        </w:rPr>
        <w:t xml:space="preserve">, and how different learning materials associated with the learning style. Then utility function developed to measure the distance between learning objectives and learning style(LS) using Manhattan distance. Utility function range from 0 to 6, 0 indicate no difference between LO and LS. 6 indicate LO and LS is totally different from each other. Based on utility function results they and LS they suggest the learning materials. They have tested this system with 28 students and 362 recommendations, 89% of the students are satisfied with the results. In their research , they have not considered the students performance and applied for a small student group. Contrary in our study we consider students performance history and student performance after referring the learning materials. Our study based on large pool of students. Additionally we map LOs with knowledge graphs and how student performance related to each LO. </w:t>
      </w:r>
    </w:p>
    <w:p w14:paraId="7C68BD08" w14:textId="5B1B5E4D" w:rsidR="00A35F93" w:rsidRDefault="00A35F93" w:rsidP="00A35F93">
      <w:pPr>
        <w:rPr>
          <w:color w:val="000000"/>
        </w:rPr>
      </w:pPr>
      <w:r>
        <w:rPr>
          <w:color w:val="000000"/>
        </w:rPr>
        <w:t>Reference</w:t>
      </w:r>
    </w:p>
    <w:sdt>
      <w:sdtPr>
        <w:tag w:val="MENDELEY_BIBLIOGRAPHY"/>
        <w:id w:val="976339148"/>
        <w:placeholder>
          <w:docPart w:val="DefaultPlaceholder_-1854013440"/>
        </w:placeholder>
      </w:sdtPr>
      <w:sdtContent>
        <w:p w14:paraId="52DEAA4D" w14:textId="77777777" w:rsidR="00CE1302" w:rsidRDefault="00CE1302">
          <w:pPr>
            <w:autoSpaceDE w:val="0"/>
            <w:autoSpaceDN w:val="0"/>
            <w:ind w:hanging="480"/>
            <w:divId w:val="1834492313"/>
            <w:rPr>
              <w:rFonts w:eastAsia="Times New Roman"/>
              <w:szCs w:val="24"/>
            </w:rPr>
          </w:pPr>
          <w:r>
            <w:rPr>
              <w:rFonts w:eastAsia="Times New Roman"/>
            </w:rPr>
            <w:t xml:space="preserve">Abdelrahman, G., Wang, Q., &amp; Nunes, B. (2023). Knowledge Tracing: A Survey. </w:t>
          </w:r>
          <w:r>
            <w:rPr>
              <w:rFonts w:eastAsia="Times New Roman"/>
              <w:i/>
              <w:iCs/>
            </w:rPr>
            <w:t>ACM Computing Surveys</w:t>
          </w:r>
          <w:r>
            <w:rPr>
              <w:rFonts w:eastAsia="Times New Roman"/>
            </w:rPr>
            <w:t xml:space="preserve">, </w:t>
          </w:r>
          <w:r>
            <w:rPr>
              <w:rFonts w:eastAsia="Times New Roman"/>
              <w:i/>
              <w:iCs/>
            </w:rPr>
            <w:t>55</w:t>
          </w:r>
          <w:r>
            <w:rPr>
              <w:rFonts w:eastAsia="Times New Roman"/>
            </w:rPr>
            <w:t>(11), 1–37. https://doi.org/10.1145/3569576</w:t>
          </w:r>
        </w:p>
        <w:p w14:paraId="4338280F" w14:textId="77777777" w:rsidR="00CE1302" w:rsidRDefault="00CE1302">
          <w:pPr>
            <w:autoSpaceDE w:val="0"/>
            <w:autoSpaceDN w:val="0"/>
            <w:ind w:hanging="480"/>
            <w:divId w:val="1778478891"/>
            <w:rPr>
              <w:rFonts w:eastAsia="Times New Roman"/>
            </w:rPr>
          </w:pPr>
          <w:r>
            <w:rPr>
              <w:rFonts w:eastAsia="Times New Roman"/>
            </w:rPr>
            <w:t xml:space="preserve">Afini Normadhi, N. B., Shuib, L., Md Nasir, H. N., Bimba, A., Idris, N., &amp; Balakrishnan, V. (2019). Identification of personal traits in adaptive learning environment: Systematic literature review. </w:t>
          </w:r>
          <w:r>
            <w:rPr>
              <w:rFonts w:eastAsia="Times New Roman"/>
              <w:i/>
              <w:iCs/>
            </w:rPr>
            <w:t>Computers and Education</w:t>
          </w:r>
          <w:r>
            <w:rPr>
              <w:rFonts w:eastAsia="Times New Roman"/>
            </w:rPr>
            <w:t xml:space="preserve">, </w:t>
          </w:r>
          <w:r>
            <w:rPr>
              <w:rFonts w:eastAsia="Times New Roman"/>
              <w:i/>
              <w:iCs/>
            </w:rPr>
            <w:t>130</w:t>
          </w:r>
          <w:r>
            <w:rPr>
              <w:rFonts w:eastAsia="Times New Roman"/>
            </w:rPr>
            <w:t>, 168–190. https://doi.org/10.1016/j.compedu.2018.11.005</w:t>
          </w:r>
        </w:p>
        <w:p w14:paraId="5C65AA5A" w14:textId="77777777" w:rsidR="00CE1302" w:rsidRDefault="00CE1302">
          <w:pPr>
            <w:autoSpaceDE w:val="0"/>
            <w:autoSpaceDN w:val="0"/>
            <w:ind w:hanging="480"/>
            <w:divId w:val="1997103537"/>
            <w:rPr>
              <w:rFonts w:eastAsia="Times New Roman"/>
            </w:rPr>
          </w:pPr>
          <w:r>
            <w:rPr>
              <w:rFonts w:eastAsia="Times New Roman"/>
            </w:rPr>
            <w:t xml:space="preserve">Albert T. Corbertt, &amp; John R Anderson. (1994). Knowledge Tracing : Modeling the acquisition of procedural knowledge. </w:t>
          </w:r>
          <w:r>
            <w:rPr>
              <w:rFonts w:eastAsia="Times New Roman"/>
              <w:i/>
              <w:iCs/>
            </w:rPr>
            <w:t>User Modeling and User-Adapted Interaction</w:t>
          </w:r>
          <w:r>
            <w:rPr>
              <w:rFonts w:eastAsia="Times New Roman"/>
            </w:rPr>
            <w:t>.</w:t>
          </w:r>
        </w:p>
        <w:p w14:paraId="434535E8" w14:textId="77777777" w:rsidR="00CE1302" w:rsidRDefault="00CE1302">
          <w:pPr>
            <w:autoSpaceDE w:val="0"/>
            <w:autoSpaceDN w:val="0"/>
            <w:ind w:hanging="480"/>
            <w:divId w:val="1530757076"/>
            <w:rPr>
              <w:rFonts w:eastAsia="Times New Roman"/>
            </w:rPr>
          </w:pPr>
          <w:r>
            <w:rPr>
              <w:rFonts w:eastAsia="Times New Roman"/>
            </w:rPr>
            <w:t xml:space="preserve">Borges, G., &amp; Stiubiener, I. (2014). Recommending Learning Objects Based on Utility and Learning Style. </w:t>
          </w:r>
          <w:r>
            <w:rPr>
              <w:rFonts w:eastAsia="Times New Roman"/>
              <w:i/>
              <w:iCs/>
            </w:rPr>
            <w:t xml:space="preserve">Opening IEEE-Innovations and Internationalization in Engineering Education </w:t>
          </w:r>
          <w:r>
            <w:rPr>
              <w:rFonts w:eastAsia="Times New Roman"/>
            </w:rPr>
            <w:t>.</w:t>
          </w:r>
        </w:p>
        <w:p w14:paraId="5131DEBF" w14:textId="77777777" w:rsidR="00CE1302" w:rsidRDefault="00CE1302">
          <w:pPr>
            <w:autoSpaceDE w:val="0"/>
            <w:autoSpaceDN w:val="0"/>
            <w:ind w:hanging="480"/>
            <w:divId w:val="533276516"/>
            <w:rPr>
              <w:rFonts w:eastAsia="Times New Roman"/>
            </w:rPr>
          </w:pPr>
          <w:r>
            <w:rPr>
              <w:rFonts w:eastAsia="Times New Roman"/>
            </w:rPr>
            <w:lastRenderedPageBreak/>
            <w:t xml:space="preserve">Castañeda, L., &amp; Selwyn, N. (2018). More than tools? Making sense of the ongoing digitizations of higher education. In </w:t>
          </w:r>
          <w:r>
            <w:rPr>
              <w:rFonts w:eastAsia="Times New Roman"/>
              <w:i/>
              <w:iCs/>
            </w:rPr>
            <w:t>International Journal of Educational Technology in Higher Education</w:t>
          </w:r>
          <w:r>
            <w:rPr>
              <w:rFonts w:eastAsia="Times New Roman"/>
            </w:rPr>
            <w:t xml:space="preserve"> (Vol. 15, Issue 1). Springer Netherlands. https://doi.org/10.1186/s41239-018-0109-y</w:t>
          </w:r>
        </w:p>
        <w:p w14:paraId="013B1A96" w14:textId="77777777" w:rsidR="00CE1302" w:rsidRDefault="00CE1302">
          <w:pPr>
            <w:autoSpaceDE w:val="0"/>
            <w:autoSpaceDN w:val="0"/>
            <w:ind w:hanging="480"/>
            <w:divId w:val="915164984"/>
            <w:rPr>
              <w:rFonts w:eastAsia="Times New Roman"/>
            </w:rPr>
          </w:pPr>
          <w:r>
            <w:rPr>
              <w:rFonts w:eastAsia="Times New Roman"/>
            </w:rPr>
            <w:t xml:space="preserve">Duval, E., Klamma, R., &amp; Wolpers, M. (2007). LNCS 4753 - Personalized Links Recommendation Based on Data Mining in Adaptive Educational Hypermedia Systems. In </w:t>
          </w:r>
          <w:r>
            <w:rPr>
              <w:rFonts w:eastAsia="Times New Roman"/>
              <w:i/>
              <w:iCs/>
            </w:rPr>
            <w:t>LNCS</w:t>
          </w:r>
          <w:r>
            <w:rPr>
              <w:rFonts w:eastAsia="Times New Roman"/>
            </w:rPr>
            <w:t xml:space="preserve"> (Vol. 4753).</w:t>
          </w:r>
        </w:p>
        <w:p w14:paraId="53778DC2" w14:textId="77777777" w:rsidR="00CE1302" w:rsidRDefault="00CE1302">
          <w:pPr>
            <w:autoSpaceDE w:val="0"/>
            <w:autoSpaceDN w:val="0"/>
            <w:ind w:hanging="480"/>
            <w:divId w:val="877010150"/>
            <w:rPr>
              <w:rFonts w:eastAsia="Times New Roman"/>
            </w:rPr>
          </w:pPr>
          <w:r>
            <w:rPr>
              <w:rFonts w:eastAsia="Times New Roman"/>
            </w:rPr>
            <w:t xml:space="preserve">Ennouamani, S., &amp; Mahani, Z. (2018). An overview of adaptive e-learning systems. </w:t>
          </w:r>
          <w:r>
            <w:rPr>
              <w:rFonts w:eastAsia="Times New Roman"/>
              <w:i/>
              <w:iCs/>
            </w:rPr>
            <w:t>2017 IEEE 8th International Conference on Intelligent Computing and Information Systems, ICICIS 2017</w:t>
          </w:r>
          <w:r>
            <w:rPr>
              <w:rFonts w:eastAsia="Times New Roman"/>
            </w:rPr>
            <w:t xml:space="preserve">, </w:t>
          </w:r>
          <w:r>
            <w:rPr>
              <w:rFonts w:eastAsia="Times New Roman"/>
              <w:i/>
              <w:iCs/>
            </w:rPr>
            <w:t>2018-January</w:t>
          </w:r>
          <w:r>
            <w:rPr>
              <w:rFonts w:eastAsia="Times New Roman"/>
            </w:rPr>
            <w:t>, 342–347. https://doi.org/10.1109/INTELCIS.2017.8260060</w:t>
          </w:r>
        </w:p>
        <w:p w14:paraId="2C863E32" w14:textId="77777777" w:rsidR="00CE1302" w:rsidRDefault="00CE1302">
          <w:pPr>
            <w:autoSpaceDE w:val="0"/>
            <w:autoSpaceDN w:val="0"/>
            <w:ind w:hanging="480"/>
            <w:divId w:val="616303354"/>
            <w:rPr>
              <w:rFonts w:eastAsia="Times New Roman"/>
            </w:rPr>
          </w:pPr>
          <w:r>
            <w:rPr>
              <w:rFonts w:eastAsia="Times New Roman"/>
            </w:rPr>
            <w:t xml:space="preserve">F. M. Lord, M. R. Novick, &amp; Allan Birnbaum. (1968). </w:t>
          </w:r>
          <w:r>
            <w:rPr>
              <w:rFonts w:eastAsia="Times New Roman"/>
              <w:i/>
              <w:iCs/>
            </w:rPr>
            <w:t>SOME LATENT TRAIT MODELS</w:t>
          </w:r>
          <w:r>
            <w:rPr>
              <w:rFonts w:eastAsia="Times New Roman"/>
            </w:rPr>
            <w:t>.</w:t>
          </w:r>
        </w:p>
        <w:p w14:paraId="350CC6A0" w14:textId="77777777" w:rsidR="00CE1302" w:rsidRDefault="00CE1302">
          <w:pPr>
            <w:autoSpaceDE w:val="0"/>
            <w:autoSpaceDN w:val="0"/>
            <w:ind w:hanging="480"/>
            <w:divId w:val="781385820"/>
            <w:rPr>
              <w:rFonts w:eastAsia="Times New Roman"/>
            </w:rPr>
          </w:pPr>
          <w:r>
            <w:rPr>
              <w:rFonts w:eastAsia="Times New Roman"/>
            </w:rPr>
            <w:t xml:space="preserve">Hemmler, Y. M., &amp; Ifenthaler, D. (2022). Indicators of the Learning Context for Supporting Personalized and Adaptive Learning Environments. </w:t>
          </w:r>
          <w:r>
            <w:rPr>
              <w:rFonts w:eastAsia="Times New Roman"/>
              <w:i/>
              <w:iCs/>
            </w:rPr>
            <w:t>Proceedings - 2022 International Conference on Advanced Learning Technologies, ICALT 2022</w:t>
          </w:r>
          <w:r>
            <w:rPr>
              <w:rFonts w:eastAsia="Times New Roman"/>
            </w:rPr>
            <w:t>, 61–65. https://doi.org/10.1109/ICALT55010.2022.00026</w:t>
          </w:r>
        </w:p>
        <w:p w14:paraId="462CC662" w14:textId="77777777" w:rsidR="00CE1302" w:rsidRDefault="00CE1302">
          <w:pPr>
            <w:autoSpaceDE w:val="0"/>
            <w:autoSpaceDN w:val="0"/>
            <w:ind w:hanging="480"/>
            <w:divId w:val="1133525300"/>
            <w:rPr>
              <w:rFonts w:eastAsia="Times New Roman"/>
            </w:rPr>
          </w:pPr>
          <w:r>
            <w:rPr>
              <w:rFonts w:eastAsia="Times New Roman"/>
            </w:rPr>
            <w:t xml:space="preserve">Hsu, P.-S. (2012). LEARNER CHARACTERISTIC BASED LEARNING EFFORT CURVE MODE: THE CORE MECHANISM ON DEVELOPING PERSONALIZED ADAPTIVE E-LEARNING PLATFORM. In </w:t>
          </w:r>
          <w:r>
            <w:rPr>
              <w:rFonts w:eastAsia="Times New Roman"/>
              <w:i/>
              <w:iCs/>
            </w:rPr>
            <w:t>TOJET: The Turkish Online Journal of Educational Technology</w:t>
          </w:r>
          <w:r>
            <w:rPr>
              <w:rFonts w:eastAsia="Times New Roman"/>
            </w:rPr>
            <w:t xml:space="preserve"> (Vol. 11, Issue 4).</w:t>
          </w:r>
        </w:p>
        <w:p w14:paraId="3EC38AC6" w14:textId="77777777" w:rsidR="00CE1302" w:rsidRDefault="00CE1302">
          <w:pPr>
            <w:autoSpaceDE w:val="0"/>
            <w:autoSpaceDN w:val="0"/>
            <w:ind w:hanging="480"/>
            <w:divId w:val="105198609"/>
            <w:rPr>
              <w:rFonts w:eastAsia="Times New Roman"/>
            </w:rPr>
          </w:pPr>
          <w:r>
            <w:rPr>
              <w:rFonts w:eastAsia="Times New Roman"/>
            </w:rPr>
            <w:t xml:space="preserve">Nakagawa, H., Iwasawa, Y., &amp; Matsuo, Y. (2019). </w:t>
          </w:r>
          <w:r>
            <w:rPr>
              <w:rFonts w:eastAsia="Times New Roman"/>
              <w:i/>
              <w:iCs/>
            </w:rPr>
            <w:t>GRAPH-BASED KNOWLEDGE TRACING: MODELING STUDENT PROFICIENCY USING GRAPH NEURAL NET-WORK</w:t>
          </w:r>
          <w:r>
            <w:rPr>
              <w:rFonts w:eastAsia="Times New Roman"/>
            </w:rPr>
            <w:t>.</w:t>
          </w:r>
        </w:p>
        <w:p w14:paraId="6EAF9A5B" w14:textId="77777777" w:rsidR="00CE1302" w:rsidRDefault="00CE1302">
          <w:pPr>
            <w:autoSpaceDE w:val="0"/>
            <w:autoSpaceDN w:val="0"/>
            <w:ind w:hanging="480"/>
            <w:divId w:val="225379331"/>
            <w:rPr>
              <w:rFonts w:eastAsia="Times New Roman"/>
            </w:rPr>
          </w:pPr>
          <w:r>
            <w:rPr>
              <w:rFonts w:eastAsia="Times New Roman"/>
            </w:rPr>
            <w:t xml:space="preserve">Piech, C., Bassen, J., Huang, J., Ganguli, S., Sahami, M., Guibas, L., Sohl-Dickstein, J., University, S., &amp; Academy, K. (2015). </w:t>
          </w:r>
          <w:r>
            <w:rPr>
              <w:rFonts w:eastAsia="Times New Roman"/>
              <w:i/>
              <w:iCs/>
            </w:rPr>
            <w:t>Deep Knowledge Tracing</w:t>
          </w:r>
          <w:r>
            <w:rPr>
              <w:rFonts w:eastAsia="Times New Roman"/>
            </w:rPr>
            <w:t>.</w:t>
          </w:r>
        </w:p>
        <w:p w14:paraId="61C17963" w14:textId="77777777" w:rsidR="00CE1302" w:rsidRDefault="00CE1302">
          <w:pPr>
            <w:autoSpaceDE w:val="0"/>
            <w:autoSpaceDN w:val="0"/>
            <w:ind w:hanging="480"/>
            <w:divId w:val="2142767944"/>
            <w:rPr>
              <w:rFonts w:eastAsia="Times New Roman"/>
            </w:rPr>
          </w:pPr>
          <w:r>
            <w:rPr>
              <w:rFonts w:eastAsia="Times New Roman"/>
            </w:rPr>
            <w:t xml:space="preserve">Richard Felder, by M. (2002). </w:t>
          </w:r>
          <w:r>
            <w:rPr>
              <w:rFonts w:eastAsia="Times New Roman"/>
              <w:i/>
              <w:iCs/>
            </w:rPr>
            <w:t>LEARNING AND TEACHING STYLES IN ENGINEERING EDUCATION</w:t>
          </w:r>
          <w:r>
            <w:rPr>
              <w:rFonts w:eastAsia="Times New Roman"/>
            </w:rPr>
            <w:t>. http://www.ncsu.edu/felder-public/ILSpage.html</w:t>
          </w:r>
        </w:p>
        <w:p w14:paraId="565AAD32" w14:textId="77777777" w:rsidR="00CE1302" w:rsidRDefault="00CE1302">
          <w:pPr>
            <w:autoSpaceDE w:val="0"/>
            <w:autoSpaceDN w:val="0"/>
            <w:ind w:hanging="480"/>
            <w:divId w:val="1667051477"/>
            <w:rPr>
              <w:rFonts w:eastAsia="Times New Roman"/>
            </w:rPr>
          </w:pPr>
          <w:r>
            <w:rPr>
              <w:rFonts w:eastAsia="Times New Roman"/>
            </w:rPr>
            <w:t xml:space="preserve">Serra, G., &amp; Niepert, M. (2023). </w:t>
          </w:r>
          <w:r>
            <w:rPr>
              <w:rFonts w:eastAsia="Times New Roman"/>
              <w:i/>
              <w:iCs/>
            </w:rPr>
            <w:t>L2XGNN: Learning to Explain Graph Neural Networks</w:t>
          </w:r>
          <w:r>
            <w:rPr>
              <w:rFonts w:eastAsia="Times New Roman"/>
            </w:rPr>
            <w:t>.</w:t>
          </w:r>
        </w:p>
        <w:p w14:paraId="6FB33605" w14:textId="77777777" w:rsidR="00CE1302" w:rsidRDefault="00CE1302">
          <w:pPr>
            <w:autoSpaceDE w:val="0"/>
            <w:autoSpaceDN w:val="0"/>
            <w:ind w:hanging="480"/>
            <w:divId w:val="335572456"/>
            <w:rPr>
              <w:rFonts w:eastAsia="Times New Roman"/>
            </w:rPr>
          </w:pPr>
          <w:r>
            <w:rPr>
              <w:rFonts w:eastAsia="Times New Roman"/>
            </w:rPr>
            <w:lastRenderedPageBreak/>
            <w:t xml:space="preserve">Tong, S., Liu, Q., Huang, W., Huang, Z., Chen, E., Liu, C., Ma, H., &amp; Wang, S. (2020). Structure-based knowledge tracing: An influence propagation view. </w:t>
          </w:r>
          <w:r>
            <w:rPr>
              <w:rFonts w:eastAsia="Times New Roman"/>
              <w:i/>
              <w:iCs/>
            </w:rPr>
            <w:t>Proceedings - IEEE International Conference on Data Mining, ICDM</w:t>
          </w:r>
          <w:r>
            <w:rPr>
              <w:rFonts w:eastAsia="Times New Roman"/>
            </w:rPr>
            <w:t xml:space="preserve">, </w:t>
          </w:r>
          <w:r>
            <w:rPr>
              <w:rFonts w:eastAsia="Times New Roman"/>
              <w:i/>
              <w:iCs/>
            </w:rPr>
            <w:t>2020-November</w:t>
          </w:r>
          <w:r>
            <w:rPr>
              <w:rFonts w:eastAsia="Times New Roman"/>
            </w:rPr>
            <w:t>, 541–550. https://doi.org/10.1109/ICDM50108.2020.00063</w:t>
          </w:r>
        </w:p>
        <w:p w14:paraId="492C5C5F" w14:textId="77777777" w:rsidR="00CE1302" w:rsidRDefault="00CE1302">
          <w:pPr>
            <w:autoSpaceDE w:val="0"/>
            <w:autoSpaceDN w:val="0"/>
            <w:ind w:hanging="480"/>
            <w:divId w:val="82386583"/>
            <w:rPr>
              <w:rFonts w:eastAsia="Times New Roman"/>
            </w:rPr>
          </w:pPr>
          <w:r>
            <w:rPr>
              <w:rFonts w:eastAsia="Times New Roman"/>
            </w:rPr>
            <w:t xml:space="preserve">Ye, Z., Kumar, Y. J., Sing, G. O., Song, F., &amp; Wang, J. (2022). A Comprehensive Survey of Graph Neural Networks for Knowledge Graphs. </w:t>
          </w:r>
          <w:r>
            <w:rPr>
              <w:rFonts w:eastAsia="Times New Roman"/>
              <w:i/>
              <w:iCs/>
            </w:rPr>
            <w:t>IEEE Access</w:t>
          </w:r>
          <w:r>
            <w:rPr>
              <w:rFonts w:eastAsia="Times New Roman"/>
            </w:rPr>
            <w:t xml:space="preserve">, </w:t>
          </w:r>
          <w:r>
            <w:rPr>
              <w:rFonts w:eastAsia="Times New Roman"/>
              <w:i/>
              <w:iCs/>
            </w:rPr>
            <w:t>10</w:t>
          </w:r>
          <w:r>
            <w:rPr>
              <w:rFonts w:eastAsia="Times New Roman"/>
            </w:rPr>
            <w:t>, 75729–75741. https://doi.org/10.1109/ACCESS.2022.3191784</w:t>
          </w:r>
        </w:p>
        <w:p w14:paraId="7B5B9243" w14:textId="45E07A69" w:rsidR="00074191" w:rsidRDefault="00CE1302">
          <w:r>
            <w:rPr>
              <w:rFonts w:eastAsia="Times New Roman"/>
            </w:rPr>
            <w:t> </w:t>
          </w:r>
        </w:p>
      </w:sdtContent>
    </w:sdt>
    <w:sectPr w:rsidR="00074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15E"/>
    <w:multiLevelType w:val="hybridMultilevel"/>
    <w:tmpl w:val="E42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E2BB9"/>
    <w:multiLevelType w:val="hybridMultilevel"/>
    <w:tmpl w:val="1B6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F17E5"/>
    <w:multiLevelType w:val="hybridMultilevel"/>
    <w:tmpl w:val="E5B2863C"/>
    <w:lvl w:ilvl="0" w:tplc="962A41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16155"/>
    <w:multiLevelType w:val="hybridMultilevel"/>
    <w:tmpl w:val="6D8A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3637B9"/>
    <w:multiLevelType w:val="hybridMultilevel"/>
    <w:tmpl w:val="F522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6869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DE65551"/>
    <w:multiLevelType w:val="hybridMultilevel"/>
    <w:tmpl w:val="86D6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224B48"/>
    <w:multiLevelType w:val="hybridMultilevel"/>
    <w:tmpl w:val="7768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576898">
    <w:abstractNumId w:val="5"/>
  </w:num>
  <w:num w:numId="2" w16cid:durableId="504518521">
    <w:abstractNumId w:val="4"/>
  </w:num>
  <w:num w:numId="3" w16cid:durableId="285044503">
    <w:abstractNumId w:val="0"/>
  </w:num>
  <w:num w:numId="4" w16cid:durableId="173694197">
    <w:abstractNumId w:val="7"/>
  </w:num>
  <w:num w:numId="5" w16cid:durableId="1550262693">
    <w:abstractNumId w:val="6"/>
  </w:num>
  <w:num w:numId="6" w16cid:durableId="2043357120">
    <w:abstractNumId w:val="1"/>
  </w:num>
  <w:num w:numId="7" w16cid:durableId="52506815">
    <w:abstractNumId w:val="3"/>
  </w:num>
  <w:num w:numId="8" w16cid:durableId="20462534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santhi De Silva">
    <w15:presenceInfo w15:providerId="None" w15:userId="Lasanthi De Si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91"/>
    <w:rsid w:val="00006D2A"/>
    <w:rsid w:val="00074191"/>
    <w:rsid w:val="000A31E5"/>
    <w:rsid w:val="000D14E9"/>
    <w:rsid w:val="000E4A25"/>
    <w:rsid w:val="00145660"/>
    <w:rsid w:val="001E2E61"/>
    <w:rsid w:val="00203F9B"/>
    <w:rsid w:val="0023064E"/>
    <w:rsid w:val="002911E4"/>
    <w:rsid w:val="00294D02"/>
    <w:rsid w:val="003D20CE"/>
    <w:rsid w:val="003D44F0"/>
    <w:rsid w:val="004144A8"/>
    <w:rsid w:val="00516C34"/>
    <w:rsid w:val="00704B25"/>
    <w:rsid w:val="007069C4"/>
    <w:rsid w:val="00712BBD"/>
    <w:rsid w:val="0074762C"/>
    <w:rsid w:val="00763037"/>
    <w:rsid w:val="007C1F10"/>
    <w:rsid w:val="00822080"/>
    <w:rsid w:val="00853CDF"/>
    <w:rsid w:val="008718F7"/>
    <w:rsid w:val="009029AA"/>
    <w:rsid w:val="00A12A6B"/>
    <w:rsid w:val="00A35F93"/>
    <w:rsid w:val="00AB751A"/>
    <w:rsid w:val="00B96503"/>
    <w:rsid w:val="00BA745F"/>
    <w:rsid w:val="00BD663C"/>
    <w:rsid w:val="00CC0E2A"/>
    <w:rsid w:val="00CE1302"/>
    <w:rsid w:val="00EB76E3"/>
    <w:rsid w:val="00F20FBD"/>
    <w:rsid w:val="00F8172C"/>
    <w:rsid w:val="00F94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E10C"/>
  <w15:chartTrackingRefBased/>
  <w15:docId w15:val="{36A18F7F-9310-464A-B11F-2C0FEC545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F93"/>
    <w:pPr>
      <w:spacing w:before="120" w:after="280" w:line="360" w:lineRule="auto"/>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A35F93"/>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A35F93"/>
    <w:pPr>
      <w:keepNext/>
      <w:keepLines/>
      <w:numPr>
        <w:ilvl w:val="1"/>
        <w:numId w:val="1"/>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A35F93"/>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35F93"/>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A35F9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35F9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35F9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35F9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F9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F93"/>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A35F93"/>
    <w:rPr>
      <w:rFonts w:ascii="Times New Roman" w:eastAsiaTheme="majorEastAsia" w:hAnsi="Times New Roman" w:cstheme="majorBidi"/>
      <w:kern w:val="0"/>
      <w:sz w:val="26"/>
      <w:szCs w:val="26"/>
      <w14:ligatures w14:val="none"/>
    </w:rPr>
  </w:style>
  <w:style w:type="character" w:customStyle="1" w:styleId="Heading3Char">
    <w:name w:val="Heading 3 Char"/>
    <w:basedOn w:val="DefaultParagraphFont"/>
    <w:link w:val="Heading3"/>
    <w:uiPriority w:val="9"/>
    <w:rsid w:val="00A35F93"/>
    <w:rPr>
      <w:rFonts w:ascii="Times New Roman" w:eastAsiaTheme="majorEastAsia" w:hAnsi="Times New Roman" w:cstheme="majorBidi"/>
      <w:kern w:val="0"/>
      <w:sz w:val="24"/>
      <w:szCs w:val="24"/>
      <w14:ligatures w14:val="none"/>
    </w:rPr>
  </w:style>
  <w:style w:type="character" w:customStyle="1" w:styleId="Heading4Char">
    <w:name w:val="Heading 4 Char"/>
    <w:basedOn w:val="DefaultParagraphFont"/>
    <w:link w:val="Heading4"/>
    <w:uiPriority w:val="9"/>
    <w:rsid w:val="00A35F93"/>
    <w:rPr>
      <w:rFonts w:ascii="Times New Roman" w:eastAsiaTheme="majorEastAsia" w:hAnsi="Times New Roman" w:cstheme="majorBidi"/>
      <w:iCs/>
      <w:kern w:val="0"/>
      <w:sz w:val="24"/>
      <w14:ligatures w14:val="none"/>
    </w:rPr>
  </w:style>
  <w:style w:type="character" w:customStyle="1" w:styleId="Heading5Char">
    <w:name w:val="Heading 5 Char"/>
    <w:basedOn w:val="DefaultParagraphFont"/>
    <w:link w:val="Heading5"/>
    <w:uiPriority w:val="9"/>
    <w:semiHidden/>
    <w:rsid w:val="00A35F93"/>
    <w:rPr>
      <w:rFonts w:asciiTheme="majorHAnsi" w:eastAsiaTheme="majorEastAsia" w:hAnsiTheme="majorHAnsi"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A35F93"/>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A35F93"/>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A35F93"/>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A35F93"/>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A35F93"/>
    <w:pPr>
      <w:ind w:left="720"/>
      <w:contextualSpacing/>
    </w:pPr>
  </w:style>
  <w:style w:type="paragraph" w:styleId="Caption">
    <w:name w:val="caption"/>
    <w:basedOn w:val="Normal"/>
    <w:next w:val="Normal"/>
    <w:uiPriority w:val="35"/>
    <w:unhideWhenUsed/>
    <w:qFormat/>
    <w:rsid w:val="00B96503"/>
    <w:pPr>
      <w:spacing w:before="0" w:after="200" w:line="240" w:lineRule="auto"/>
      <w:jc w:val="center"/>
    </w:pPr>
    <w:rPr>
      <w:i/>
      <w:iCs/>
      <w:sz w:val="18"/>
      <w:szCs w:val="18"/>
    </w:rPr>
  </w:style>
  <w:style w:type="character" w:styleId="PlaceholderText">
    <w:name w:val="Placeholder Text"/>
    <w:basedOn w:val="DefaultParagraphFont"/>
    <w:uiPriority w:val="99"/>
    <w:semiHidden/>
    <w:rsid w:val="00A35F93"/>
    <w:rPr>
      <w:color w:val="808080"/>
    </w:rPr>
  </w:style>
  <w:style w:type="paragraph" w:styleId="TOCHeading">
    <w:name w:val="TOC Heading"/>
    <w:basedOn w:val="Heading1"/>
    <w:next w:val="Normal"/>
    <w:uiPriority w:val="39"/>
    <w:unhideWhenUsed/>
    <w:qFormat/>
    <w:rsid w:val="00763037"/>
    <w:pPr>
      <w:numPr>
        <w:numId w:val="0"/>
      </w:numPr>
      <w:spacing w:line="259" w:lineRule="auto"/>
      <w:jc w:val="left"/>
      <w:outlineLvl w:val="9"/>
    </w:pPr>
    <w:rPr>
      <w:rFonts w:asciiTheme="majorHAnsi" w:hAnsiTheme="majorHAnsi"/>
      <w:color w:val="2F5496" w:themeColor="accent1" w:themeShade="BF"/>
      <w:lang w:eastAsia="en-US"/>
    </w:rPr>
  </w:style>
  <w:style w:type="paragraph" w:styleId="TOC1">
    <w:name w:val="toc 1"/>
    <w:basedOn w:val="Normal"/>
    <w:next w:val="Normal"/>
    <w:autoRedefine/>
    <w:uiPriority w:val="39"/>
    <w:unhideWhenUsed/>
    <w:rsid w:val="00763037"/>
    <w:pPr>
      <w:spacing w:after="100"/>
    </w:pPr>
  </w:style>
  <w:style w:type="paragraph" w:styleId="TOC2">
    <w:name w:val="toc 2"/>
    <w:basedOn w:val="Normal"/>
    <w:next w:val="Normal"/>
    <w:autoRedefine/>
    <w:uiPriority w:val="39"/>
    <w:unhideWhenUsed/>
    <w:rsid w:val="00763037"/>
    <w:pPr>
      <w:spacing w:after="100"/>
      <w:ind w:left="240"/>
    </w:pPr>
  </w:style>
  <w:style w:type="paragraph" w:styleId="TOC3">
    <w:name w:val="toc 3"/>
    <w:basedOn w:val="Normal"/>
    <w:next w:val="Normal"/>
    <w:autoRedefine/>
    <w:uiPriority w:val="39"/>
    <w:unhideWhenUsed/>
    <w:rsid w:val="00763037"/>
    <w:pPr>
      <w:spacing w:after="100"/>
      <w:ind w:left="480"/>
    </w:pPr>
  </w:style>
  <w:style w:type="character" w:styleId="Hyperlink">
    <w:name w:val="Hyperlink"/>
    <w:basedOn w:val="DefaultParagraphFont"/>
    <w:uiPriority w:val="99"/>
    <w:unhideWhenUsed/>
    <w:rsid w:val="00763037"/>
    <w:rPr>
      <w:color w:val="0563C1" w:themeColor="hyperlink"/>
      <w:u w:val="single"/>
    </w:rPr>
  </w:style>
  <w:style w:type="table" w:styleId="TableGrid">
    <w:name w:val="Table Grid"/>
    <w:basedOn w:val="TableNormal"/>
    <w:uiPriority w:val="39"/>
    <w:rsid w:val="00704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361">
      <w:bodyDiv w:val="1"/>
      <w:marLeft w:val="0"/>
      <w:marRight w:val="0"/>
      <w:marTop w:val="0"/>
      <w:marBottom w:val="0"/>
      <w:divBdr>
        <w:top w:val="none" w:sz="0" w:space="0" w:color="auto"/>
        <w:left w:val="none" w:sz="0" w:space="0" w:color="auto"/>
        <w:bottom w:val="none" w:sz="0" w:space="0" w:color="auto"/>
        <w:right w:val="none" w:sz="0" w:space="0" w:color="auto"/>
      </w:divBdr>
      <w:divsChild>
        <w:div w:id="1190728528">
          <w:marLeft w:val="480"/>
          <w:marRight w:val="0"/>
          <w:marTop w:val="0"/>
          <w:marBottom w:val="0"/>
          <w:divBdr>
            <w:top w:val="none" w:sz="0" w:space="0" w:color="auto"/>
            <w:left w:val="none" w:sz="0" w:space="0" w:color="auto"/>
            <w:bottom w:val="none" w:sz="0" w:space="0" w:color="auto"/>
            <w:right w:val="none" w:sz="0" w:space="0" w:color="auto"/>
          </w:divBdr>
        </w:div>
        <w:div w:id="79448078">
          <w:marLeft w:val="480"/>
          <w:marRight w:val="0"/>
          <w:marTop w:val="0"/>
          <w:marBottom w:val="0"/>
          <w:divBdr>
            <w:top w:val="none" w:sz="0" w:space="0" w:color="auto"/>
            <w:left w:val="none" w:sz="0" w:space="0" w:color="auto"/>
            <w:bottom w:val="none" w:sz="0" w:space="0" w:color="auto"/>
            <w:right w:val="none" w:sz="0" w:space="0" w:color="auto"/>
          </w:divBdr>
        </w:div>
        <w:div w:id="1680160633">
          <w:marLeft w:val="480"/>
          <w:marRight w:val="0"/>
          <w:marTop w:val="0"/>
          <w:marBottom w:val="0"/>
          <w:divBdr>
            <w:top w:val="none" w:sz="0" w:space="0" w:color="auto"/>
            <w:left w:val="none" w:sz="0" w:space="0" w:color="auto"/>
            <w:bottom w:val="none" w:sz="0" w:space="0" w:color="auto"/>
            <w:right w:val="none" w:sz="0" w:space="0" w:color="auto"/>
          </w:divBdr>
        </w:div>
        <w:div w:id="1070814765">
          <w:marLeft w:val="480"/>
          <w:marRight w:val="0"/>
          <w:marTop w:val="0"/>
          <w:marBottom w:val="0"/>
          <w:divBdr>
            <w:top w:val="none" w:sz="0" w:space="0" w:color="auto"/>
            <w:left w:val="none" w:sz="0" w:space="0" w:color="auto"/>
            <w:bottom w:val="none" w:sz="0" w:space="0" w:color="auto"/>
            <w:right w:val="none" w:sz="0" w:space="0" w:color="auto"/>
          </w:divBdr>
        </w:div>
        <w:div w:id="190120093">
          <w:marLeft w:val="480"/>
          <w:marRight w:val="0"/>
          <w:marTop w:val="0"/>
          <w:marBottom w:val="0"/>
          <w:divBdr>
            <w:top w:val="none" w:sz="0" w:space="0" w:color="auto"/>
            <w:left w:val="none" w:sz="0" w:space="0" w:color="auto"/>
            <w:bottom w:val="none" w:sz="0" w:space="0" w:color="auto"/>
            <w:right w:val="none" w:sz="0" w:space="0" w:color="auto"/>
          </w:divBdr>
        </w:div>
        <w:div w:id="225651328">
          <w:marLeft w:val="480"/>
          <w:marRight w:val="0"/>
          <w:marTop w:val="0"/>
          <w:marBottom w:val="0"/>
          <w:divBdr>
            <w:top w:val="none" w:sz="0" w:space="0" w:color="auto"/>
            <w:left w:val="none" w:sz="0" w:space="0" w:color="auto"/>
            <w:bottom w:val="none" w:sz="0" w:space="0" w:color="auto"/>
            <w:right w:val="none" w:sz="0" w:space="0" w:color="auto"/>
          </w:divBdr>
        </w:div>
        <w:div w:id="14380610">
          <w:marLeft w:val="480"/>
          <w:marRight w:val="0"/>
          <w:marTop w:val="0"/>
          <w:marBottom w:val="0"/>
          <w:divBdr>
            <w:top w:val="none" w:sz="0" w:space="0" w:color="auto"/>
            <w:left w:val="none" w:sz="0" w:space="0" w:color="auto"/>
            <w:bottom w:val="none" w:sz="0" w:space="0" w:color="auto"/>
            <w:right w:val="none" w:sz="0" w:space="0" w:color="auto"/>
          </w:divBdr>
        </w:div>
        <w:div w:id="2125076740">
          <w:marLeft w:val="480"/>
          <w:marRight w:val="0"/>
          <w:marTop w:val="0"/>
          <w:marBottom w:val="0"/>
          <w:divBdr>
            <w:top w:val="none" w:sz="0" w:space="0" w:color="auto"/>
            <w:left w:val="none" w:sz="0" w:space="0" w:color="auto"/>
            <w:bottom w:val="none" w:sz="0" w:space="0" w:color="auto"/>
            <w:right w:val="none" w:sz="0" w:space="0" w:color="auto"/>
          </w:divBdr>
        </w:div>
        <w:div w:id="1243685681">
          <w:marLeft w:val="480"/>
          <w:marRight w:val="0"/>
          <w:marTop w:val="0"/>
          <w:marBottom w:val="0"/>
          <w:divBdr>
            <w:top w:val="none" w:sz="0" w:space="0" w:color="auto"/>
            <w:left w:val="none" w:sz="0" w:space="0" w:color="auto"/>
            <w:bottom w:val="none" w:sz="0" w:space="0" w:color="auto"/>
            <w:right w:val="none" w:sz="0" w:space="0" w:color="auto"/>
          </w:divBdr>
        </w:div>
        <w:div w:id="610280444">
          <w:marLeft w:val="480"/>
          <w:marRight w:val="0"/>
          <w:marTop w:val="0"/>
          <w:marBottom w:val="0"/>
          <w:divBdr>
            <w:top w:val="none" w:sz="0" w:space="0" w:color="auto"/>
            <w:left w:val="none" w:sz="0" w:space="0" w:color="auto"/>
            <w:bottom w:val="none" w:sz="0" w:space="0" w:color="auto"/>
            <w:right w:val="none" w:sz="0" w:space="0" w:color="auto"/>
          </w:divBdr>
        </w:div>
        <w:div w:id="456149479">
          <w:marLeft w:val="480"/>
          <w:marRight w:val="0"/>
          <w:marTop w:val="0"/>
          <w:marBottom w:val="0"/>
          <w:divBdr>
            <w:top w:val="none" w:sz="0" w:space="0" w:color="auto"/>
            <w:left w:val="none" w:sz="0" w:space="0" w:color="auto"/>
            <w:bottom w:val="none" w:sz="0" w:space="0" w:color="auto"/>
            <w:right w:val="none" w:sz="0" w:space="0" w:color="auto"/>
          </w:divBdr>
        </w:div>
        <w:div w:id="959386075">
          <w:marLeft w:val="480"/>
          <w:marRight w:val="0"/>
          <w:marTop w:val="0"/>
          <w:marBottom w:val="0"/>
          <w:divBdr>
            <w:top w:val="none" w:sz="0" w:space="0" w:color="auto"/>
            <w:left w:val="none" w:sz="0" w:space="0" w:color="auto"/>
            <w:bottom w:val="none" w:sz="0" w:space="0" w:color="auto"/>
            <w:right w:val="none" w:sz="0" w:space="0" w:color="auto"/>
          </w:divBdr>
        </w:div>
        <w:div w:id="104540096">
          <w:marLeft w:val="480"/>
          <w:marRight w:val="0"/>
          <w:marTop w:val="0"/>
          <w:marBottom w:val="0"/>
          <w:divBdr>
            <w:top w:val="none" w:sz="0" w:space="0" w:color="auto"/>
            <w:left w:val="none" w:sz="0" w:space="0" w:color="auto"/>
            <w:bottom w:val="none" w:sz="0" w:space="0" w:color="auto"/>
            <w:right w:val="none" w:sz="0" w:space="0" w:color="auto"/>
          </w:divBdr>
        </w:div>
      </w:divsChild>
    </w:div>
    <w:div w:id="14818181">
      <w:bodyDiv w:val="1"/>
      <w:marLeft w:val="0"/>
      <w:marRight w:val="0"/>
      <w:marTop w:val="0"/>
      <w:marBottom w:val="0"/>
      <w:divBdr>
        <w:top w:val="none" w:sz="0" w:space="0" w:color="auto"/>
        <w:left w:val="none" w:sz="0" w:space="0" w:color="auto"/>
        <w:bottom w:val="none" w:sz="0" w:space="0" w:color="auto"/>
        <w:right w:val="none" w:sz="0" w:space="0" w:color="auto"/>
      </w:divBdr>
      <w:divsChild>
        <w:div w:id="822895787">
          <w:marLeft w:val="480"/>
          <w:marRight w:val="0"/>
          <w:marTop w:val="0"/>
          <w:marBottom w:val="0"/>
          <w:divBdr>
            <w:top w:val="none" w:sz="0" w:space="0" w:color="auto"/>
            <w:left w:val="none" w:sz="0" w:space="0" w:color="auto"/>
            <w:bottom w:val="none" w:sz="0" w:space="0" w:color="auto"/>
            <w:right w:val="none" w:sz="0" w:space="0" w:color="auto"/>
          </w:divBdr>
        </w:div>
        <w:div w:id="450788722">
          <w:marLeft w:val="480"/>
          <w:marRight w:val="0"/>
          <w:marTop w:val="0"/>
          <w:marBottom w:val="0"/>
          <w:divBdr>
            <w:top w:val="none" w:sz="0" w:space="0" w:color="auto"/>
            <w:left w:val="none" w:sz="0" w:space="0" w:color="auto"/>
            <w:bottom w:val="none" w:sz="0" w:space="0" w:color="auto"/>
            <w:right w:val="none" w:sz="0" w:space="0" w:color="auto"/>
          </w:divBdr>
        </w:div>
        <w:div w:id="838886700">
          <w:marLeft w:val="480"/>
          <w:marRight w:val="0"/>
          <w:marTop w:val="0"/>
          <w:marBottom w:val="0"/>
          <w:divBdr>
            <w:top w:val="none" w:sz="0" w:space="0" w:color="auto"/>
            <w:left w:val="none" w:sz="0" w:space="0" w:color="auto"/>
            <w:bottom w:val="none" w:sz="0" w:space="0" w:color="auto"/>
            <w:right w:val="none" w:sz="0" w:space="0" w:color="auto"/>
          </w:divBdr>
        </w:div>
        <w:div w:id="2042585191">
          <w:marLeft w:val="480"/>
          <w:marRight w:val="0"/>
          <w:marTop w:val="0"/>
          <w:marBottom w:val="0"/>
          <w:divBdr>
            <w:top w:val="none" w:sz="0" w:space="0" w:color="auto"/>
            <w:left w:val="none" w:sz="0" w:space="0" w:color="auto"/>
            <w:bottom w:val="none" w:sz="0" w:space="0" w:color="auto"/>
            <w:right w:val="none" w:sz="0" w:space="0" w:color="auto"/>
          </w:divBdr>
        </w:div>
        <w:div w:id="2077629996">
          <w:marLeft w:val="480"/>
          <w:marRight w:val="0"/>
          <w:marTop w:val="0"/>
          <w:marBottom w:val="0"/>
          <w:divBdr>
            <w:top w:val="none" w:sz="0" w:space="0" w:color="auto"/>
            <w:left w:val="none" w:sz="0" w:space="0" w:color="auto"/>
            <w:bottom w:val="none" w:sz="0" w:space="0" w:color="auto"/>
            <w:right w:val="none" w:sz="0" w:space="0" w:color="auto"/>
          </w:divBdr>
        </w:div>
        <w:div w:id="163402456">
          <w:marLeft w:val="480"/>
          <w:marRight w:val="0"/>
          <w:marTop w:val="0"/>
          <w:marBottom w:val="0"/>
          <w:divBdr>
            <w:top w:val="none" w:sz="0" w:space="0" w:color="auto"/>
            <w:left w:val="none" w:sz="0" w:space="0" w:color="auto"/>
            <w:bottom w:val="none" w:sz="0" w:space="0" w:color="auto"/>
            <w:right w:val="none" w:sz="0" w:space="0" w:color="auto"/>
          </w:divBdr>
        </w:div>
        <w:div w:id="917060993">
          <w:marLeft w:val="480"/>
          <w:marRight w:val="0"/>
          <w:marTop w:val="0"/>
          <w:marBottom w:val="0"/>
          <w:divBdr>
            <w:top w:val="none" w:sz="0" w:space="0" w:color="auto"/>
            <w:left w:val="none" w:sz="0" w:space="0" w:color="auto"/>
            <w:bottom w:val="none" w:sz="0" w:space="0" w:color="auto"/>
            <w:right w:val="none" w:sz="0" w:space="0" w:color="auto"/>
          </w:divBdr>
        </w:div>
        <w:div w:id="181358482">
          <w:marLeft w:val="480"/>
          <w:marRight w:val="0"/>
          <w:marTop w:val="0"/>
          <w:marBottom w:val="0"/>
          <w:divBdr>
            <w:top w:val="none" w:sz="0" w:space="0" w:color="auto"/>
            <w:left w:val="none" w:sz="0" w:space="0" w:color="auto"/>
            <w:bottom w:val="none" w:sz="0" w:space="0" w:color="auto"/>
            <w:right w:val="none" w:sz="0" w:space="0" w:color="auto"/>
          </w:divBdr>
        </w:div>
        <w:div w:id="1164970831">
          <w:marLeft w:val="480"/>
          <w:marRight w:val="0"/>
          <w:marTop w:val="0"/>
          <w:marBottom w:val="0"/>
          <w:divBdr>
            <w:top w:val="none" w:sz="0" w:space="0" w:color="auto"/>
            <w:left w:val="none" w:sz="0" w:space="0" w:color="auto"/>
            <w:bottom w:val="none" w:sz="0" w:space="0" w:color="auto"/>
            <w:right w:val="none" w:sz="0" w:space="0" w:color="auto"/>
          </w:divBdr>
        </w:div>
        <w:div w:id="1845393052">
          <w:marLeft w:val="480"/>
          <w:marRight w:val="0"/>
          <w:marTop w:val="0"/>
          <w:marBottom w:val="0"/>
          <w:divBdr>
            <w:top w:val="none" w:sz="0" w:space="0" w:color="auto"/>
            <w:left w:val="none" w:sz="0" w:space="0" w:color="auto"/>
            <w:bottom w:val="none" w:sz="0" w:space="0" w:color="auto"/>
            <w:right w:val="none" w:sz="0" w:space="0" w:color="auto"/>
          </w:divBdr>
        </w:div>
        <w:div w:id="1764719919">
          <w:marLeft w:val="480"/>
          <w:marRight w:val="0"/>
          <w:marTop w:val="0"/>
          <w:marBottom w:val="0"/>
          <w:divBdr>
            <w:top w:val="none" w:sz="0" w:space="0" w:color="auto"/>
            <w:left w:val="none" w:sz="0" w:space="0" w:color="auto"/>
            <w:bottom w:val="none" w:sz="0" w:space="0" w:color="auto"/>
            <w:right w:val="none" w:sz="0" w:space="0" w:color="auto"/>
          </w:divBdr>
        </w:div>
        <w:div w:id="814567892">
          <w:marLeft w:val="480"/>
          <w:marRight w:val="0"/>
          <w:marTop w:val="0"/>
          <w:marBottom w:val="0"/>
          <w:divBdr>
            <w:top w:val="none" w:sz="0" w:space="0" w:color="auto"/>
            <w:left w:val="none" w:sz="0" w:space="0" w:color="auto"/>
            <w:bottom w:val="none" w:sz="0" w:space="0" w:color="auto"/>
            <w:right w:val="none" w:sz="0" w:space="0" w:color="auto"/>
          </w:divBdr>
        </w:div>
        <w:div w:id="1104307721">
          <w:marLeft w:val="480"/>
          <w:marRight w:val="0"/>
          <w:marTop w:val="0"/>
          <w:marBottom w:val="0"/>
          <w:divBdr>
            <w:top w:val="none" w:sz="0" w:space="0" w:color="auto"/>
            <w:left w:val="none" w:sz="0" w:space="0" w:color="auto"/>
            <w:bottom w:val="none" w:sz="0" w:space="0" w:color="auto"/>
            <w:right w:val="none" w:sz="0" w:space="0" w:color="auto"/>
          </w:divBdr>
        </w:div>
      </w:divsChild>
    </w:div>
    <w:div w:id="73666765">
      <w:bodyDiv w:val="1"/>
      <w:marLeft w:val="0"/>
      <w:marRight w:val="0"/>
      <w:marTop w:val="0"/>
      <w:marBottom w:val="0"/>
      <w:divBdr>
        <w:top w:val="none" w:sz="0" w:space="0" w:color="auto"/>
        <w:left w:val="none" w:sz="0" w:space="0" w:color="auto"/>
        <w:bottom w:val="none" w:sz="0" w:space="0" w:color="auto"/>
        <w:right w:val="none" w:sz="0" w:space="0" w:color="auto"/>
      </w:divBdr>
      <w:divsChild>
        <w:div w:id="956715000">
          <w:marLeft w:val="480"/>
          <w:marRight w:val="0"/>
          <w:marTop w:val="0"/>
          <w:marBottom w:val="0"/>
          <w:divBdr>
            <w:top w:val="none" w:sz="0" w:space="0" w:color="auto"/>
            <w:left w:val="none" w:sz="0" w:space="0" w:color="auto"/>
            <w:bottom w:val="none" w:sz="0" w:space="0" w:color="auto"/>
            <w:right w:val="none" w:sz="0" w:space="0" w:color="auto"/>
          </w:divBdr>
        </w:div>
        <w:div w:id="1814057096">
          <w:marLeft w:val="480"/>
          <w:marRight w:val="0"/>
          <w:marTop w:val="0"/>
          <w:marBottom w:val="0"/>
          <w:divBdr>
            <w:top w:val="none" w:sz="0" w:space="0" w:color="auto"/>
            <w:left w:val="none" w:sz="0" w:space="0" w:color="auto"/>
            <w:bottom w:val="none" w:sz="0" w:space="0" w:color="auto"/>
            <w:right w:val="none" w:sz="0" w:space="0" w:color="auto"/>
          </w:divBdr>
        </w:div>
        <w:div w:id="329597920">
          <w:marLeft w:val="480"/>
          <w:marRight w:val="0"/>
          <w:marTop w:val="0"/>
          <w:marBottom w:val="0"/>
          <w:divBdr>
            <w:top w:val="none" w:sz="0" w:space="0" w:color="auto"/>
            <w:left w:val="none" w:sz="0" w:space="0" w:color="auto"/>
            <w:bottom w:val="none" w:sz="0" w:space="0" w:color="auto"/>
            <w:right w:val="none" w:sz="0" w:space="0" w:color="auto"/>
          </w:divBdr>
        </w:div>
        <w:div w:id="10381146">
          <w:marLeft w:val="480"/>
          <w:marRight w:val="0"/>
          <w:marTop w:val="0"/>
          <w:marBottom w:val="0"/>
          <w:divBdr>
            <w:top w:val="none" w:sz="0" w:space="0" w:color="auto"/>
            <w:left w:val="none" w:sz="0" w:space="0" w:color="auto"/>
            <w:bottom w:val="none" w:sz="0" w:space="0" w:color="auto"/>
            <w:right w:val="none" w:sz="0" w:space="0" w:color="auto"/>
          </w:divBdr>
        </w:div>
        <w:div w:id="344133036">
          <w:marLeft w:val="480"/>
          <w:marRight w:val="0"/>
          <w:marTop w:val="0"/>
          <w:marBottom w:val="0"/>
          <w:divBdr>
            <w:top w:val="none" w:sz="0" w:space="0" w:color="auto"/>
            <w:left w:val="none" w:sz="0" w:space="0" w:color="auto"/>
            <w:bottom w:val="none" w:sz="0" w:space="0" w:color="auto"/>
            <w:right w:val="none" w:sz="0" w:space="0" w:color="auto"/>
          </w:divBdr>
        </w:div>
        <w:div w:id="2106534756">
          <w:marLeft w:val="480"/>
          <w:marRight w:val="0"/>
          <w:marTop w:val="0"/>
          <w:marBottom w:val="0"/>
          <w:divBdr>
            <w:top w:val="none" w:sz="0" w:space="0" w:color="auto"/>
            <w:left w:val="none" w:sz="0" w:space="0" w:color="auto"/>
            <w:bottom w:val="none" w:sz="0" w:space="0" w:color="auto"/>
            <w:right w:val="none" w:sz="0" w:space="0" w:color="auto"/>
          </w:divBdr>
        </w:div>
        <w:div w:id="647831554">
          <w:marLeft w:val="480"/>
          <w:marRight w:val="0"/>
          <w:marTop w:val="0"/>
          <w:marBottom w:val="0"/>
          <w:divBdr>
            <w:top w:val="none" w:sz="0" w:space="0" w:color="auto"/>
            <w:left w:val="none" w:sz="0" w:space="0" w:color="auto"/>
            <w:bottom w:val="none" w:sz="0" w:space="0" w:color="auto"/>
            <w:right w:val="none" w:sz="0" w:space="0" w:color="auto"/>
          </w:divBdr>
        </w:div>
        <w:div w:id="1842817850">
          <w:marLeft w:val="480"/>
          <w:marRight w:val="0"/>
          <w:marTop w:val="0"/>
          <w:marBottom w:val="0"/>
          <w:divBdr>
            <w:top w:val="none" w:sz="0" w:space="0" w:color="auto"/>
            <w:left w:val="none" w:sz="0" w:space="0" w:color="auto"/>
            <w:bottom w:val="none" w:sz="0" w:space="0" w:color="auto"/>
            <w:right w:val="none" w:sz="0" w:space="0" w:color="auto"/>
          </w:divBdr>
        </w:div>
        <w:div w:id="1722629363">
          <w:marLeft w:val="480"/>
          <w:marRight w:val="0"/>
          <w:marTop w:val="0"/>
          <w:marBottom w:val="0"/>
          <w:divBdr>
            <w:top w:val="none" w:sz="0" w:space="0" w:color="auto"/>
            <w:left w:val="none" w:sz="0" w:space="0" w:color="auto"/>
            <w:bottom w:val="none" w:sz="0" w:space="0" w:color="auto"/>
            <w:right w:val="none" w:sz="0" w:space="0" w:color="auto"/>
          </w:divBdr>
        </w:div>
        <w:div w:id="1389263217">
          <w:marLeft w:val="480"/>
          <w:marRight w:val="0"/>
          <w:marTop w:val="0"/>
          <w:marBottom w:val="0"/>
          <w:divBdr>
            <w:top w:val="none" w:sz="0" w:space="0" w:color="auto"/>
            <w:left w:val="none" w:sz="0" w:space="0" w:color="auto"/>
            <w:bottom w:val="none" w:sz="0" w:space="0" w:color="auto"/>
            <w:right w:val="none" w:sz="0" w:space="0" w:color="auto"/>
          </w:divBdr>
        </w:div>
        <w:div w:id="324167172">
          <w:marLeft w:val="480"/>
          <w:marRight w:val="0"/>
          <w:marTop w:val="0"/>
          <w:marBottom w:val="0"/>
          <w:divBdr>
            <w:top w:val="none" w:sz="0" w:space="0" w:color="auto"/>
            <w:left w:val="none" w:sz="0" w:space="0" w:color="auto"/>
            <w:bottom w:val="none" w:sz="0" w:space="0" w:color="auto"/>
            <w:right w:val="none" w:sz="0" w:space="0" w:color="auto"/>
          </w:divBdr>
        </w:div>
        <w:div w:id="1233932458">
          <w:marLeft w:val="480"/>
          <w:marRight w:val="0"/>
          <w:marTop w:val="0"/>
          <w:marBottom w:val="0"/>
          <w:divBdr>
            <w:top w:val="none" w:sz="0" w:space="0" w:color="auto"/>
            <w:left w:val="none" w:sz="0" w:space="0" w:color="auto"/>
            <w:bottom w:val="none" w:sz="0" w:space="0" w:color="auto"/>
            <w:right w:val="none" w:sz="0" w:space="0" w:color="auto"/>
          </w:divBdr>
        </w:div>
        <w:div w:id="520902774">
          <w:marLeft w:val="480"/>
          <w:marRight w:val="0"/>
          <w:marTop w:val="0"/>
          <w:marBottom w:val="0"/>
          <w:divBdr>
            <w:top w:val="none" w:sz="0" w:space="0" w:color="auto"/>
            <w:left w:val="none" w:sz="0" w:space="0" w:color="auto"/>
            <w:bottom w:val="none" w:sz="0" w:space="0" w:color="auto"/>
            <w:right w:val="none" w:sz="0" w:space="0" w:color="auto"/>
          </w:divBdr>
        </w:div>
        <w:div w:id="950893934">
          <w:marLeft w:val="480"/>
          <w:marRight w:val="0"/>
          <w:marTop w:val="0"/>
          <w:marBottom w:val="0"/>
          <w:divBdr>
            <w:top w:val="none" w:sz="0" w:space="0" w:color="auto"/>
            <w:left w:val="none" w:sz="0" w:space="0" w:color="auto"/>
            <w:bottom w:val="none" w:sz="0" w:space="0" w:color="auto"/>
            <w:right w:val="none" w:sz="0" w:space="0" w:color="auto"/>
          </w:divBdr>
        </w:div>
      </w:divsChild>
    </w:div>
    <w:div w:id="85152689">
      <w:bodyDiv w:val="1"/>
      <w:marLeft w:val="0"/>
      <w:marRight w:val="0"/>
      <w:marTop w:val="0"/>
      <w:marBottom w:val="0"/>
      <w:divBdr>
        <w:top w:val="none" w:sz="0" w:space="0" w:color="auto"/>
        <w:left w:val="none" w:sz="0" w:space="0" w:color="auto"/>
        <w:bottom w:val="none" w:sz="0" w:space="0" w:color="auto"/>
        <w:right w:val="none" w:sz="0" w:space="0" w:color="auto"/>
      </w:divBdr>
      <w:divsChild>
        <w:div w:id="1834492313">
          <w:marLeft w:val="480"/>
          <w:marRight w:val="0"/>
          <w:marTop w:val="0"/>
          <w:marBottom w:val="0"/>
          <w:divBdr>
            <w:top w:val="none" w:sz="0" w:space="0" w:color="auto"/>
            <w:left w:val="none" w:sz="0" w:space="0" w:color="auto"/>
            <w:bottom w:val="none" w:sz="0" w:space="0" w:color="auto"/>
            <w:right w:val="none" w:sz="0" w:space="0" w:color="auto"/>
          </w:divBdr>
        </w:div>
        <w:div w:id="1778478891">
          <w:marLeft w:val="480"/>
          <w:marRight w:val="0"/>
          <w:marTop w:val="0"/>
          <w:marBottom w:val="0"/>
          <w:divBdr>
            <w:top w:val="none" w:sz="0" w:space="0" w:color="auto"/>
            <w:left w:val="none" w:sz="0" w:space="0" w:color="auto"/>
            <w:bottom w:val="none" w:sz="0" w:space="0" w:color="auto"/>
            <w:right w:val="none" w:sz="0" w:space="0" w:color="auto"/>
          </w:divBdr>
        </w:div>
        <w:div w:id="1997103537">
          <w:marLeft w:val="480"/>
          <w:marRight w:val="0"/>
          <w:marTop w:val="0"/>
          <w:marBottom w:val="0"/>
          <w:divBdr>
            <w:top w:val="none" w:sz="0" w:space="0" w:color="auto"/>
            <w:left w:val="none" w:sz="0" w:space="0" w:color="auto"/>
            <w:bottom w:val="none" w:sz="0" w:space="0" w:color="auto"/>
            <w:right w:val="none" w:sz="0" w:space="0" w:color="auto"/>
          </w:divBdr>
        </w:div>
        <w:div w:id="1530757076">
          <w:marLeft w:val="480"/>
          <w:marRight w:val="0"/>
          <w:marTop w:val="0"/>
          <w:marBottom w:val="0"/>
          <w:divBdr>
            <w:top w:val="none" w:sz="0" w:space="0" w:color="auto"/>
            <w:left w:val="none" w:sz="0" w:space="0" w:color="auto"/>
            <w:bottom w:val="none" w:sz="0" w:space="0" w:color="auto"/>
            <w:right w:val="none" w:sz="0" w:space="0" w:color="auto"/>
          </w:divBdr>
        </w:div>
        <w:div w:id="533276516">
          <w:marLeft w:val="480"/>
          <w:marRight w:val="0"/>
          <w:marTop w:val="0"/>
          <w:marBottom w:val="0"/>
          <w:divBdr>
            <w:top w:val="none" w:sz="0" w:space="0" w:color="auto"/>
            <w:left w:val="none" w:sz="0" w:space="0" w:color="auto"/>
            <w:bottom w:val="none" w:sz="0" w:space="0" w:color="auto"/>
            <w:right w:val="none" w:sz="0" w:space="0" w:color="auto"/>
          </w:divBdr>
        </w:div>
        <w:div w:id="915164984">
          <w:marLeft w:val="480"/>
          <w:marRight w:val="0"/>
          <w:marTop w:val="0"/>
          <w:marBottom w:val="0"/>
          <w:divBdr>
            <w:top w:val="none" w:sz="0" w:space="0" w:color="auto"/>
            <w:left w:val="none" w:sz="0" w:space="0" w:color="auto"/>
            <w:bottom w:val="none" w:sz="0" w:space="0" w:color="auto"/>
            <w:right w:val="none" w:sz="0" w:space="0" w:color="auto"/>
          </w:divBdr>
        </w:div>
        <w:div w:id="877010150">
          <w:marLeft w:val="480"/>
          <w:marRight w:val="0"/>
          <w:marTop w:val="0"/>
          <w:marBottom w:val="0"/>
          <w:divBdr>
            <w:top w:val="none" w:sz="0" w:space="0" w:color="auto"/>
            <w:left w:val="none" w:sz="0" w:space="0" w:color="auto"/>
            <w:bottom w:val="none" w:sz="0" w:space="0" w:color="auto"/>
            <w:right w:val="none" w:sz="0" w:space="0" w:color="auto"/>
          </w:divBdr>
        </w:div>
        <w:div w:id="616303354">
          <w:marLeft w:val="480"/>
          <w:marRight w:val="0"/>
          <w:marTop w:val="0"/>
          <w:marBottom w:val="0"/>
          <w:divBdr>
            <w:top w:val="none" w:sz="0" w:space="0" w:color="auto"/>
            <w:left w:val="none" w:sz="0" w:space="0" w:color="auto"/>
            <w:bottom w:val="none" w:sz="0" w:space="0" w:color="auto"/>
            <w:right w:val="none" w:sz="0" w:space="0" w:color="auto"/>
          </w:divBdr>
        </w:div>
        <w:div w:id="781385820">
          <w:marLeft w:val="480"/>
          <w:marRight w:val="0"/>
          <w:marTop w:val="0"/>
          <w:marBottom w:val="0"/>
          <w:divBdr>
            <w:top w:val="none" w:sz="0" w:space="0" w:color="auto"/>
            <w:left w:val="none" w:sz="0" w:space="0" w:color="auto"/>
            <w:bottom w:val="none" w:sz="0" w:space="0" w:color="auto"/>
            <w:right w:val="none" w:sz="0" w:space="0" w:color="auto"/>
          </w:divBdr>
        </w:div>
        <w:div w:id="1133525300">
          <w:marLeft w:val="480"/>
          <w:marRight w:val="0"/>
          <w:marTop w:val="0"/>
          <w:marBottom w:val="0"/>
          <w:divBdr>
            <w:top w:val="none" w:sz="0" w:space="0" w:color="auto"/>
            <w:left w:val="none" w:sz="0" w:space="0" w:color="auto"/>
            <w:bottom w:val="none" w:sz="0" w:space="0" w:color="auto"/>
            <w:right w:val="none" w:sz="0" w:space="0" w:color="auto"/>
          </w:divBdr>
        </w:div>
        <w:div w:id="105198609">
          <w:marLeft w:val="480"/>
          <w:marRight w:val="0"/>
          <w:marTop w:val="0"/>
          <w:marBottom w:val="0"/>
          <w:divBdr>
            <w:top w:val="none" w:sz="0" w:space="0" w:color="auto"/>
            <w:left w:val="none" w:sz="0" w:space="0" w:color="auto"/>
            <w:bottom w:val="none" w:sz="0" w:space="0" w:color="auto"/>
            <w:right w:val="none" w:sz="0" w:space="0" w:color="auto"/>
          </w:divBdr>
        </w:div>
        <w:div w:id="225379331">
          <w:marLeft w:val="480"/>
          <w:marRight w:val="0"/>
          <w:marTop w:val="0"/>
          <w:marBottom w:val="0"/>
          <w:divBdr>
            <w:top w:val="none" w:sz="0" w:space="0" w:color="auto"/>
            <w:left w:val="none" w:sz="0" w:space="0" w:color="auto"/>
            <w:bottom w:val="none" w:sz="0" w:space="0" w:color="auto"/>
            <w:right w:val="none" w:sz="0" w:space="0" w:color="auto"/>
          </w:divBdr>
        </w:div>
        <w:div w:id="2142767944">
          <w:marLeft w:val="480"/>
          <w:marRight w:val="0"/>
          <w:marTop w:val="0"/>
          <w:marBottom w:val="0"/>
          <w:divBdr>
            <w:top w:val="none" w:sz="0" w:space="0" w:color="auto"/>
            <w:left w:val="none" w:sz="0" w:space="0" w:color="auto"/>
            <w:bottom w:val="none" w:sz="0" w:space="0" w:color="auto"/>
            <w:right w:val="none" w:sz="0" w:space="0" w:color="auto"/>
          </w:divBdr>
        </w:div>
        <w:div w:id="1667051477">
          <w:marLeft w:val="480"/>
          <w:marRight w:val="0"/>
          <w:marTop w:val="0"/>
          <w:marBottom w:val="0"/>
          <w:divBdr>
            <w:top w:val="none" w:sz="0" w:space="0" w:color="auto"/>
            <w:left w:val="none" w:sz="0" w:space="0" w:color="auto"/>
            <w:bottom w:val="none" w:sz="0" w:space="0" w:color="auto"/>
            <w:right w:val="none" w:sz="0" w:space="0" w:color="auto"/>
          </w:divBdr>
        </w:div>
        <w:div w:id="335572456">
          <w:marLeft w:val="480"/>
          <w:marRight w:val="0"/>
          <w:marTop w:val="0"/>
          <w:marBottom w:val="0"/>
          <w:divBdr>
            <w:top w:val="none" w:sz="0" w:space="0" w:color="auto"/>
            <w:left w:val="none" w:sz="0" w:space="0" w:color="auto"/>
            <w:bottom w:val="none" w:sz="0" w:space="0" w:color="auto"/>
            <w:right w:val="none" w:sz="0" w:space="0" w:color="auto"/>
          </w:divBdr>
        </w:div>
        <w:div w:id="82386583">
          <w:marLeft w:val="480"/>
          <w:marRight w:val="0"/>
          <w:marTop w:val="0"/>
          <w:marBottom w:val="0"/>
          <w:divBdr>
            <w:top w:val="none" w:sz="0" w:space="0" w:color="auto"/>
            <w:left w:val="none" w:sz="0" w:space="0" w:color="auto"/>
            <w:bottom w:val="none" w:sz="0" w:space="0" w:color="auto"/>
            <w:right w:val="none" w:sz="0" w:space="0" w:color="auto"/>
          </w:divBdr>
        </w:div>
      </w:divsChild>
    </w:div>
    <w:div w:id="91245098">
      <w:bodyDiv w:val="1"/>
      <w:marLeft w:val="0"/>
      <w:marRight w:val="0"/>
      <w:marTop w:val="0"/>
      <w:marBottom w:val="0"/>
      <w:divBdr>
        <w:top w:val="none" w:sz="0" w:space="0" w:color="auto"/>
        <w:left w:val="none" w:sz="0" w:space="0" w:color="auto"/>
        <w:bottom w:val="none" w:sz="0" w:space="0" w:color="auto"/>
        <w:right w:val="none" w:sz="0" w:space="0" w:color="auto"/>
      </w:divBdr>
    </w:div>
    <w:div w:id="123886024">
      <w:bodyDiv w:val="1"/>
      <w:marLeft w:val="0"/>
      <w:marRight w:val="0"/>
      <w:marTop w:val="0"/>
      <w:marBottom w:val="0"/>
      <w:divBdr>
        <w:top w:val="none" w:sz="0" w:space="0" w:color="auto"/>
        <w:left w:val="none" w:sz="0" w:space="0" w:color="auto"/>
        <w:bottom w:val="none" w:sz="0" w:space="0" w:color="auto"/>
        <w:right w:val="none" w:sz="0" w:space="0" w:color="auto"/>
      </w:divBdr>
      <w:divsChild>
        <w:div w:id="1083339214">
          <w:marLeft w:val="480"/>
          <w:marRight w:val="0"/>
          <w:marTop w:val="0"/>
          <w:marBottom w:val="0"/>
          <w:divBdr>
            <w:top w:val="none" w:sz="0" w:space="0" w:color="auto"/>
            <w:left w:val="none" w:sz="0" w:space="0" w:color="auto"/>
            <w:bottom w:val="none" w:sz="0" w:space="0" w:color="auto"/>
            <w:right w:val="none" w:sz="0" w:space="0" w:color="auto"/>
          </w:divBdr>
        </w:div>
        <w:div w:id="198473275">
          <w:marLeft w:val="480"/>
          <w:marRight w:val="0"/>
          <w:marTop w:val="0"/>
          <w:marBottom w:val="0"/>
          <w:divBdr>
            <w:top w:val="none" w:sz="0" w:space="0" w:color="auto"/>
            <w:left w:val="none" w:sz="0" w:space="0" w:color="auto"/>
            <w:bottom w:val="none" w:sz="0" w:space="0" w:color="auto"/>
            <w:right w:val="none" w:sz="0" w:space="0" w:color="auto"/>
          </w:divBdr>
        </w:div>
        <w:div w:id="1792283389">
          <w:marLeft w:val="480"/>
          <w:marRight w:val="0"/>
          <w:marTop w:val="0"/>
          <w:marBottom w:val="0"/>
          <w:divBdr>
            <w:top w:val="none" w:sz="0" w:space="0" w:color="auto"/>
            <w:left w:val="none" w:sz="0" w:space="0" w:color="auto"/>
            <w:bottom w:val="none" w:sz="0" w:space="0" w:color="auto"/>
            <w:right w:val="none" w:sz="0" w:space="0" w:color="auto"/>
          </w:divBdr>
        </w:div>
        <w:div w:id="202718805">
          <w:marLeft w:val="480"/>
          <w:marRight w:val="0"/>
          <w:marTop w:val="0"/>
          <w:marBottom w:val="0"/>
          <w:divBdr>
            <w:top w:val="none" w:sz="0" w:space="0" w:color="auto"/>
            <w:left w:val="none" w:sz="0" w:space="0" w:color="auto"/>
            <w:bottom w:val="none" w:sz="0" w:space="0" w:color="auto"/>
            <w:right w:val="none" w:sz="0" w:space="0" w:color="auto"/>
          </w:divBdr>
        </w:div>
        <w:div w:id="1677076890">
          <w:marLeft w:val="480"/>
          <w:marRight w:val="0"/>
          <w:marTop w:val="0"/>
          <w:marBottom w:val="0"/>
          <w:divBdr>
            <w:top w:val="none" w:sz="0" w:space="0" w:color="auto"/>
            <w:left w:val="none" w:sz="0" w:space="0" w:color="auto"/>
            <w:bottom w:val="none" w:sz="0" w:space="0" w:color="auto"/>
            <w:right w:val="none" w:sz="0" w:space="0" w:color="auto"/>
          </w:divBdr>
        </w:div>
        <w:div w:id="212158646">
          <w:marLeft w:val="480"/>
          <w:marRight w:val="0"/>
          <w:marTop w:val="0"/>
          <w:marBottom w:val="0"/>
          <w:divBdr>
            <w:top w:val="none" w:sz="0" w:space="0" w:color="auto"/>
            <w:left w:val="none" w:sz="0" w:space="0" w:color="auto"/>
            <w:bottom w:val="none" w:sz="0" w:space="0" w:color="auto"/>
            <w:right w:val="none" w:sz="0" w:space="0" w:color="auto"/>
          </w:divBdr>
        </w:div>
        <w:div w:id="391199329">
          <w:marLeft w:val="480"/>
          <w:marRight w:val="0"/>
          <w:marTop w:val="0"/>
          <w:marBottom w:val="0"/>
          <w:divBdr>
            <w:top w:val="none" w:sz="0" w:space="0" w:color="auto"/>
            <w:left w:val="none" w:sz="0" w:space="0" w:color="auto"/>
            <w:bottom w:val="none" w:sz="0" w:space="0" w:color="auto"/>
            <w:right w:val="none" w:sz="0" w:space="0" w:color="auto"/>
          </w:divBdr>
        </w:div>
        <w:div w:id="799805549">
          <w:marLeft w:val="480"/>
          <w:marRight w:val="0"/>
          <w:marTop w:val="0"/>
          <w:marBottom w:val="0"/>
          <w:divBdr>
            <w:top w:val="none" w:sz="0" w:space="0" w:color="auto"/>
            <w:left w:val="none" w:sz="0" w:space="0" w:color="auto"/>
            <w:bottom w:val="none" w:sz="0" w:space="0" w:color="auto"/>
            <w:right w:val="none" w:sz="0" w:space="0" w:color="auto"/>
          </w:divBdr>
        </w:div>
        <w:div w:id="565996430">
          <w:marLeft w:val="480"/>
          <w:marRight w:val="0"/>
          <w:marTop w:val="0"/>
          <w:marBottom w:val="0"/>
          <w:divBdr>
            <w:top w:val="none" w:sz="0" w:space="0" w:color="auto"/>
            <w:left w:val="none" w:sz="0" w:space="0" w:color="auto"/>
            <w:bottom w:val="none" w:sz="0" w:space="0" w:color="auto"/>
            <w:right w:val="none" w:sz="0" w:space="0" w:color="auto"/>
          </w:divBdr>
        </w:div>
        <w:div w:id="1182162069">
          <w:marLeft w:val="480"/>
          <w:marRight w:val="0"/>
          <w:marTop w:val="0"/>
          <w:marBottom w:val="0"/>
          <w:divBdr>
            <w:top w:val="none" w:sz="0" w:space="0" w:color="auto"/>
            <w:left w:val="none" w:sz="0" w:space="0" w:color="auto"/>
            <w:bottom w:val="none" w:sz="0" w:space="0" w:color="auto"/>
            <w:right w:val="none" w:sz="0" w:space="0" w:color="auto"/>
          </w:divBdr>
        </w:div>
        <w:div w:id="1439184006">
          <w:marLeft w:val="480"/>
          <w:marRight w:val="0"/>
          <w:marTop w:val="0"/>
          <w:marBottom w:val="0"/>
          <w:divBdr>
            <w:top w:val="none" w:sz="0" w:space="0" w:color="auto"/>
            <w:left w:val="none" w:sz="0" w:space="0" w:color="auto"/>
            <w:bottom w:val="none" w:sz="0" w:space="0" w:color="auto"/>
            <w:right w:val="none" w:sz="0" w:space="0" w:color="auto"/>
          </w:divBdr>
        </w:div>
        <w:div w:id="132986363">
          <w:marLeft w:val="480"/>
          <w:marRight w:val="0"/>
          <w:marTop w:val="0"/>
          <w:marBottom w:val="0"/>
          <w:divBdr>
            <w:top w:val="none" w:sz="0" w:space="0" w:color="auto"/>
            <w:left w:val="none" w:sz="0" w:space="0" w:color="auto"/>
            <w:bottom w:val="none" w:sz="0" w:space="0" w:color="auto"/>
            <w:right w:val="none" w:sz="0" w:space="0" w:color="auto"/>
          </w:divBdr>
        </w:div>
        <w:div w:id="152526900">
          <w:marLeft w:val="480"/>
          <w:marRight w:val="0"/>
          <w:marTop w:val="0"/>
          <w:marBottom w:val="0"/>
          <w:divBdr>
            <w:top w:val="none" w:sz="0" w:space="0" w:color="auto"/>
            <w:left w:val="none" w:sz="0" w:space="0" w:color="auto"/>
            <w:bottom w:val="none" w:sz="0" w:space="0" w:color="auto"/>
            <w:right w:val="none" w:sz="0" w:space="0" w:color="auto"/>
          </w:divBdr>
        </w:div>
        <w:div w:id="1367830090">
          <w:marLeft w:val="480"/>
          <w:marRight w:val="0"/>
          <w:marTop w:val="0"/>
          <w:marBottom w:val="0"/>
          <w:divBdr>
            <w:top w:val="none" w:sz="0" w:space="0" w:color="auto"/>
            <w:left w:val="none" w:sz="0" w:space="0" w:color="auto"/>
            <w:bottom w:val="none" w:sz="0" w:space="0" w:color="auto"/>
            <w:right w:val="none" w:sz="0" w:space="0" w:color="auto"/>
          </w:divBdr>
        </w:div>
        <w:div w:id="825902283">
          <w:marLeft w:val="480"/>
          <w:marRight w:val="0"/>
          <w:marTop w:val="0"/>
          <w:marBottom w:val="0"/>
          <w:divBdr>
            <w:top w:val="none" w:sz="0" w:space="0" w:color="auto"/>
            <w:left w:val="none" w:sz="0" w:space="0" w:color="auto"/>
            <w:bottom w:val="none" w:sz="0" w:space="0" w:color="auto"/>
            <w:right w:val="none" w:sz="0" w:space="0" w:color="auto"/>
          </w:divBdr>
        </w:div>
        <w:div w:id="1070543762">
          <w:marLeft w:val="480"/>
          <w:marRight w:val="0"/>
          <w:marTop w:val="0"/>
          <w:marBottom w:val="0"/>
          <w:divBdr>
            <w:top w:val="none" w:sz="0" w:space="0" w:color="auto"/>
            <w:left w:val="none" w:sz="0" w:space="0" w:color="auto"/>
            <w:bottom w:val="none" w:sz="0" w:space="0" w:color="auto"/>
            <w:right w:val="none" w:sz="0" w:space="0" w:color="auto"/>
          </w:divBdr>
        </w:div>
      </w:divsChild>
    </w:div>
    <w:div w:id="169685152">
      <w:bodyDiv w:val="1"/>
      <w:marLeft w:val="0"/>
      <w:marRight w:val="0"/>
      <w:marTop w:val="0"/>
      <w:marBottom w:val="0"/>
      <w:divBdr>
        <w:top w:val="none" w:sz="0" w:space="0" w:color="auto"/>
        <w:left w:val="none" w:sz="0" w:space="0" w:color="auto"/>
        <w:bottom w:val="none" w:sz="0" w:space="0" w:color="auto"/>
        <w:right w:val="none" w:sz="0" w:space="0" w:color="auto"/>
      </w:divBdr>
      <w:divsChild>
        <w:div w:id="55275687">
          <w:marLeft w:val="480"/>
          <w:marRight w:val="0"/>
          <w:marTop w:val="0"/>
          <w:marBottom w:val="0"/>
          <w:divBdr>
            <w:top w:val="none" w:sz="0" w:space="0" w:color="auto"/>
            <w:left w:val="none" w:sz="0" w:space="0" w:color="auto"/>
            <w:bottom w:val="none" w:sz="0" w:space="0" w:color="auto"/>
            <w:right w:val="none" w:sz="0" w:space="0" w:color="auto"/>
          </w:divBdr>
        </w:div>
        <w:div w:id="1813135001">
          <w:marLeft w:val="480"/>
          <w:marRight w:val="0"/>
          <w:marTop w:val="0"/>
          <w:marBottom w:val="0"/>
          <w:divBdr>
            <w:top w:val="none" w:sz="0" w:space="0" w:color="auto"/>
            <w:left w:val="none" w:sz="0" w:space="0" w:color="auto"/>
            <w:bottom w:val="none" w:sz="0" w:space="0" w:color="auto"/>
            <w:right w:val="none" w:sz="0" w:space="0" w:color="auto"/>
          </w:divBdr>
        </w:div>
        <w:div w:id="86851280">
          <w:marLeft w:val="480"/>
          <w:marRight w:val="0"/>
          <w:marTop w:val="0"/>
          <w:marBottom w:val="0"/>
          <w:divBdr>
            <w:top w:val="none" w:sz="0" w:space="0" w:color="auto"/>
            <w:left w:val="none" w:sz="0" w:space="0" w:color="auto"/>
            <w:bottom w:val="none" w:sz="0" w:space="0" w:color="auto"/>
            <w:right w:val="none" w:sz="0" w:space="0" w:color="auto"/>
          </w:divBdr>
        </w:div>
        <w:div w:id="1336223406">
          <w:marLeft w:val="480"/>
          <w:marRight w:val="0"/>
          <w:marTop w:val="0"/>
          <w:marBottom w:val="0"/>
          <w:divBdr>
            <w:top w:val="none" w:sz="0" w:space="0" w:color="auto"/>
            <w:left w:val="none" w:sz="0" w:space="0" w:color="auto"/>
            <w:bottom w:val="none" w:sz="0" w:space="0" w:color="auto"/>
            <w:right w:val="none" w:sz="0" w:space="0" w:color="auto"/>
          </w:divBdr>
        </w:div>
        <w:div w:id="1672757772">
          <w:marLeft w:val="480"/>
          <w:marRight w:val="0"/>
          <w:marTop w:val="0"/>
          <w:marBottom w:val="0"/>
          <w:divBdr>
            <w:top w:val="none" w:sz="0" w:space="0" w:color="auto"/>
            <w:left w:val="none" w:sz="0" w:space="0" w:color="auto"/>
            <w:bottom w:val="none" w:sz="0" w:space="0" w:color="auto"/>
            <w:right w:val="none" w:sz="0" w:space="0" w:color="auto"/>
          </w:divBdr>
        </w:div>
        <w:div w:id="1466045854">
          <w:marLeft w:val="480"/>
          <w:marRight w:val="0"/>
          <w:marTop w:val="0"/>
          <w:marBottom w:val="0"/>
          <w:divBdr>
            <w:top w:val="none" w:sz="0" w:space="0" w:color="auto"/>
            <w:left w:val="none" w:sz="0" w:space="0" w:color="auto"/>
            <w:bottom w:val="none" w:sz="0" w:space="0" w:color="auto"/>
            <w:right w:val="none" w:sz="0" w:space="0" w:color="auto"/>
          </w:divBdr>
        </w:div>
        <w:div w:id="1823696707">
          <w:marLeft w:val="480"/>
          <w:marRight w:val="0"/>
          <w:marTop w:val="0"/>
          <w:marBottom w:val="0"/>
          <w:divBdr>
            <w:top w:val="none" w:sz="0" w:space="0" w:color="auto"/>
            <w:left w:val="none" w:sz="0" w:space="0" w:color="auto"/>
            <w:bottom w:val="none" w:sz="0" w:space="0" w:color="auto"/>
            <w:right w:val="none" w:sz="0" w:space="0" w:color="auto"/>
          </w:divBdr>
        </w:div>
        <w:div w:id="649556250">
          <w:marLeft w:val="480"/>
          <w:marRight w:val="0"/>
          <w:marTop w:val="0"/>
          <w:marBottom w:val="0"/>
          <w:divBdr>
            <w:top w:val="none" w:sz="0" w:space="0" w:color="auto"/>
            <w:left w:val="none" w:sz="0" w:space="0" w:color="auto"/>
            <w:bottom w:val="none" w:sz="0" w:space="0" w:color="auto"/>
            <w:right w:val="none" w:sz="0" w:space="0" w:color="auto"/>
          </w:divBdr>
        </w:div>
        <w:div w:id="747120907">
          <w:marLeft w:val="480"/>
          <w:marRight w:val="0"/>
          <w:marTop w:val="0"/>
          <w:marBottom w:val="0"/>
          <w:divBdr>
            <w:top w:val="none" w:sz="0" w:space="0" w:color="auto"/>
            <w:left w:val="none" w:sz="0" w:space="0" w:color="auto"/>
            <w:bottom w:val="none" w:sz="0" w:space="0" w:color="auto"/>
            <w:right w:val="none" w:sz="0" w:space="0" w:color="auto"/>
          </w:divBdr>
        </w:div>
        <w:div w:id="409473277">
          <w:marLeft w:val="480"/>
          <w:marRight w:val="0"/>
          <w:marTop w:val="0"/>
          <w:marBottom w:val="0"/>
          <w:divBdr>
            <w:top w:val="none" w:sz="0" w:space="0" w:color="auto"/>
            <w:left w:val="none" w:sz="0" w:space="0" w:color="auto"/>
            <w:bottom w:val="none" w:sz="0" w:space="0" w:color="auto"/>
            <w:right w:val="none" w:sz="0" w:space="0" w:color="auto"/>
          </w:divBdr>
        </w:div>
        <w:div w:id="1011491827">
          <w:marLeft w:val="480"/>
          <w:marRight w:val="0"/>
          <w:marTop w:val="0"/>
          <w:marBottom w:val="0"/>
          <w:divBdr>
            <w:top w:val="none" w:sz="0" w:space="0" w:color="auto"/>
            <w:left w:val="none" w:sz="0" w:space="0" w:color="auto"/>
            <w:bottom w:val="none" w:sz="0" w:space="0" w:color="auto"/>
            <w:right w:val="none" w:sz="0" w:space="0" w:color="auto"/>
          </w:divBdr>
        </w:div>
        <w:div w:id="634987417">
          <w:marLeft w:val="480"/>
          <w:marRight w:val="0"/>
          <w:marTop w:val="0"/>
          <w:marBottom w:val="0"/>
          <w:divBdr>
            <w:top w:val="none" w:sz="0" w:space="0" w:color="auto"/>
            <w:left w:val="none" w:sz="0" w:space="0" w:color="auto"/>
            <w:bottom w:val="none" w:sz="0" w:space="0" w:color="auto"/>
            <w:right w:val="none" w:sz="0" w:space="0" w:color="auto"/>
          </w:divBdr>
        </w:div>
        <w:div w:id="905992151">
          <w:marLeft w:val="480"/>
          <w:marRight w:val="0"/>
          <w:marTop w:val="0"/>
          <w:marBottom w:val="0"/>
          <w:divBdr>
            <w:top w:val="none" w:sz="0" w:space="0" w:color="auto"/>
            <w:left w:val="none" w:sz="0" w:space="0" w:color="auto"/>
            <w:bottom w:val="none" w:sz="0" w:space="0" w:color="auto"/>
            <w:right w:val="none" w:sz="0" w:space="0" w:color="auto"/>
          </w:divBdr>
        </w:div>
        <w:div w:id="1949123155">
          <w:marLeft w:val="480"/>
          <w:marRight w:val="0"/>
          <w:marTop w:val="0"/>
          <w:marBottom w:val="0"/>
          <w:divBdr>
            <w:top w:val="none" w:sz="0" w:space="0" w:color="auto"/>
            <w:left w:val="none" w:sz="0" w:space="0" w:color="auto"/>
            <w:bottom w:val="none" w:sz="0" w:space="0" w:color="auto"/>
            <w:right w:val="none" w:sz="0" w:space="0" w:color="auto"/>
          </w:divBdr>
        </w:div>
      </w:divsChild>
    </w:div>
    <w:div w:id="191194382">
      <w:bodyDiv w:val="1"/>
      <w:marLeft w:val="0"/>
      <w:marRight w:val="0"/>
      <w:marTop w:val="0"/>
      <w:marBottom w:val="0"/>
      <w:divBdr>
        <w:top w:val="none" w:sz="0" w:space="0" w:color="auto"/>
        <w:left w:val="none" w:sz="0" w:space="0" w:color="auto"/>
        <w:bottom w:val="none" w:sz="0" w:space="0" w:color="auto"/>
        <w:right w:val="none" w:sz="0" w:space="0" w:color="auto"/>
      </w:divBdr>
    </w:div>
    <w:div w:id="203105912">
      <w:bodyDiv w:val="1"/>
      <w:marLeft w:val="0"/>
      <w:marRight w:val="0"/>
      <w:marTop w:val="0"/>
      <w:marBottom w:val="0"/>
      <w:divBdr>
        <w:top w:val="none" w:sz="0" w:space="0" w:color="auto"/>
        <w:left w:val="none" w:sz="0" w:space="0" w:color="auto"/>
        <w:bottom w:val="none" w:sz="0" w:space="0" w:color="auto"/>
        <w:right w:val="none" w:sz="0" w:space="0" w:color="auto"/>
      </w:divBdr>
      <w:divsChild>
        <w:div w:id="1092313493">
          <w:marLeft w:val="480"/>
          <w:marRight w:val="0"/>
          <w:marTop w:val="0"/>
          <w:marBottom w:val="0"/>
          <w:divBdr>
            <w:top w:val="none" w:sz="0" w:space="0" w:color="auto"/>
            <w:left w:val="none" w:sz="0" w:space="0" w:color="auto"/>
            <w:bottom w:val="none" w:sz="0" w:space="0" w:color="auto"/>
            <w:right w:val="none" w:sz="0" w:space="0" w:color="auto"/>
          </w:divBdr>
        </w:div>
        <w:div w:id="1155881686">
          <w:marLeft w:val="480"/>
          <w:marRight w:val="0"/>
          <w:marTop w:val="0"/>
          <w:marBottom w:val="0"/>
          <w:divBdr>
            <w:top w:val="none" w:sz="0" w:space="0" w:color="auto"/>
            <w:left w:val="none" w:sz="0" w:space="0" w:color="auto"/>
            <w:bottom w:val="none" w:sz="0" w:space="0" w:color="auto"/>
            <w:right w:val="none" w:sz="0" w:space="0" w:color="auto"/>
          </w:divBdr>
        </w:div>
        <w:div w:id="1496603135">
          <w:marLeft w:val="480"/>
          <w:marRight w:val="0"/>
          <w:marTop w:val="0"/>
          <w:marBottom w:val="0"/>
          <w:divBdr>
            <w:top w:val="none" w:sz="0" w:space="0" w:color="auto"/>
            <w:left w:val="none" w:sz="0" w:space="0" w:color="auto"/>
            <w:bottom w:val="none" w:sz="0" w:space="0" w:color="auto"/>
            <w:right w:val="none" w:sz="0" w:space="0" w:color="auto"/>
          </w:divBdr>
        </w:div>
        <w:div w:id="723060630">
          <w:marLeft w:val="480"/>
          <w:marRight w:val="0"/>
          <w:marTop w:val="0"/>
          <w:marBottom w:val="0"/>
          <w:divBdr>
            <w:top w:val="none" w:sz="0" w:space="0" w:color="auto"/>
            <w:left w:val="none" w:sz="0" w:space="0" w:color="auto"/>
            <w:bottom w:val="none" w:sz="0" w:space="0" w:color="auto"/>
            <w:right w:val="none" w:sz="0" w:space="0" w:color="auto"/>
          </w:divBdr>
        </w:div>
        <w:div w:id="2091000935">
          <w:marLeft w:val="480"/>
          <w:marRight w:val="0"/>
          <w:marTop w:val="0"/>
          <w:marBottom w:val="0"/>
          <w:divBdr>
            <w:top w:val="none" w:sz="0" w:space="0" w:color="auto"/>
            <w:left w:val="none" w:sz="0" w:space="0" w:color="auto"/>
            <w:bottom w:val="none" w:sz="0" w:space="0" w:color="auto"/>
            <w:right w:val="none" w:sz="0" w:space="0" w:color="auto"/>
          </w:divBdr>
        </w:div>
        <w:div w:id="341132909">
          <w:marLeft w:val="480"/>
          <w:marRight w:val="0"/>
          <w:marTop w:val="0"/>
          <w:marBottom w:val="0"/>
          <w:divBdr>
            <w:top w:val="none" w:sz="0" w:space="0" w:color="auto"/>
            <w:left w:val="none" w:sz="0" w:space="0" w:color="auto"/>
            <w:bottom w:val="none" w:sz="0" w:space="0" w:color="auto"/>
            <w:right w:val="none" w:sz="0" w:space="0" w:color="auto"/>
          </w:divBdr>
        </w:div>
        <w:div w:id="1368330691">
          <w:marLeft w:val="480"/>
          <w:marRight w:val="0"/>
          <w:marTop w:val="0"/>
          <w:marBottom w:val="0"/>
          <w:divBdr>
            <w:top w:val="none" w:sz="0" w:space="0" w:color="auto"/>
            <w:left w:val="none" w:sz="0" w:space="0" w:color="auto"/>
            <w:bottom w:val="none" w:sz="0" w:space="0" w:color="auto"/>
            <w:right w:val="none" w:sz="0" w:space="0" w:color="auto"/>
          </w:divBdr>
        </w:div>
        <w:div w:id="2113549124">
          <w:marLeft w:val="480"/>
          <w:marRight w:val="0"/>
          <w:marTop w:val="0"/>
          <w:marBottom w:val="0"/>
          <w:divBdr>
            <w:top w:val="none" w:sz="0" w:space="0" w:color="auto"/>
            <w:left w:val="none" w:sz="0" w:space="0" w:color="auto"/>
            <w:bottom w:val="none" w:sz="0" w:space="0" w:color="auto"/>
            <w:right w:val="none" w:sz="0" w:space="0" w:color="auto"/>
          </w:divBdr>
        </w:div>
        <w:div w:id="1496532143">
          <w:marLeft w:val="480"/>
          <w:marRight w:val="0"/>
          <w:marTop w:val="0"/>
          <w:marBottom w:val="0"/>
          <w:divBdr>
            <w:top w:val="none" w:sz="0" w:space="0" w:color="auto"/>
            <w:left w:val="none" w:sz="0" w:space="0" w:color="auto"/>
            <w:bottom w:val="none" w:sz="0" w:space="0" w:color="auto"/>
            <w:right w:val="none" w:sz="0" w:space="0" w:color="auto"/>
          </w:divBdr>
        </w:div>
        <w:div w:id="2006589082">
          <w:marLeft w:val="480"/>
          <w:marRight w:val="0"/>
          <w:marTop w:val="0"/>
          <w:marBottom w:val="0"/>
          <w:divBdr>
            <w:top w:val="none" w:sz="0" w:space="0" w:color="auto"/>
            <w:left w:val="none" w:sz="0" w:space="0" w:color="auto"/>
            <w:bottom w:val="none" w:sz="0" w:space="0" w:color="auto"/>
            <w:right w:val="none" w:sz="0" w:space="0" w:color="auto"/>
          </w:divBdr>
        </w:div>
        <w:div w:id="277445340">
          <w:marLeft w:val="480"/>
          <w:marRight w:val="0"/>
          <w:marTop w:val="0"/>
          <w:marBottom w:val="0"/>
          <w:divBdr>
            <w:top w:val="none" w:sz="0" w:space="0" w:color="auto"/>
            <w:left w:val="none" w:sz="0" w:space="0" w:color="auto"/>
            <w:bottom w:val="none" w:sz="0" w:space="0" w:color="auto"/>
            <w:right w:val="none" w:sz="0" w:space="0" w:color="auto"/>
          </w:divBdr>
        </w:div>
        <w:div w:id="85730727">
          <w:marLeft w:val="480"/>
          <w:marRight w:val="0"/>
          <w:marTop w:val="0"/>
          <w:marBottom w:val="0"/>
          <w:divBdr>
            <w:top w:val="none" w:sz="0" w:space="0" w:color="auto"/>
            <w:left w:val="none" w:sz="0" w:space="0" w:color="auto"/>
            <w:bottom w:val="none" w:sz="0" w:space="0" w:color="auto"/>
            <w:right w:val="none" w:sz="0" w:space="0" w:color="auto"/>
          </w:divBdr>
        </w:div>
        <w:div w:id="163059293">
          <w:marLeft w:val="480"/>
          <w:marRight w:val="0"/>
          <w:marTop w:val="0"/>
          <w:marBottom w:val="0"/>
          <w:divBdr>
            <w:top w:val="none" w:sz="0" w:space="0" w:color="auto"/>
            <w:left w:val="none" w:sz="0" w:space="0" w:color="auto"/>
            <w:bottom w:val="none" w:sz="0" w:space="0" w:color="auto"/>
            <w:right w:val="none" w:sz="0" w:space="0" w:color="auto"/>
          </w:divBdr>
        </w:div>
      </w:divsChild>
    </w:div>
    <w:div w:id="229005555">
      <w:bodyDiv w:val="1"/>
      <w:marLeft w:val="0"/>
      <w:marRight w:val="0"/>
      <w:marTop w:val="0"/>
      <w:marBottom w:val="0"/>
      <w:divBdr>
        <w:top w:val="none" w:sz="0" w:space="0" w:color="auto"/>
        <w:left w:val="none" w:sz="0" w:space="0" w:color="auto"/>
        <w:bottom w:val="none" w:sz="0" w:space="0" w:color="auto"/>
        <w:right w:val="none" w:sz="0" w:space="0" w:color="auto"/>
      </w:divBdr>
    </w:div>
    <w:div w:id="231427479">
      <w:bodyDiv w:val="1"/>
      <w:marLeft w:val="0"/>
      <w:marRight w:val="0"/>
      <w:marTop w:val="0"/>
      <w:marBottom w:val="0"/>
      <w:divBdr>
        <w:top w:val="none" w:sz="0" w:space="0" w:color="auto"/>
        <w:left w:val="none" w:sz="0" w:space="0" w:color="auto"/>
        <w:bottom w:val="none" w:sz="0" w:space="0" w:color="auto"/>
        <w:right w:val="none" w:sz="0" w:space="0" w:color="auto"/>
      </w:divBdr>
    </w:div>
    <w:div w:id="268663377">
      <w:bodyDiv w:val="1"/>
      <w:marLeft w:val="0"/>
      <w:marRight w:val="0"/>
      <w:marTop w:val="0"/>
      <w:marBottom w:val="0"/>
      <w:divBdr>
        <w:top w:val="none" w:sz="0" w:space="0" w:color="auto"/>
        <w:left w:val="none" w:sz="0" w:space="0" w:color="auto"/>
        <w:bottom w:val="none" w:sz="0" w:space="0" w:color="auto"/>
        <w:right w:val="none" w:sz="0" w:space="0" w:color="auto"/>
      </w:divBdr>
      <w:divsChild>
        <w:div w:id="2018605860">
          <w:marLeft w:val="480"/>
          <w:marRight w:val="0"/>
          <w:marTop w:val="0"/>
          <w:marBottom w:val="0"/>
          <w:divBdr>
            <w:top w:val="none" w:sz="0" w:space="0" w:color="auto"/>
            <w:left w:val="none" w:sz="0" w:space="0" w:color="auto"/>
            <w:bottom w:val="none" w:sz="0" w:space="0" w:color="auto"/>
            <w:right w:val="none" w:sz="0" w:space="0" w:color="auto"/>
          </w:divBdr>
        </w:div>
        <w:div w:id="1143111288">
          <w:marLeft w:val="480"/>
          <w:marRight w:val="0"/>
          <w:marTop w:val="0"/>
          <w:marBottom w:val="0"/>
          <w:divBdr>
            <w:top w:val="none" w:sz="0" w:space="0" w:color="auto"/>
            <w:left w:val="none" w:sz="0" w:space="0" w:color="auto"/>
            <w:bottom w:val="none" w:sz="0" w:space="0" w:color="auto"/>
            <w:right w:val="none" w:sz="0" w:space="0" w:color="auto"/>
          </w:divBdr>
        </w:div>
        <w:div w:id="2132477364">
          <w:marLeft w:val="480"/>
          <w:marRight w:val="0"/>
          <w:marTop w:val="0"/>
          <w:marBottom w:val="0"/>
          <w:divBdr>
            <w:top w:val="none" w:sz="0" w:space="0" w:color="auto"/>
            <w:left w:val="none" w:sz="0" w:space="0" w:color="auto"/>
            <w:bottom w:val="none" w:sz="0" w:space="0" w:color="auto"/>
            <w:right w:val="none" w:sz="0" w:space="0" w:color="auto"/>
          </w:divBdr>
        </w:div>
        <w:div w:id="1261261753">
          <w:marLeft w:val="480"/>
          <w:marRight w:val="0"/>
          <w:marTop w:val="0"/>
          <w:marBottom w:val="0"/>
          <w:divBdr>
            <w:top w:val="none" w:sz="0" w:space="0" w:color="auto"/>
            <w:left w:val="none" w:sz="0" w:space="0" w:color="auto"/>
            <w:bottom w:val="none" w:sz="0" w:space="0" w:color="auto"/>
            <w:right w:val="none" w:sz="0" w:space="0" w:color="auto"/>
          </w:divBdr>
        </w:div>
        <w:div w:id="2091265310">
          <w:marLeft w:val="480"/>
          <w:marRight w:val="0"/>
          <w:marTop w:val="0"/>
          <w:marBottom w:val="0"/>
          <w:divBdr>
            <w:top w:val="none" w:sz="0" w:space="0" w:color="auto"/>
            <w:left w:val="none" w:sz="0" w:space="0" w:color="auto"/>
            <w:bottom w:val="none" w:sz="0" w:space="0" w:color="auto"/>
            <w:right w:val="none" w:sz="0" w:space="0" w:color="auto"/>
          </w:divBdr>
        </w:div>
        <w:div w:id="1741564325">
          <w:marLeft w:val="480"/>
          <w:marRight w:val="0"/>
          <w:marTop w:val="0"/>
          <w:marBottom w:val="0"/>
          <w:divBdr>
            <w:top w:val="none" w:sz="0" w:space="0" w:color="auto"/>
            <w:left w:val="none" w:sz="0" w:space="0" w:color="auto"/>
            <w:bottom w:val="none" w:sz="0" w:space="0" w:color="auto"/>
            <w:right w:val="none" w:sz="0" w:space="0" w:color="auto"/>
          </w:divBdr>
        </w:div>
        <w:div w:id="833953893">
          <w:marLeft w:val="480"/>
          <w:marRight w:val="0"/>
          <w:marTop w:val="0"/>
          <w:marBottom w:val="0"/>
          <w:divBdr>
            <w:top w:val="none" w:sz="0" w:space="0" w:color="auto"/>
            <w:left w:val="none" w:sz="0" w:space="0" w:color="auto"/>
            <w:bottom w:val="none" w:sz="0" w:space="0" w:color="auto"/>
            <w:right w:val="none" w:sz="0" w:space="0" w:color="auto"/>
          </w:divBdr>
        </w:div>
        <w:div w:id="1632251820">
          <w:marLeft w:val="480"/>
          <w:marRight w:val="0"/>
          <w:marTop w:val="0"/>
          <w:marBottom w:val="0"/>
          <w:divBdr>
            <w:top w:val="none" w:sz="0" w:space="0" w:color="auto"/>
            <w:left w:val="none" w:sz="0" w:space="0" w:color="auto"/>
            <w:bottom w:val="none" w:sz="0" w:space="0" w:color="auto"/>
            <w:right w:val="none" w:sz="0" w:space="0" w:color="auto"/>
          </w:divBdr>
        </w:div>
        <w:div w:id="1952786355">
          <w:marLeft w:val="480"/>
          <w:marRight w:val="0"/>
          <w:marTop w:val="0"/>
          <w:marBottom w:val="0"/>
          <w:divBdr>
            <w:top w:val="none" w:sz="0" w:space="0" w:color="auto"/>
            <w:left w:val="none" w:sz="0" w:space="0" w:color="auto"/>
            <w:bottom w:val="none" w:sz="0" w:space="0" w:color="auto"/>
            <w:right w:val="none" w:sz="0" w:space="0" w:color="auto"/>
          </w:divBdr>
        </w:div>
        <w:div w:id="325017823">
          <w:marLeft w:val="480"/>
          <w:marRight w:val="0"/>
          <w:marTop w:val="0"/>
          <w:marBottom w:val="0"/>
          <w:divBdr>
            <w:top w:val="none" w:sz="0" w:space="0" w:color="auto"/>
            <w:left w:val="none" w:sz="0" w:space="0" w:color="auto"/>
            <w:bottom w:val="none" w:sz="0" w:space="0" w:color="auto"/>
            <w:right w:val="none" w:sz="0" w:space="0" w:color="auto"/>
          </w:divBdr>
        </w:div>
        <w:div w:id="46493421">
          <w:marLeft w:val="480"/>
          <w:marRight w:val="0"/>
          <w:marTop w:val="0"/>
          <w:marBottom w:val="0"/>
          <w:divBdr>
            <w:top w:val="none" w:sz="0" w:space="0" w:color="auto"/>
            <w:left w:val="none" w:sz="0" w:space="0" w:color="auto"/>
            <w:bottom w:val="none" w:sz="0" w:space="0" w:color="auto"/>
            <w:right w:val="none" w:sz="0" w:space="0" w:color="auto"/>
          </w:divBdr>
        </w:div>
        <w:div w:id="425343523">
          <w:marLeft w:val="480"/>
          <w:marRight w:val="0"/>
          <w:marTop w:val="0"/>
          <w:marBottom w:val="0"/>
          <w:divBdr>
            <w:top w:val="none" w:sz="0" w:space="0" w:color="auto"/>
            <w:left w:val="none" w:sz="0" w:space="0" w:color="auto"/>
            <w:bottom w:val="none" w:sz="0" w:space="0" w:color="auto"/>
            <w:right w:val="none" w:sz="0" w:space="0" w:color="auto"/>
          </w:divBdr>
        </w:div>
        <w:div w:id="2084184422">
          <w:marLeft w:val="480"/>
          <w:marRight w:val="0"/>
          <w:marTop w:val="0"/>
          <w:marBottom w:val="0"/>
          <w:divBdr>
            <w:top w:val="none" w:sz="0" w:space="0" w:color="auto"/>
            <w:left w:val="none" w:sz="0" w:space="0" w:color="auto"/>
            <w:bottom w:val="none" w:sz="0" w:space="0" w:color="auto"/>
            <w:right w:val="none" w:sz="0" w:space="0" w:color="auto"/>
          </w:divBdr>
        </w:div>
        <w:div w:id="1208762640">
          <w:marLeft w:val="480"/>
          <w:marRight w:val="0"/>
          <w:marTop w:val="0"/>
          <w:marBottom w:val="0"/>
          <w:divBdr>
            <w:top w:val="none" w:sz="0" w:space="0" w:color="auto"/>
            <w:left w:val="none" w:sz="0" w:space="0" w:color="auto"/>
            <w:bottom w:val="none" w:sz="0" w:space="0" w:color="auto"/>
            <w:right w:val="none" w:sz="0" w:space="0" w:color="auto"/>
          </w:divBdr>
        </w:div>
      </w:divsChild>
    </w:div>
    <w:div w:id="377439703">
      <w:bodyDiv w:val="1"/>
      <w:marLeft w:val="0"/>
      <w:marRight w:val="0"/>
      <w:marTop w:val="0"/>
      <w:marBottom w:val="0"/>
      <w:divBdr>
        <w:top w:val="none" w:sz="0" w:space="0" w:color="auto"/>
        <w:left w:val="none" w:sz="0" w:space="0" w:color="auto"/>
        <w:bottom w:val="none" w:sz="0" w:space="0" w:color="auto"/>
        <w:right w:val="none" w:sz="0" w:space="0" w:color="auto"/>
      </w:divBdr>
    </w:div>
    <w:div w:id="414786546">
      <w:bodyDiv w:val="1"/>
      <w:marLeft w:val="0"/>
      <w:marRight w:val="0"/>
      <w:marTop w:val="0"/>
      <w:marBottom w:val="0"/>
      <w:divBdr>
        <w:top w:val="none" w:sz="0" w:space="0" w:color="auto"/>
        <w:left w:val="none" w:sz="0" w:space="0" w:color="auto"/>
        <w:bottom w:val="none" w:sz="0" w:space="0" w:color="auto"/>
        <w:right w:val="none" w:sz="0" w:space="0" w:color="auto"/>
      </w:divBdr>
    </w:div>
    <w:div w:id="450711876">
      <w:bodyDiv w:val="1"/>
      <w:marLeft w:val="0"/>
      <w:marRight w:val="0"/>
      <w:marTop w:val="0"/>
      <w:marBottom w:val="0"/>
      <w:divBdr>
        <w:top w:val="none" w:sz="0" w:space="0" w:color="auto"/>
        <w:left w:val="none" w:sz="0" w:space="0" w:color="auto"/>
        <w:bottom w:val="none" w:sz="0" w:space="0" w:color="auto"/>
        <w:right w:val="none" w:sz="0" w:space="0" w:color="auto"/>
      </w:divBdr>
    </w:div>
    <w:div w:id="634215268">
      <w:bodyDiv w:val="1"/>
      <w:marLeft w:val="0"/>
      <w:marRight w:val="0"/>
      <w:marTop w:val="0"/>
      <w:marBottom w:val="0"/>
      <w:divBdr>
        <w:top w:val="none" w:sz="0" w:space="0" w:color="auto"/>
        <w:left w:val="none" w:sz="0" w:space="0" w:color="auto"/>
        <w:bottom w:val="none" w:sz="0" w:space="0" w:color="auto"/>
        <w:right w:val="none" w:sz="0" w:space="0" w:color="auto"/>
      </w:divBdr>
    </w:div>
    <w:div w:id="728845823">
      <w:bodyDiv w:val="1"/>
      <w:marLeft w:val="0"/>
      <w:marRight w:val="0"/>
      <w:marTop w:val="0"/>
      <w:marBottom w:val="0"/>
      <w:divBdr>
        <w:top w:val="none" w:sz="0" w:space="0" w:color="auto"/>
        <w:left w:val="none" w:sz="0" w:space="0" w:color="auto"/>
        <w:bottom w:val="none" w:sz="0" w:space="0" w:color="auto"/>
        <w:right w:val="none" w:sz="0" w:space="0" w:color="auto"/>
      </w:divBdr>
    </w:div>
    <w:div w:id="737243382">
      <w:bodyDiv w:val="1"/>
      <w:marLeft w:val="0"/>
      <w:marRight w:val="0"/>
      <w:marTop w:val="0"/>
      <w:marBottom w:val="0"/>
      <w:divBdr>
        <w:top w:val="none" w:sz="0" w:space="0" w:color="auto"/>
        <w:left w:val="none" w:sz="0" w:space="0" w:color="auto"/>
        <w:bottom w:val="none" w:sz="0" w:space="0" w:color="auto"/>
        <w:right w:val="none" w:sz="0" w:space="0" w:color="auto"/>
      </w:divBdr>
    </w:div>
    <w:div w:id="788863993">
      <w:bodyDiv w:val="1"/>
      <w:marLeft w:val="0"/>
      <w:marRight w:val="0"/>
      <w:marTop w:val="0"/>
      <w:marBottom w:val="0"/>
      <w:divBdr>
        <w:top w:val="none" w:sz="0" w:space="0" w:color="auto"/>
        <w:left w:val="none" w:sz="0" w:space="0" w:color="auto"/>
        <w:bottom w:val="none" w:sz="0" w:space="0" w:color="auto"/>
        <w:right w:val="none" w:sz="0" w:space="0" w:color="auto"/>
      </w:divBdr>
      <w:divsChild>
        <w:div w:id="1871644655">
          <w:marLeft w:val="480"/>
          <w:marRight w:val="0"/>
          <w:marTop w:val="0"/>
          <w:marBottom w:val="0"/>
          <w:divBdr>
            <w:top w:val="none" w:sz="0" w:space="0" w:color="auto"/>
            <w:left w:val="none" w:sz="0" w:space="0" w:color="auto"/>
            <w:bottom w:val="none" w:sz="0" w:space="0" w:color="auto"/>
            <w:right w:val="none" w:sz="0" w:space="0" w:color="auto"/>
          </w:divBdr>
        </w:div>
        <w:div w:id="1593933371">
          <w:marLeft w:val="480"/>
          <w:marRight w:val="0"/>
          <w:marTop w:val="0"/>
          <w:marBottom w:val="0"/>
          <w:divBdr>
            <w:top w:val="none" w:sz="0" w:space="0" w:color="auto"/>
            <w:left w:val="none" w:sz="0" w:space="0" w:color="auto"/>
            <w:bottom w:val="none" w:sz="0" w:space="0" w:color="auto"/>
            <w:right w:val="none" w:sz="0" w:space="0" w:color="auto"/>
          </w:divBdr>
        </w:div>
        <w:div w:id="1474643278">
          <w:marLeft w:val="480"/>
          <w:marRight w:val="0"/>
          <w:marTop w:val="0"/>
          <w:marBottom w:val="0"/>
          <w:divBdr>
            <w:top w:val="none" w:sz="0" w:space="0" w:color="auto"/>
            <w:left w:val="none" w:sz="0" w:space="0" w:color="auto"/>
            <w:bottom w:val="none" w:sz="0" w:space="0" w:color="auto"/>
            <w:right w:val="none" w:sz="0" w:space="0" w:color="auto"/>
          </w:divBdr>
        </w:div>
        <w:div w:id="1609507395">
          <w:marLeft w:val="480"/>
          <w:marRight w:val="0"/>
          <w:marTop w:val="0"/>
          <w:marBottom w:val="0"/>
          <w:divBdr>
            <w:top w:val="none" w:sz="0" w:space="0" w:color="auto"/>
            <w:left w:val="none" w:sz="0" w:space="0" w:color="auto"/>
            <w:bottom w:val="none" w:sz="0" w:space="0" w:color="auto"/>
            <w:right w:val="none" w:sz="0" w:space="0" w:color="auto"/>
          </w:divBdr>
        </w:div>
        <w:div w:id="132724603">
          <w:marLeft w:val="480"/>
          <w:marRight w:val="0"/>
          <w:marTop w:val="0"/>
          <w:marBottom w:val="0"/>
          <w:divBdr>
            <w:top w:val="none" w:sz="0" w:space="0" w:color="auto"/>
            <w:left w:val="none" w:sz="0" w:space="0" w:color="auto"/>
            <w:bottom w:val="none" w:sz="0" w:space="0" w:color="auto"/>
            <w:right w:val="none" w:sz="0" w:space="0" w:color="auto"/>
          </w:divBdr>
        </w:div>
        <w:div w:id="302778540">
          <w:marLeft w:val="480"/>
          <w:marRight w:val="0"/>
          <w:marTop w:val="0"/>
          <w:marBottom w:val="0"/>
          <w:divBdr>
            <w:top w:val="none" w:sz="0" w:space="0" w:color="auto"/>
            <w:left w:val="none" w:sz="0" w:space="0" w:color="auto"/>
            <w:bottom w:val="none" w:sz="0" w:space="0" w:color="auto"/>
            <w:right w:val="none" w:sz="0" w:space="0" w:color="auto"/>
          </w:divBdr>
        </w:div>
        <w:div w:id="1233198504">
          <w:marLeft w:val="480"/>
          <w:marRight w:val="0"/>
          <w:marTop w:val="0"/>
          <w:marBottom w:val="0"/>
          <w:divBdr>
            <w:top w:val="none" w:sz="0" w:space="0" w:color="auto"/>
            <w:left w:val="none" w:sz="0" w:space="0" w:color="auto"/>
            <w:bottom w:val="none" w:sz="0" w:space="0" w:color="auto"/>
            <w:right w:val="none" w:sz="0" w:space="0" w:color="auto"/>
          </w:divBdr>
        </w:div>
        <w:div w:id="1336376535">
          <w:marLeft w:val="480"/>
          <w:marRight w:val="0"/>
          <w:marTop w:val="0"/>
          <w:marBottom w:val="0"/>
          <w:divBdr>
            <w:top w:val="none" w:sz="0" w:space="0" w:color="auto"/>
            <w:left w:val="none" w:sz="0" w:space="0" w:color="auto"/>
            <w:bottom w:val="none" w:sz="0" w:space="0" w:color="auto"/>
            <w:right w:val="none" w:sz="0" w:space="0" w:color="auto"/>
          </w:divBdr>
        </w:div>
        <w:div w:id="2012827321">
          <w:marLeft w:val="480"/>
          <w:marRight w:val="0"/>
          <w:marTop w:val="0"/>
          <w:marBottom w:val="0"/>
          <w:divBdr>
            <w:top w:val="none" w:sz="0" w:space="0" w:color="auto"/>
            <w:left w:val="none" w:sz="0" w:space="0" w:color="auto"/>
            <w:bottom w:val="none" w:sz="0" w:space="0" w:color="auto"/>
            <w:right w:val="none" w:sz="0" w:space="0" w:color="auto"/>
          </w:divBdr>
        </w:div>
        <w:div w:id="985858718">
          <w:marLeft w:val="480"/>
          <w:marRight w:val="0"/>
          <w:marTop w:val="0"/>
          <w:marBottom w:val="0"/>
          <w:divBdr>
            <w:top w:val="none" w:sz="0" w:space="0" w:color="auto"/>
            <w:left w:val="none" w:sz="0" w:space="0" w:color="auto"/>
            <w:bottom w:val="none" w:sz="0" w:space="0" w:color="auto"/>
            <w:right w:val="none" w:sz="0" w:space="0" w:color="auto"/>
          </w:divBdr>
        </w:div>
        <w:div w:id="1860467482">
          <w:marLeft w:val="480"/>
          <w:marRight w:val="0"/>
          <w:marTop w:val="0"/>
          <w:marBottom w:val="0"/>
          <w:divBdr>
            <w:top w:val="none" w:sz="0" w:space="0" w:color="auto"/>
            <w:left w:val="none" w:sz="0" w:space="0" w:color="auto"/>
            <w:bottom w:val="none" w:sz="0" w:space="0" w:color="auto"/>
            <w:right w:val="none" w:sz="0" w:space="0" w:color="auto"/>
          </w:divBdr>
        </w:div>
        <w:div w:id="846334188">
          <w:marLeft w:val="480"/>
          <w:marRight w:val="0"/>
          <w:marTop w:val="0"/>
          <w:marBottom w:val="0"/>
          <w:divBdr>
            <w:top w:val="none" w:sz="0" w:space="0" w:color="auto"/>
            <w:left w:val="none" w:sz="0" w:space="0" w:color="auto"/>
            <w:bottom w:val="none" w:sz="0" w:space="0" w:color="auto"/>
            <w:right w:val="none" w:sz="0" w:space="0" w:color="auto"/>
          </w:divBdr>
        </w:div>
        <w:div w:id="1557163334">
          <w:marLeft w:val="480"/>
          <w:marRight w:val="0"/>
          <w:marTop w:val="0"/>
          <w:marBottom w:val="0"/>
          <w:divBdr>
            <w:top w:val="none" w:sz="0" w:space="0" w:color="auto"/>
            <w:left w:val="none" w:sz="0" w:space="0" w:color="auto"/>
            <w:bottom w:val="none" w:sz="0" w:space="0" w:color="auto"/>
            <w:right w:val="none" w:sz="0" w:space="0" w:color="auto"/>
          </w:divBdr>
        </w:div>
      </w:divsChild>
    </w:div>
    <w:div w:id="848064271">
      <w:bodyDiv w:val="1"/>
      <w:marLeft w:val="0"/>
      <w:marRight w:val="0"/>
      <w:marTop w:val="0"/>
      <w:marBottom w:val="0"/>
      <w:divBdr>
        <w:top w:val="none" w:sz="0" w:space="0" w:color="auto"/>
        <w:left w:val="none" w:sz="0" w:space="0" w:color="auto"/>
        <w:bottom w:val="none" w:sz="0" w:space="0" w:color="auto"/>
        <w:right w:val="none" w:sz="0" w:space="0" w:color="auto"/>
      </w:divBdr>
      <w:divsChild>
        <w:div w:id="1071850992">
          <w:marLeft w:val="480"/>
          <w:marRight w:val="0"/>
          <w:marTop w:val="0"/>
          <w:marBottom w:val="0"/>
          <w:divBdr>
            <w:top w:val="none" w:sz="0" w:space="0" w:color="auto"/>
            <w:left w:val="none" w:sz="0" w:space="0" w:color="auto"/>
            <w:bottom w:val="none" w:sz="0" w:space="0" w:color="auto"/>
            <w:right w:val="none" w:sz="0" w:space="0" w:color="auto"/>
          </w:divBdr>
        </w:div>
        <w:div w:id="151996118">
          <w:marLeft w:val="480"/>
          <w:marRight w:val="0"/>
          <w:marTop w:val="0"/>
          <w:marBottom w:val="0"/>
          <w:divBdr>
            <w:top w:val="none" w:sz="0" w:space="0" w:color="auto"/>
            <w:left w:val="none" w:sz="0" w:space="0" w:color="auto"/>
            <w:bottom w:val="none" w:sz="0" w:space="0" w:color="auto"/>
            <w:right w:val="none" w:sz="0" w:space="0" w:color="auto"/>
          </w:divBdr>
        </w:div>
        <w:div w:id="278999990">
          <w:marLeft w:val="480"/>
          <w:marRight w:val="0"/>
          <w:marTop w:val="0"/>
          <w:marBottom w:val="0"/>
          <w:divBdr>
            <w:top w:val="none" w:sz="0" w:space="0" w:color="auto"/>
            <w:left w:val="none" w:sz="0" w:space="0" w:color="auto"/>
            <w:bottom w:val="none" w:sz="0" w:space="0" w:color="auto"/>
            <w:right w:val="none" w:sz="0" w:space="0" w:color="auto"/>
          </w:divBdr>
        </w:div>
        <w:div w:id="1889341273">
          <w:marLeft w:val="480"/>
          <w:marRight w:val="0"/>
          <w:marTop w:val="0"/>
          <w:marBottom w:val="0"/>
          <w:divBdr>
            <w:top w:val="none" w:sz="0" w:space="0" w:color="auto"/>
            <w:left w:val="none" w:sz="0" w:space="0" w:color="auto"/>
            <w:bottom w:val="none" w:sz="0" w:space="0" w:color="auto"/>
            <w:right w:val="none" w:sz="0" w:space="0" w:color="auto"/>
          </w:divBdr>
        </w:div>
        <w:div w:id="1284965372">
          <w:marLeft w:val="480"/>
          <w:marRight w:val="0"/>
          <w:marTop w:val="0"/>
          <w:marBottom w:val="0"/>
          <w:divBdr>
            <w:top w:val="none" w:sz="0" w:space="0" w:color="auto"/>
            <w:left w:val="none" w:sz="0" w:space="0" w:color="auto"/>
            <w:bottom w:val="none" w:sz="0" w:space="0" w:color="auto"/>
            <w:right w:val="none" w:sz="0" w:space="0" w:color="auto"/>
          </w:divBdr>
        </w:div>
        <w:div w:id="1597901225">
          <w:marLeft w:val="480"/>
          <w:marRight w:val="0"/>
          <w:marTop w:val="0"/>
          <w:marBottom w:val="0"/>
          <w:divBdr>
            <w:top w:val="none" w:sz="0" w:space="0" w:color="auto"/>
            <w:left w:val="none" w:sz="0" w:space="0" w:color="auto"/>
            <w:bottom w:val="none" w:sz="0" w:space="0" w:color="auto"/>
            <w:right w:val="none" w:sz="0" w:space="0" w:color="auto"/>
          </w:divBdr>
        </w:div>
        <w:div w:id="538469425">
          <w:marLeft w:val="480"/>
          <w:marRight w:val="0"/>
          <w:marTop w:val="0"/>
          <w:marBottom w:val="0"/>
          <w:divBdr>
            <w:top w:val="none" w:sz="0" w:space="0" w:color="auto"/>
            <w:left w:val="none" w:sz="0" w:space="0" w:color="auto"/>
            <w:bottom w:val="none" w:sz="0" w:space="0" w:color="auto"/>
            <w:right w:val="none" w:sz="0" w:space="0" w:color="auto"/>
          </w:divBdr>
        </w:div>
        <w:div w:id="1642226610">
          <w:marLeft w:val="480"/>
          <w:marRight w:val="0"/>
          <w:marTop w:val="0"/>
          <w:marBottom w:val="0"/>
          <w:divBdr>
            <w:top w:val="none" w:sz="0" w:space="0" w:color="auto"/>
            <w:left w:val="none" w:sz="0" w:space="0" w:color="auto"/>
            <w:bottom w:val="none" w:sz="0" w:space="0" w:color="auto"/>
            <w:right w:val="none" w:sz="0" w:space="0" w:color="auto"/>
          </w:divBdr>
        </w:div>
        <w:div w:id="1487287359">
          <w:marLeft w:val="480"/>
          <w:marRight w:val="0"/>
          <w:marTop w:val="0"/>
          <w:marBottom w:val="0"/>
          <w:divBdr>
            <w:top w:val="none" w:sz="0" w:space="0" w:color="auto"/>
            <w:left w:val="none" w:sz="0" w:space="0" w:color="auto"/>
            <w:bottom w:val="none" w:sz="0" w:space="0" w:color="auto"/>
            <w:right w:val="none" w:sz="0" w:space="0" w:color="auto"/>
          </w:divBdr>
        </w:div>
        <w:div w:id="1595093239">
          <w:marLeft w:val="480"/>
          <w:marRight w:val="0"/>
          <w:marTop w:val="0"/>
          <w:marBottom w:val="0"/>
          <w:divBdr>
            <w:top w:val="none" w:sz="0" w:space="0" w:color="auto"/>
            <w:left w:val="none" w:sz="0" w:space="0" w:color="auto"/>
            <w:bottom w:val="none" w:sz="0" w:space="0" w:color="auto"/>
            <w:right w:val="none" w:sz="0" w:space="0" w:color="auto"/>
          </w:divBdr>
        </w:div>
        <w:div w:id="6447818">
          <w:marLeft w:val="480"/>
          <w:marRight w:val="0"/>
          <w:marTop w:val="0"/>
          <w:marBottom w:val="0"/>
          <w:divBdr>
            <w:top w:val="none" w:sz="0" w:space="0" w:color="auto"/>
            <w:left w:val="none" w:sz="0" w:space="0" w:color="auto"/>
            <w:bottom w:val="none" w:sz="0" w:space="0" w:color="auto"/>
            <w:right w:val="none" w:sz="0" w:space="0" w:color="auto"/>
          </w:divBdr>
        </w:div>
        <w:div w:id="1922592611">
          <w:marLeft w:val="480"/>
          <w:marRight w:val="0"/>
          <w:marTop w:val="0"/>
          <w:marBottom w:val="0"/>
          <w:divBdr>
            <w:top w:val="none" w:sz="0" w:space="0" w:color="auto"/>
            <w:left w:val="none" w:sz="0" w:space="0" w:color="auto"/>
            <w:bottom w:val="none" w:sz="0" w:space="0" w:color="auto"/>
            <w:right w:val="none" w:sz="0" w:space="0" w:color="auto"/>
          </w:divBdr>
        </w:div>
        <w:div w:id="1245145964">
          <w:marLeft w:val="480"/>
          <w:marRight w:val="0"/>
          <w:marTop w:val="0"/>
          <w:marBottom w:val="0"/>
          <w:divBdr>
            <w:top w:val="none" w:sz="0" w:space="0" w:color="auto"/>
            <w:left w:val="none" w:sz="0" w:space="0" w:color="auto"/>
            <w:bottom w:val="none" w:sz="0" w:space="0" w:color="auto"/>
            <w:right w:val="none" w:sz="0" w:space="0" w:color="auto"/>
          </w:divBdr>
        </w:div>
        <w:div w:id="1195532892">
          <w:marLeft w:val="480"/>
          <w:marRight w:val="0"/>
          <w:marTop w:val="0"/>
          <w:marBottom w:val="0"/>
          <w:divBdr>
            <w:top w:val="none" w:sz="0" w:space="0" w:color="auto"/>
            <w:left w:val="none" w:sz="0" w:space="0" w:color="auto"/>
            <w:bottom w:val="none" w:sz="0" w:space="0" w:color="auto"/>
            <w:right w:val="none" w:sz="0" w:space="0" w:color="auto"/>
          </w:divBdr>
        </w:div>
        <w:div w:id="348682657">
          <w:marLeft w:val="480"/>
          <w:marRight w:val="0"/>
          <w:marTop w:val="0"/>
          <w:marBottom w:val="0"/>
          <w:divBdr>
            <w:top w:val="none" w:sz="0" w:space="0" w:color="auto"/>
            <w:left w:val="none" w:sz="0" w:space="0" w:color="auto"/>
            <w:bottom w:val="none" w:sz="0" w:space="0" w:color="auto"/>
            <w:right w:val="none" w:sz="0" w:space="0" w:color="auto"/>
          </w:divBdr>
        </w:div>
      </w:divsChild>
    </w:div>
    <w:div w:id="859703374">
      <w:bodyDiv w:val="1"/>
      <w:marLeft w:val="0"/>
      <w:marRight w:val="0"/>
      <w:marTop w:val="0"/>
      <w:marBottom w:val="0"/>
      <w:divBdr>
        <w:top w:val="none" w:sz="0" w:space="0" w:color="auto"/>
        <w:left w:val="none" w:sz="0" w:space="0" w:color="auto"/>
        <w:bottom w:val="none" w:sz="0" w:space="0" w:color="auto"/>
        <w:right w:val="none" w:sz="0" w:space="0" w:color="auto"/>
      </w:divBdr>
    </w:div>
    <w:div w:id="879511676">
      <w:bodyDiv w:val="1"/>
      <w:marLeft w:val="0"/>
      <w:marRight w:val="0"/>
      <w:marTop w:val="0"/>
      <w:marBottom w:val="0"/>
      <w:divBdr>
        <w:top w:val="none" w:sz="0" w:space="0" w:color="auto"/>
        <w:left w:val="none" w:sz="0" w:space="0" w:color="auto"/>
        <w:bottom w:val="none" w:sz="0" w:space="0" w:color="auto"/>
        <w:right w:val="none" w:sz="0" w:space="0" w:color="auto"/>
      </w:divBdr>
    </w:div>
    <w:div w:id="889028330">
      <w:bodyDiv w:val="1"/>
      <w:marLeft w:val="0"/>
      <w:marRight w:val="0"/>
      <w:marTop w:val="0"/>
      <w:marBottom w:val="0"/>
      <w:divBdr>
        <w:top w:val="none" w:sz="0" w:space="0" w:color="auto"/>
        <w:left w:val="none" w:sz="0" w:space="0" w:color="auto"/>
        <w:bottom w:val="none" w:sz="0" w:space="0" w:color="auto"/>
        <w:right w:val="none" w:sz="0" w:space="0" w:color="auto"/>
      </w:divBdr>
      <w:divsChild>
        <w:div w:id="2142072779">
          <w:marLeft w:val="480"/>
          <w:marRight w:val="0"/>
          <w:marTop w:val="0"/>
          <w:marBottom w:val="0"/>
          <w:divBdr>
            <w:top w:val="none" w:sz="0" w:space="0" w:color="auto"/>
            <w:left w:val="none" w:sz="0" w:space="0" w:color="auto"/>
            <w:bottom w:val="none" w:sz="0" w:space="0" w:color="auto"/>
            <w:right w:val="none" w:sz="0" w:space="0" w:color="auto"/>
          </w:divBdr>
        </w:div>
        <w:div w:id="2026058366">
          <w:marLeft w:val="480"/>
          <w:marRight w:val="0"/>
          <w:marTop w:val="0"/>
          <w:marBottom w:val="0"/>
          <w:divBdr>
            <w:top w:val="none" w:sz="0" w:space="0" w:color="auto"/>
            <w:left w:val="none" w:sz="0" w:space="0" w:color="auto"/>
            <w:bottom w:val="none" w:sz="0" w:space="0" w:color="auto"/>
            <w:right w:val="none" w:sz="0" w:space="0" w:color="auto"/>
          </w:divBdr>
        </w:div>
        <w:div w:id="633220172">
          <w:marLeft w:val="480"/>
          <w:marRight w:val="0"/>
          <w:marTop w:val="0"/>
          <w:marBottom w:val="0"/>
          <w:divBdr>
            <w:top w:val="none" w:sz="0" w:space="0" w:color="auto"/>
            <w:left w:val="none" w:sz="0" w:space="0" w:color="auto"/>
            <w:bottom w:val="none" w:sz="0" w:space="0" w:color="auto"/>
            <w:right w:val="none" w:sz="0" w:space="0" w:color="auto"/>
          </w:divBdr>
        </w:div>
        <w:div w:id="1703239571">
          <w:marLeft w:val="480"/>
          <w:marRight w:val="0"/>
          <w:marTop w:val="0"/>
          <w:marBottom w:val="0"/>
          <w:divBdr>
            <w:top w:val="none" w:sz="0" w:space="0" w:color="auto"/>
            <w:left w:val="none" w:sz="0" w:space="0" w:color="auto"/>
            <w:bottom w:val="none" w:sz="0" w:space="0" w:color="auto"/>
            <w:right w:val="none" w:sz="0" w:space="0" w:color="auto"/>
          </w:divBdr>
        </w:div>
        <w:div w:id="805662121">
          <w:marLeft w:val="480"/>
          <w:marRight w:val="0"/>
          <w:marTop w:val="0"/>
          <w:marBottom w:val="0"/>
          <w:divBdr>
            <w:top w:val="none" w:sz="0" w:space="0" w:color="auto"/>
            <w:left w:val="none" w:sz="0" w:space="0" w:color="auto"/>
            <w:bottom w:val="none" w:sz="0" w:space="0" w:color="auto"/>
            <w:right w:val="none" w:sz="0" w:space="0" w:color="auto"/>
          </w:divBdr>
        </w:div>
        <w:div w:id="273053654">
          <w:marLeft w:val="480"/>
          <w:marRight w:val="0"/>
          <w:marTop w:val="0"/>
          <w:marBottom w:val="0"/>
          <w:divBdr>
            <w:top w:val="none" w:sz="0" w:space="0" w:color="auto"/>
            <w:left w:val="none" w:sz="0" w:space="0" w:color="auto"/>
            <w:bottom w:val="none" w:sz="0" w:space="0" w:color="auto"/>
            <w:right w:val="none" w:sz="0" w:space="0" w:color="auto"/>
          </w:divBdr>
        </w:div>
        <w:div w:id="187760776">
          <w:marLeft w:val="480"/>
          <w:marRight w:val="0"/>
          <w:marTop w:val="0"/>
          <w:marBottom w:val="0"/>
          <w:divBdr>
            <w:top w:val="none" w:sz="0" w:space="0" w:color="auto"/>
            <w:left w:val="none" w:sz="0" w:space="0" w:color="auto"/>
            <w:bottom w:val="none" w:sz="0" w:space="0" w:color="auto"/>
            <w:right w:val="none" w:sz="0" w:space="0" w:color="auto"/>
          </w:divBdr>
        </w:div>
        <w:div w:id="1996493362">
          <w:marLeft w:val="480"/>
          <w:marRight w:val="0"/>
          <w:marTop w:val="0"/>
          <w:marBottom w:val="0"/>
          <w:divBdr>
            <w:top w:val="none" w:sz="0" w:space="0" w:color="auto"/>
            <w:left w:val="none" w:sz="0" w:space="0" w:color="auto"/>
            <w:bottom w:val="none" w:sz="0" w:space="0" w:color="auto"/>
            <w:right w:val="none" w:sz="0" w:space="0" w:color="auto"/>
          </w:divBdr>
        </w:div>
        <w:div w:id="428236637">
          <w:marLeft w:val="480"/>
          <w:marRight w:val="0"/>
          <w:marTop w:val="0"/>
          <w:marBottom w:val="0"/>
          <w:divBdr>
            <w:top w:val="none" w:sz="0" w:space="0" w:color="auto"/>
            <w:left w:val="none" w:sz="0" w:space="0" w:color="auto"/>
            <w:bottom w:val="none" w:sz="0" w:space="0" w:color="auto"/>
            <w:right w:val="none" w:sz="0" w:space="0" w:color="auto"/>
          </w:divBdr>
        </w:div>
        <w:div w:id="624039853">
          <w:marLeft w:val="480"/>
          <w:marRight w:val="0"/>
          <w:marTop w:val="0"/>
          <w:marBottom w:val="0"/>
          <w:divBdr>
            <w:top w:val="none" w:sz="0" w:space="0" w:color="auto"/>
            <w:left w:val="none" w:sz="0" w:space="0" w:color="auto"/>
            <w:bottom w:val="none" w:sz="0" w:space="0" w:color="auto"/>
            <w:right w:val="none" w:sz="0" w:space="0" w:color="auto"/>
          </w:divBdr>
        </w:div>
        <w:div w:id="1212115433">
          <w:marLeft w:val="480"/>
          <w:marRight w:val="0"/>
          <w:marTop w:val="0"/>
          <w:marBottom w:val="0"/>
          <w:divBdr>
            <w:top w:val="none" w:sz="0" w:space="0" w:color="auto"/>
            <w:left w:val="none" w:sz="0" w:space="0" w:color="auto"/>
            <w:bottom w:val="none" w:sz="0" w:space="0" w:color="auto"/>
            <w:right w:val="none" w:sz="0" w:space="0" w:color="auto"/>
          </w:divBdr>
        </w:div>
        <w:div w:id="813251680">
          <w:marLeft w:val="480"/>
          <w:marRight w:val="0"/>
          <w:marTop w:val="0"/>
          <w:marBottom w:val="0"/>
          <w:divBdr>
            <w:top w:val="none" w:sz="0" w:space="0" w:color="auto"/>
            <w:left w:val="none" w:sz="0" w:space="0" w:color="auto"/>
            <w:bottom w:val="none" w:sz="0" w:space="0" w:color="auto"/>
            <w:right w:val="none" w:sz="0" w:space="0" w:color="auto"/>
          </w:divBdr>
        </w:div>
        <w:div w:id="1513304680">
          <w:marLeft w:val="480"/>
          <w:marRight w:val="0"/>
          <w:marTop w:val="0"/>
          <w:marBottom w:val="0"/>
          <w:divBdr>
            <w:top w:val="none" w:sz="0" w:space="0" w:color="auto"/>
            <w:left w:val="none" w:sz="0" w:space="0" w:color="auto"/>
            <w:bottom w:val="none" w:sz="0" w:space="0" w:color="auto"/>
            <w:right w:val="none" w:sz="0" w:space="0" w:color="auto"/>
          </w:divBdr>
        </w:div>
        <w:div w:id="1652367711">
          <w:marLeft w:val="480"/>
          <w:marRight w:val="0"/>
          <w:marTop w:val="0"/>
          <w:marBottom w:val="0"/>
          <w:divBdr>
            <w:top w:val="none" w:sz="0" w:space="0" w:color="auto"/>
            <w:left w:val="none" w:sz="0" w:space="0" w:color="auto"/>
            <w:bottom w:val="none" w:sz="0" w:space="0" w:color="auto"/>
            <w:right w:val="none" w:sz="0" w:space="0" w:color="auto"/>
          </w:divBdr>
        </w:div>
        <w:div w:id="1554777243">
          <w:marLeft w:val="480"/>
          <w:marRight w:val="0"/>
          <w:marTop w:val="0"/>
          <w:marBottom w:val="0"/>
          <w:divBdr>
            <w:top w:val="none" w:sz="0" w:space="0" w:color="auto"/>
            <w:left w:val="none" w:sz="0" w:space="0" w:color="auto"/>
            <w:bottom w:val="none" w:sz="0" w:space="0" w:color="auto"/>
            <w:right w:val="none" w:sz="0" w:space="0" w:color="auto"/>
          </w:divBdr>
        </w:div>
      </w:divsChild>
    </w:div>
    <w:div w:id="894900628">
      <w:bodyDiv w:val="1"/>
      <w:marLeft w:val="0"/>
      <w:marRight w:val="0"/>
      <w:marTop w:val="0"/>
      <w:marBottom w:val="0"/>
      <w:divBdr>
        <w:top w:val="none" w:sz="0" w:space="0" w:color="auto"/>
        <w:left w:val="none" w:sz="0" w:space="0" w:color="auto"/>
        <w:bottom w:val="none" w:sz="0" w:space="0" w:color="auto"/>
        <w:right w:val="none" w:sz="0" w:space="0" w:color="auto"/>
      </w:divBdr>
    </w:div>
    <w:div w:id="1035349969">
      <w:bodyDiv w:val="1"/>
      <w:marLeft w:val="0"/>
      <w:marRight w:val="0"/>
      <w:marTop w:val="0"/>
      <w:marBottom w:val="0"/>
      <w:divBdr>
        <w:top w:val="none" w:sz="0" w:space="0" w:color="auto"/>
        <w:left w:val="none" w:sz="0" w:space="0" w:color="auto"/>
        <w:bottom w:val="none" w:sz="0" w:space="0" w:color="auto"/>
        <w:right w:val="none" w:sz="0" w:space="0" w:color="auto"/>
      </w:divBdr>
    </w:div>
    <w:div w:id="1116174567">
      <w:bodyDiv w:val="1"/>
      <w:marLeft w:val="0"/>
      <w:marRight w:val="0"/>
      <w:marTop w:val="0"/>
      <w:marBottom w:val="0"/>
      <w:divBdr>
        <w:top w:val="none" w:sz="0" w:space="0" w:color="auto"/>
        <w:left w:val="none" w:sz="0" w:space="0" w:color="auto"/>
        <w:bottom w:val="none" w:sz="0" w:space="0" w:color="auto"/>
        <w:right w:val="none" w:sz="0" w:space="0" w:color="auto"/>
      </w:divBdr>
      <w:divsChild>
        <w:div w:id="1647121829">
          <w:marLeft w:val="480"/>
          <w:marRight w:val="0"/>
          <w:marTop w:val="0"/>
          <w:marBottom w:val="0"/>
          <w:divBdr>
            <w:top w:val="none" w:sz="0" w:space="0" w:color="auto"/>
            <w:left w:val="none" w:sz="0" w:space="0" w:color="auto"/>
            <w:bottom w:val="none" w:sz="0" w:space="0" w:color="auto"/>
            <w:right w:val="none" w:sz="0" w:space="0" w:color="auto"/>
          </w:divBdr>
        </w:div>
        <w:div w:id="1606962636">
          <w:marLeft w:val="480"/>
          <w:marRight w:val="0"/>
          <w:marTop w:val="0"/>
          <w:marBottom w:val="0"/>
          <w:divBdr>
            <w:top w:val="none" w:sz="0" w:space="0" w:color="auto"/>
            <w:left w:val="none" w:sz="0" w:space="0" w:color="auto"/>
            <w:bottom w:val="none" w:sz="0" w:space="0" w:color="auto"/>
            <w:right w:val="none" w:sz="0" w:space="0" w:color="auto"/>
          </w:divBdr>
        </w:div>
        <w:div w:id="571812941">
          <w:marLeft w:val="480"/>
          <w:marRight w:val="0"/>
          <w:marTop w:val="0"/>
          <w:marBottom w:val="0"/>
          <w:divBdr>
            <w:top w:val="none" w:sz="0" w:space="0" w:color="auto"/>
            <w:left w:val="none" w:sz="0" w:space="0" w:color="auto"/>
            <w:bottom w:val="none" w:sz="0" w:space="0" w:color="auto"/>
            <w:right w:val="none" w:sz="0" w:space="0" w:color="auto"/>
          </w:divBdr>
        </w:div>
        <w:div w:id="720792902">
          <w:marLeft w:val="480"/>
          <w:marRight w:val="0"/>
          <w:marTop w:val="0"/>
          <w:marBottom w:val="0"/>
          <w:divBdr>
            <w:top w:val="none" w:sz="0" w:space="0" w:color="auto"/>
            <w:left w:val="none" w:sz="0" w:space="0" w:color="auto"/>
            <w:bottom w:val="none" w:sz="0" w:space="0" w:color="auto"/>
            <w:right w:val="none" w:sz="0" w:space="0" w:color="auto"/>
          </w:divBdr>
        </w:div>
        <w:div w:id="1243754028">
          <w:marLeft w:val="480"/>
          <w:marRight w:val="0"/>
          <w:marTop w:val="0"/>
          <w:marBottom w:val="0"/>
          <w:divBdr>
            <w:top w:val="none" w:sz="0" w:space="0" w:color="auto"/>
            <w:left w:val="none" w:sz="0" w:space="0" w:color="auto"/>
            <w:bottom w:val="none" w:sz="0" w:space="0" w:color="auto"/>
            <w:right w:val="none" w:sz="0" w:space="0" w:color="auto"/>
          </w:divBdr>
        </w:div>
        <w:div w:id="1596356360">
          <w:marLeft w:val="480"/>
          <w:marRight w:val="0"/>
          <w:marTop w:val="0"/>
          <w:marBottom w:val="0"/>
          <w:divBdr>
            <w:top w:val="none" w:sz="0" w:space="0" w:color="auto"/>
            <w:left w:val="none" w:sz="0" w:space="0" w:color="auto"/>
            <w:bottom w:val="none" w:sz="0" w:space="0" w:color="auto"/>
            <w:right w:val="none" w:sz="0" w:space="0" w:color="auto"/>
          </w:divBdr>
        </w:div>
        <w:div w:id="452334217">
          <w:marLeft w:val="480"/>
          <w:marRight w:val="0"/>
          <w:marTop w:val="0"/>
          <w:marBottom w:val="0"/>
          <w:divBdr>
            <w:top w:val="none" w:sz="0" w:space="0" w:color="auto"/>
            <w:left w:val="none" w:sz="0" w:space="0" w:color="auto"/>
            <w:bottom w:val="none" w:sz="0" w:space="0" w:color="auto"/>
            <w:right w:val="none" w:sz="0" w:space="0" w:color="auto"/>
          </w:divBdr>
        </w:div>
        <w:div w:id="475606026">
          <w:marLeft w:val="480"/>
          <w:marRight w:val="0"/>
          <w:marTop w:val="0"/>
          <w:marBottom w:val="0"/>
          <w:divBdr>
            <w:top w:val="none" w:sz="0" w:space="0" w:color="auto"/>
            <w:left w:val="none" w:sz="0" w:space="0" w:color="auto"/>
            <w:bottom w:val="none" w:sz="0" w:space="0" w:color="auto"/>
            <w:right w:val="none" w:sz="0" w:space="0" w:color="auto"/>
          </w:divBdr>
        </w:div>
        <w:div w:id="445387182">
          <w:marLeft w:val="480"/>
          <w:marRight w:val="0"/>
          <w:marTop w:val="0"/>
          <w:marBottom w:val="0"/>
          <w:divBdr>
            <w:top w:val="none" w:sz="0" w:space="0" w:color="auto"/>
            <w:left w:val="none" w:sz="0" w:space="0" w:color="auto"/>
            <w:bottom w:val="none" w:sz="0" w:space="0" w:color="auto"/>
            <w:right w:val="none" w:sz="0" w:space="0" w:color="auto"/>
          </w:divBdr>
        </w:div>
        <w:div w:id="1234392388">
          <w:marLeft w:val="480"/>
          <w:marRight w:val="0"/>
          <w:marTop w:val="0"/>
          <w:marBottom w:val="0"/>
          <w:divBdr>
            <w:top w:val="none" w:sz="0" w:space="0" w:color="auto"/>
            <w:left w:val="none" w:sz="0" w:space="0" w:color="auto"/>
            <w:bottom w:val="none" w:sz="0" w:space="0" w:color="auto"/>
            <w:right w:val="none" w:sz="0" w:space="0" w:color="auto"/>
          </w:divBdr>
        </w:div>
        <w:div w:id="740248667">
          <w:marLeft w:val="480"/>
          <w:marRight w:val="0"/>
          <w:marTop w:val="0"/>
          <w:marBottom w:val="0"/>
          <w:divBdr>
            <w:top w:val="none" w:sz="0" w:space="0" w:color="auto"/>
            <w:left w:val="none" w:sz="0" w:space="0" w:color="auto"/>
            <w:bottom w:val="none" w:sz="0" w:space="0" w:color="auto"/>
            <w:right w:val="none" w:sz="0" w:space="0" w:color="auto"/>
          </w:divBdr>
        </w:div>
        <w:div w:id="1754546854">
          <w:marLeft w:val="480"/>
          <w:marRight w:val="0"/>
          <w:marTop w:val="0"/>
          <w:marBottom w:val="0"/>
          <w:divBdr>
            <w:top w:val="none" w:sz="0" w:space="0" w:color="auto"/>
            <w:left w:val="none" w:sz="0" w:space="0" w:color="auto"/>
            <w:bottom w:val="none" w:sz="0" w:space="0" w:color="auto"/>
            <w:right w:val="none" w:sz="0" w:space="0" w:color="auto"/>
          </w:divBdr>
        </w:div>
        <w:div w:id="1910454610">
          <w:marLeft w:val="480"/>
          <w:marRight w:val="0"/>
          <w:marTop w:val="0"/>
          <w:marBottom w:val="0"/>
          <w:divBdr>
            <w:top w:val="none" w:sz="0" w:space="0" w:color="auto"/>
            <w:left w:val="none" w:sz="0" w:space="0" w:color="auto"/>
            <w:bottom w:val="none" w:sz="0" w:space="0" w:color="auto"/>
            <w:right w:val="none" w:sz="0" w:space="0" w:color="auto"/>
          </w:divBdr>
        </w:div>
        <w:div w:id="339820987">
          <w:marLeft w:val="480"/>
          <w:marRight w:val="0"/>
          <w:marTop w:val="0"/>
          <w:marBottom w:val="0"/>
          <w:divBdr>
            <w:top w:val="none" w:sz="0" w:space="0" w:color="auto"/>
            <w:left w:val="none" w:sz="0" w:space="0" w:color="auto"/>
            <w:bottom w:val="none" w:sz="0" w:space="0" w:color="auto"/>
            <w:right w:val="none" w:sz="0" w:space="0" w:color="auto"/>
          </w:divBdr>
        </w:div>
      </w:divsChild>
    </w:div>
    <w:div w:id="1153180734">
      <w:bodyDiv w:val="1"/>
      <w:marLeft w:val="0"/>
      <w:marRight w:val="0"/>
      <w:marTop w:val="0"/>
      <w:marBottom w:val="0"/>
      <w:divBdr>
        <w:top w:val="none" w:sz="0" w:space="0" w:color="auto"/>
        <w:left w:val="none" w:sz="0" w:space="0" w:color="auto"/>
        <w:bottom w:val="none" w:sz="0" w:space="0" w:color="auto"/>
        <w:right w:val="none" w:sz="0" w:space="0" w:color="auto"/>
      </w:divBdr>
    </w:div>
    <w:div w:id="1153985452">
      <w:bodyDiv w:val="1"/>
      <w:marLeft w:val="0"/>
      <w:marRight w:val="0"/>
      <w:marTop w:val="0"/>
      <w:marBottom w:val="0"/>
      <w:divBdr>
        <w:top w:val="none" w:sz="0" w:space="0" w:color="auto"/>
        <w:left w:val="none" w:sz="0" w:space="0" w:color="auto"/>
        <w:bottom w:val="none" w:sz="0" w:space="0" w:color="auto"/>
        <w:right w:val="none" w:sz="0" w:space="0" w:color="auto"/>
      </w:divBdr>
    </w:div>
    <w:div w:id="1160315913">
      <w:bodyDiv w:val="1"/>
      <w:marLeft w:val="0"/>
      <w:marRight w:val="0"/>
      <w:marTop w:val="0"/>
      <w:marBottom w:val="0"/>
      <w:divBdr>
        <w:top w:val="none" w:sz="0" w:space="0" w:color="auto"/>
        <w:left w:val="none" w:sz="0" w:space="0" w:color="auto"/>
        <w:bottom w:val="none" w:sz="0" w:space="0" w:color="auto"/>
        <w:right w:val="none" w:sz="0" w:space="0" w:color="auto"/>
      </w:divBdr>
      <w:divsChild>
        <w:div w:id="1051880441">
          <w:marLeft w:val="0"/>
          <w:marRight w:val="0"/>
          <w:marTop w:val="0"/>
          <w:marBottom w:val="0"/>
          <w:divBdr>
            <w:top w:val="single" w:sz="2" w:space="0" w:color="E5E7EB"/>
            <w:left w:val="single" w:sz="2" w:space="0" w:color="E5E7EB"/>
            <w:bottom w:val="single" w:sz="2" w:space="0" w:color="E5E7EB"/>
            <w:right w:val="single" w:sz="2" w:space="0" w:color="E5E7EB"/>
          </w:divBdr>
        </w:div>
        <w:div w:id="1034505288">
          <w:marLeft w:val="0"/>
          <w:marRight w:val="0"/>
          <w:marTop w:val="0"/>
          <w:marBottom w:val="0"/>
          <w:divBdr>
            <w:top w:val="single" w:sz="2" w:space="0" w:color="E5E7EB"/>
            <w:left w:val="single" w:sz="2" w:space="0" w:color="E5E7EB"/>
            <w:bottom w:val="single" w:sz="2" w:space="0" w:color="E5E7EB"/>
            <w:right w:val="single" w:sz="2" w:space="0" w:color="E5E7EB"/>
          </w:divBdr>
        </w:div>
        <w:div w:id="1325864839">
          <w:marLeft w:val="0"/>
          <w:marRight w:val="0"/>
          <w:marTop w:val="0"/>
          <w:marBottom w:val="0"/>
          <w:divBdr>
            <w:top w:val="single" w:sz="2" w:space="0" w:color="E5E7EB"/>
            <w:left w:val="single" w:sz="2" w:space="0" w:color="E5E7EB"/>
            <w:bottom w:val="single" w:sz="2" w:space="0" w:color="E5E7EB"/>
            <w:right w:val="single" w:sz="2" w:space="0" w:color="E5E7EB"/>
          </w:divBdr>
        </w:div>
        <w:div w:id="1809278769">
          <w:marLeft w:val="0"/>
          <w:marRight w:val="0"/>
          <w:marTop w:val="0"/>
          <w:marBottom w:val="0"/>
          <w:divBdr>
            <w:top w:val="single" w:sz="2" w:space="0" w:color="E5E7EB"/>
            <w:left w:val="single" w:sz="2" w:space="0" w:color="E5E7EB"/>
            <w:bottom w:val="single" w:sz="2" w:space="0" w:color="E5E7EB"/>
            <w:right w:val="single" w:sz="2" w:space="0" w:color="E5E7EB"/>
          </w:divBdr>
        </w:div>
        <w:div w:id="1185751769">
          <w:marLeft w:val="0"/>
          <w:marRight w:val="0"/>
          <w:marTop w:val="0"/>
          <w:marBottom w:val="0"/>
          <w:divBdr>
            <w:top w:val="single" w:sz="2" w:space="0" w:color="E5E7EB"/>
            <w:left w:val="single" w:sz="2" w:space="0" w:color="E5E7EB"/>
            <w:bottom w:val="single" w:sz="2" w:space="0" w:color="E5E7EB"/>
            <w:right w:val="single" w:sz="2" w:space="0" w:color="E5E7EB"/>
          </w:divBdr>
        </w:div>
        <w:div w:id="215625594">
          <w:marLeft w:val="0"/>
          <w:marRight w:val="0"/>
          <w:marTop w:val="0"/>
          <w:marBottom w:val="0"/>
          <w:divBdr>
            <w:top w:val="single" w:sz="2" w:space="0" w:color="E5E7EB"/>
            <w:left w:val="single" w:sz="2" w:space="0" w:color="E5E7EB"/>
            <w:bottom w:val="single" w:sz="2" w:space="0" w:color="E5E7EB"/>
            <w:right w:val="single" w:sz="2" w:space="0" w:color="E5E7EB"/>
          </w:divBdr>
        </w:div>
        <w:div w:id="692923863">
          <w:marLeft w:val="0"/>
          <w:marRight w:val="0"/>
          <w:marTop w:val="0"/>
          <w:marBottom w:val="0"/>
          <w:divBdr>
            <w:top w:val="single" w:sz="2" w:space="0" w:color="E5E7EB"/>
            <w:left w:val="single" w:sz="2" w:space="0" w:color="E5E7EB"/>
            <w:bottom w:val="single" w:sz="2" w:space="0" w:color="E5E7EB"/>
            <w:right w:val="single" w:sz="2" w:space="0" w:color="E5E7EB"/>
          </w:divBdr>
        </w:div>
        <w:div w:id="290945025">
          <w:marLeft w:val="0"/>
          <w:marRight w:val="0"/>
          <w:marTop w:val="0"/>
          <w:marBottom w:val="0"/>
          <w:divBdr>
            <w:top w:val="single" w:sz="2" w:space="0" w:color="E5E7EB"/>
            <w:left w:val="single" w:sz="2" w:space="0" w:color="E5E7EB"/>
            <w:bottom w:val="single" w:sz="2" w:space="0" w:color="E5E7EB"/>
            <w:right w:val="single" w:sz="2" w:space="0" w:color="E5E7EB"/>
          </w:divBdr>
        </w:div>
        <w:div w:id="1390104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4277753">
      <w:bodyDiv w:val="1"/>
      <w:marLeft w:val="0"/>
      <w:marRight w:val="0"/>
      <w:marTop w:val="0"/>
      <w:marBottom w:val="0"/>
      <w:divBdr>
        <w:top w:val="none" w:sz="0" w:space="0" w:color="auto"/>
        <w:left w:val="none" w:sz="0" w:space="0" w:color="auto"/>
        <w:bottom w:val="none" w:sz="0" w:space="0" w:color="auto"/>
        <w:right w:val="none" w:sz="0" w:space="0" w:color="auto"/>
      </w:divBdr>
    </w:div>
    <w:div w:id="1211041293">
      <w:bodyDiv w:val="1"/>
      <w:marLeft w:val="0"/>
      <w:marRight w:val="0"/>
      <w:marTop w:val="0"/>
      <w:marBottom w:val="0"/>
      <w:divBdr>
        <w:top w:val="none" w:sz="0" w:space="0" w:color="auto"/>
        <w:left w:val="none" w:sz="0" w:space="0" w:color="auto"/>
        <w:bottom w:val="none" w:sz="0" w:space="0" w:color="auto"/>
        <w:right w:val="none" w:sz="0" w:space="0" w:color="auto"/>
      </w:divBdr>
      <w:divsChild>
        <w:div w:id="776411949">
          <w:marLeft w:val="480"/>
          <w:marRight w:val="0"/>
          <w:marTop w:val="0"/>
          <w:marBottom w:val="0"/>
          <w:divBdr>
            <w:top w:val="none" w:sz="0" w:space="0" w:color="auto"/>
            <w:left w:val="none" w:sz="0" w:space="0" w:color="auto"/>
            <w:bottom w:val="none" w:sz="0" w:space="0" w:color="auto"/>
            <w:right w:val="none" w:sz="0" w:space="0" w:color="auto"/>
          </w:divBdr>
        </w:div>
        <w:div w:id="597981488">
          <w:marLeft w:val="480"/>
          <w:marRight w:val="0"/>
          <w:marTop w:val="0"/>
          <w:marBottom w:val="0"/>
          <w:divBdr>
            <w:top w:val="none" w:sz="0" w:space="0" w:color="auto"/>
            <w:left w:val="none" w:sz="0" w:space="0" w:color="auto"/>
            <w:bottom w:val="none" w:sz="0" w:space="0" w:color="auto"/>
            <w:right w:val="none" w:sz="0" w:space="0" w:color="auto"/>
          </w:divBdr>
        </w:div>
        <w:div w:id="1095593877">
          <w:marLeft w:val="480"/>
          <w:marRight w:val="0"/>
          <w:marTop w:val="0"/>
          <w:marBottom w:val="0"/>
          <w:divBdr>
            <w:top w:val="none" w:sz="0" w:space="0" w:color="auto"/>
            <w:left w:val="none" w:sz="0" w:space="0" w:color="auto"/>
            <w:bottom w:val="none" w:sz="0" w:space="0" w:color="auto"/>
            <w:right w:val="none" w:sz="0" w:space="0" w:color="auto"/>
          </w:divBdr>
        </w:div>
        <w:div w:id="1214004837">
          <w:marLeft w:val="480"/>
          <w:marRight w:val="0"/>
          <w:marTop w:val="0"/>
          <w:marBottom w:val="0"/>
          <w:divBdr>
            <w:top w:val="none" w:sz="0" w:space="0" w:color="auto"/>
            <w:left w:val="none" w:sz="0" w:space="0" w:color="auto"/>
            <w:bottom w:val="none" w:sz="0" w:space="0" w:color="auto"/>
            <w:right w:val="none" w:sz="0" w:space="0" w:color="auto"/>
          </w:divBdr>
        </w:div>
        <w:div w:id="954557959">
          <w:marLeft w:val="480"/>
          <w:marRight w:val="0"/>
          <w:marTop w:val="0"/>
          <w:marBottom w:val="0"/>
          <w:divBdr>
            <w:top w:val="none" w:sz="0" w:space="0" w:color="auto"/>
            <w:left w:val="none" w:sz="0" w:space="0" w:color="auto"/>
            <w:bottom w:val="none" w:sz="0" w:space="0" w:color="auto"/>
            <w:right w:val="none" w:sz="0" w:space="0" w:color="auto"/>
          </w:divBdr>
        </w:div>
        <w:div w:id="774861238">
          <w:marLeft w:val="480"/>
          <w:marRight w:val="0"/>
          <w:marTop w:val="0"/>
          <w:marBottom w:val="0"/>
          <w:divBdr>
            <w:top w:val="none" w:sz="0" w:space="0" w:color="auto"/>
            <w:left w:val="none" w:sz="0" w:space="0" w:color="auto"/>
            <w:bottom w:val="none" w:sz="0" w:space="0" w:color="auto"/>
            <w:right w:val="none" w:sz="0" w:space="0" w:color="auto"/>
          </w:divBdr>
        </w:div>
        <w:div w:id="1996109686">
          <w:marLeft w:val="480"/>
          <w:marRight w:val="0"/>
          <w:marTop w:val="0"/>
          <w:marBottom w:val="0"/>
          <w:divBdr>
            <w:top w:val="none" w:sz="0" w:space="0" w:color="auto"/>
            <w:left w:val="none" w:sz="0" w:space="0" w:color="auto"/>
            <w:bottom w:val="none" w:sz="0" w:space="0" w:color="auto"/>
            <w:right w:val="none" w:sz="0" w:space="0" w:color="auto"/>
          </w:divBdr>
        </w:div>
        <w:div w:id="1412392931">
          <w:marLeft w:val="480"/>
          <w:marRight w:val="0"/>
          <w:marTop w:val="0"/>
          <w:marBottom w:val="0"/>
          <w:divBdr>
            <w:top w:val="none" w:sz="0" w:space="0" w:color="auto"/>
            <w:left w:val="none" w:sz="0" w:space="0" w:color="auto"/>
            <w:bottom w:val="none" w:sz="0" w:space="0" w:color="auto"/>
            <w:right w:val="none" w:sz="0" w:space="0" w:color="auto"/>
          </w:divBdr>
        </w:div>
        <w:div w:id="269361646">
          <w:marLeft w:val="480"/>
          <w:marRight w:val="0"/>
          <w:marTop w:val="0"/>
          <w:marBottom w:val="0"/>
          <w:divBdr>
            <w:top w:val="none" w:sz="0" w:space="0" w:color="auto"/>
            <w:left w:val="none" w:sz="0" w:space="0" w:color="auto"/>
            <w:bottom w:val="none" w:sz="0" w:space="0" w:color="auto"/>
            <w:right w:val="none" w:sz="0" w:space="0" w:color="auto"/>
          </w:divBdr>
        </w:div>
        <w:div w:id="1155148007">
          <w:marLeft w:val="480"/>
          <w:marRight w:val="0"/>
          <w:marTop w:val="0"/>
          <w:marBottom w:val="0"/>
          <w:divBdr>
            <w:top w:val="none" w:sz="0" w:space="0" w:color="auto"/>
            <w:left w:val="none" w:sz="0" w:space="0" w:color="auto"/>
            <w:bottom w:val="none" w:sz="0" w:space="0" w:color="auto"/>
            <w:right w:val="none" w:sz="0" w:space="0" w:color="auto"/>
          </w:divBdr>
        </w:div>
        <w:div w:id="859970500">
          <w:marLeft w:val="480"/>
          <w:marRight w:val="0"/>
          <w:marTop w:val="0"/>
          <w:marBottom w:val="0"/>
          <w:divBdr>
            <w:top w:val="none" w:sz="0" w:space="0" w:color="auto"/>
            <w:left w:val="none" w:sz="0" w:space="0" w:color="auto"/>
            <w:bottom w:val="none" w:sz="0" w:space="0" w:color="auto"/>
            <w:right w:val="none" w:sz="0" w:space="0" w:color="auto"/>
          </w:divBdr>
        </w:div>
        <w:div w:id="989862886">
          <w:marLeft w:val="480"/>
          <w:marRight w:val="0"/>
          <w:marTop w:val="0"/>
          <w:marBottom w:val="0"/>
          <w:divBdr>
            <w:top w:val="none" w:sz="0" w:space="0" w:color="auto"/>
            <w:left w:val="none" w:sz="0" w:space="0" w:color="auto"/>
            <w:bottom w:val="none" w:sz="0" w:space="0" w:color="auto"/>
            <w:right w:val="none" w:sz="0" w:space="0" w:color="auto"/>
          </w:divBdr>
        </w:div>
        <w:div w:id="1294336686">
          <w:marLeft w:val="480"/>
          <w:marRight w:val="0"/>
          <w:marTop w:val="0"/>
          <w:marBottom w:val="0"/>
          <w:divBdr>
            <w:top w:val="none" w:sz="0" w:space="0" w:color="auto"/>
            <w:left w:val="none" w:sz="0" w:space="0" w:color="auto"/>
            <w:bottom w:val="none" w:sz="0" w:space="0" w:color="auto"/>
            <w:right w:val="none" w:sz="0" w:space="0" w:color="auto"/>
          </w:divBdr>
        </w:div>
      </w:divsChild>
    </w:div>
    <w:div w:id="1313174167">
      <w:bodyDiv w:val="1"/>
      <w:marLeft w:val="0"/>
      <w:marRight w:val="0"/>
      <w:marTop w:val="0"/>
      <w:marBottom w:val="0"/>
      <w:divBdr>
        <w:top w:val="none" w:sz="0" w:space="0" w:color="auto"/>
        <w:left w:val="none" w:sz="0" w:space="0" w:color="auto"/>
        <w:bottom w:val="none" w:sz="0" w:space="0" w:color="auto"/>
        <w:right w:val="none" w:sz="0" w:space="0" w:color="auto"/>
      </w:divBdr>
    </w:div>
    <w:div w:id="1384716263">
      <w:bodyDiv w:val="1"/>
      <w:marLeft w:val="0"/>
      <w:marRight w:val="0"/>
      <w:marTop w:val="0"/>
      <w:marBottom w:val="0"/>
      <w:divBdr>
        <w:top w:val="none" w:sz="0" w:space="0" w:color="auto"/>
        <w:left w:val="none" w:sz="0" w:space="0" w:color="auto"/>
        <w:bottom w:val="none" w:sz="0" w:space="0" w:color="auto"/>
        <w:right w:val="none" w:sz="0" w:space="0" w:color="auto"/>
      </w:divBdr>
    </w:div>
    <w:div w:id="1411779786">
      <w:bodyDiv w:val="1"/>
      <w:marLeft w:val="0"/>
      <w:marRight w:val="0"/>
      <w:marTop w:val="0"/>
      <w:marBottom w:val="0"/>
      <w:divBdr>
        <w:top w:val="none" w:sz="0" w:space="0" w:color="auto"/>
        <w:left w:val="none" w:sz="0" w:space="0" w:color="auto"/>
        <w:bottom w:val="none" w:sz="0" w:space="0" w:color="auto"/>
        <w:right w:val="none" w:sz="0" w:space="0" w:color="auto"/>
      </w:divBdr>
    </w:div>
    <w:div w:id="1445345304">
      <w:bodyDiv w:val="1"/>
      <w:marLeft w:val="0"/>
      <w:marRight w:val="0"/>
      <w:marTop w:val="0"/>
      <w:marBottom w:val="0"/>
      <w:divBdr>
        <w:top w:val="none" w:sz="0" w:space="0" w:color="auto"/>
        <w:left w:val="none" w:sz="0" w:space="0" w:color="auto"/>
        <w:bottom w:val="none" w:sz="0" w:space="0" w:color="auto"/>
        <w:right w:val="none" w:sz="0" w:space="0" w:color="auto"/>
      </w:divBdr>
      <w:divsChild>
        <w:div w:id="1955360437">
          <w:marLeft w:val="480"/>
          <w:marRight w:val="0"/>
          <w:marTop w:val="0"/>
          <w:marBottom w:val="0"/>
          <w:divBdr>
            <w:top w:val="none" w:sz="0" w:space="0" w:color="auto"/>
            <w:left w:val="none" w:sz="0" w:space="0" w:color="auto"/>
            <w:bottom w:val="none" w:sz="0" w:space="0" w:color="auto"/>
            <w:right w:val="none" w:sz="0" w:space="0" w:color="auto"/>
          </w:divBdr>
        </w:div>
        <w:div w:id="1340815039">
          <w:marLeft w:val="480"/>
          <w:marRight w:val="0"/>
          <w:marTop w:val="0"/>
          <w:marBottom w:val="0"/>
          <w:divBdr>
            <w:top w:val="none" w:sz="0" w:space="0" w:color="auto"/>
            <w:left w:val="none" w:sz="0" w:space="0" w:color="auto"/>
            <w:bottom w:val="none" w:sz="0" w:space="0" w:color="auto"/>
            <w:right w:val="none" w:sz="0" w:space="0" w:color="auto"/>
          </w:divBdr>
        </w:div>
        <w:div w:id="1703356644">
          <w:marLeft w:val="480"/>
          <w:marRight w:val="0"/>
          <w:marTop w:val="0"/>
          <w:marBottom w:val="0"/>
          <w:divBdr>
            <w:top w:val="none" w:sz="0" w:space="0" w:color="auto"/>
            <w:left w:val="none" w:sz="0" w:space="0" w:color="auto"/>
            <w:bottom w:val="none" w:sz="0" w:space="0" w:color="auto"/>
            <w:right w:val="none" w:sz="0" w:space="0" w:color="auto"/>
          </w:divBdr>
        </w:div>
        <w:div w:id="1246691902">
          <w:marLeft w:val="480"/>
          <w:marRight w:val="0"/>
          <w:marTop w:val="0"/>
          <w:marBottom w:val="0"/>
          <w:divBdr>
            <w:top w:val="none" w:sz="0" w:space="0" w:color="auto"/>
            <w:left w:val="none" w:sz="0" w:space="0" w:color="auto"/>
            <w:bottom w:val="none" w:sz="0" w:space="0" w:color="auto"/>
            <w:right w:val="none" w:sz="0" w:space="0" w:color="auto"/>
          </w:divBdr>
        </w:div>
        <w:div w:id="179585087">
          <w:marLeft w:val="480"/>
          <w:marRight w:val="0"/>
          <w:marTop w:val="0"/>
          <w:marBottom w:val="0"/>
          <w:divBdr>
            <w:top w:val="none" w:sz="0" w:space="0" w:color="auto"/>
            <w:left w:val="none" w:sz="0" w:space="0" w:color="auto"/>
            <w:bottom w:val="none" w:sz="0" w:space="0" w:color="auto"/>
            <w:right w:val="none" w:sz="0" w:space="0" w:color="auto"/>
          </w:divBdr>
        </w:div>
        <w:div w:id="1460416670">
          <w:marLeft w:val="480"/>
          <w:marRight w:val="0"/>
          <w:marTop w:val="0"/>
          <w:marBottom w:val="0"/>
          <w:divBdr>
            <w:top w:val="none" w:sz="0" w:space="0" w:color="auto"/>
            <w:left w:val="none" w:sz="0" w:space="0" w:color="auto"/>
            <w:bottom w:val="none" w:sz="0" w:space="0" w:color="auto"/>
            <w:right w:val="none" w:sz="0" w:space="0" w:color="auto"/>
          </w:divBdr>
        </w:div>
        <w:div w:id="910887647">
          <w:marLeft w:val="480"/>
          <w:marRight w:val="0"/>
          <w:marTop w:val="0"/>
          <w:marBottom w:val="0"/>
          <w:divBdr>
            <w:top w:val="none" w:sz="0" w:space="0" w:color="auto"/>
            <w:left w:val="none" w:sz="0" w:space="0" w:color="auto"/>
            <w:bottom w:val="none" w:sz="0" w:space="0" w:color="auto"/>
            <w:right w:val="none" w:sz="0" w:space="0" w:color="auto"/>
          </w:divBdr>
        </w:div>
        <w:div w:id="148715357">
          <w:marLeft w:val="480"/>
          <w:marRight w:val="0"/>
          <w:marTop w:val="0"/>
          <w:marBottom w:val="0"/>
          <w:divBdr>
            <w:top w:val="none" w:sz="0" w:space="0" w:color="auto"/>
            <w:left w:val="none" w:sz="0" w:space="0" w:color="auto"/>
            <w:bottom w:val="none" w:sz="0" w:space="0" w:color="auto"/>
            <w:right w:val="none" w:sz="0" w:space="0" w:color="auto"/>
          </w:divBdr>
        </w:div>
        <w:div w:id="2017804837">
          <w:marLeft w:val="480"/>
          <w:marRight w:val="0"/>
          <w:marTop w:val="0"/>
          <w:marBottom w:val="0"/>
          <w:divBdr>
            <w:top w:val="none" w:sz="0" w:space="0" w:color="auto"/>
            <w:left w:val="none" w:sz="0" w:space="0" w:color="auto"/>
            <w:bottom w:val="none" w:sz="0" w:space="0" w:color="auto"/>
            <w:right w:val="none" w:sz="0" w:space="0" w:color="auto"/>
          </w:divBdr>
        </w:div>
        <w:div w:id="367417981">
          <w:marLeft w:val="480"/>
          <w:marRight w:val="0"/>
          <w:marTop w:val="0"/>
          <w:marBottom w:val="0"/>
          <w:divBdr>
            <w:top w:val="none" w:sz="0" w:space="0" w:color="auto"/>
            <w:left w:val="none" w:sz="0" w:space="0" w:color="auto"/>
            <w:bottom w:val="none" w:sz="0" w:space="0" w:color="auto"/>
            <w:right w:val="none" w:sz="0" w:space="0" w:color="auto"/>
          </w:divBdr>
        </w:div>
        <w:div w:id="2136748360">
          <w:marLeft w:val="480"/>
          <w:marRight w:val="0"/>
          <w:marTop w:val="0"/>
          <w:marBottom w:val="0"/>
          <w:divBdr>
            <w:top w:val="none" w:sz="0" w:space="0" w:color="auto"/>
            <w:left w:val="none" w:sz="0" w:space="0" w:color="auto"/>
            <w:bottom w:val="none" w:sz="0" w:space="0" w:color="auto"/>
            <w:right w:val="none" w:sz="0" w:space="0" w:color="auto"/>
          </w:divBdr>
        </w:div>
        <w:div w:id="875117028">
          <w:marLeft w:val="480"/>
          <w:marRight w:val="0"/>
          <w:marTop w:val="0"/>
          <w:marBottom w:val="0"/>
          <w:divBdr>
            <w:top w:val="none" w:sz="0" w:space="0" w:color="auto"/>
            <w:left w:val="none" w:sz="0" w:space="0" w:color="auto"/>
            <w:bottom w:val="none" w:sz="0" w:space="0" w:color="auto"/>
            <w:right w:val="none" w:sz="0" w:space="0" w:color="auto"/>
          </w:divBdr>
        </w:div>
        <w:div w:id="2143770699">
          <w:marLeft w:val="480"/>
          <w:marRight w:val="0"/>
          <w:marTop w:val="0"/>
          <w:marBottom w:val="0"/>
          <w:divBdr>
            <w:top w:val="none" w:sz="0" w:space="0" w:color="auto"/>
            <w:left w:val="none" w:sz="0" w:space="0" w:color="auto"/>
            <w:bottom w:val="none" w:sz="0" w:space="0" w:color="auto"/>
            <w:right w:val="none" w:sz="0" w:space="0" w:color="auto"/>
          </w:divBdr>
        </w:div>
        <w:div w:id="1493639800">
          <w:marLeft w:val="480"/>
          <w:marRight w:val="0"/>
          <w:marTop w:val="0"/>
          <w:marBottom w:val="0"/>
          <w:divBdr>
            <w:top w:val="none" w:sz="0" w:space="0" w:color="auto"/>
            <w:left w:val="none" w:sz="0" w:space="0" w:color="auto"/>
            <w:bottom w:val="none" w:sz="0" w:space="0" w:color="auto"/>
            <w:right w:val="none" w:sz="0" w:space="0" w:color="auto"/>
          </w:divBdr>
        </w:div>
      </w:divsChild>
    </w:div>
    <w:div w:id="1573732251">
      <w:bodyDiv w:val="1"/>
      <w:marLeft w:val="0"/>
      <w:marRight w:val="0"/>
      <w:marTop w:val="0"/>
      <w:marBottom w:val="0"/>
      <w:divBdr>
        <w:top w:val="none" w:sz="0" w:space="0" w:color="auto"/>
        <w:left w:val="none" w:sz="0" w:space="0" w:color="auto"/>
        <w:bottom w:val="none" w:sz="0" w:space="0" w:color="auto"/>
        <w:right w:val="none" w:sz="0" w:space="0" w:color="auto"/>
      </w:divBdr>
      <w:divsChild>
        <w:div w:id="2031224352">
          <w:marLeft w:val="480"/>
          <w:marRight w:val="0"/>
          <w:marTop w:val="0"/>
          <w:marBottom w:val="0"/>
          <w:divBdr>
            <w:top w:val="none" w:sz="0" w:space="0" w:color="auto"/>
            <w:left w:val="none" w:sz="0" w:space="0" w:color="auto"/>
            <w:bottom w:val="none" w:sz="0" w:space="0" w:color="auto"/>
            <w:right w:val="none" w:sz="0" w:space="0" w:color="auto"/>
          </w:divBdr>
        </w:div>
        <w:div w:id="134222933">
          <w:marLeft w:val="480"/>
          <w:marRight w:val="0"/>
          <w:marTop w:val="0"/>
          <w:marBottom w:val="0"/>
          <w:divBdr>
            <w:top w:val="none" w:sz="0" w:space="0" w:color="auto"/>
            <w:left w:val="none" w:sz="0" w:space="0" w:color="auto"/>
            <w:bottom w:val="none" w:sz="0" w:space="0" w:color="auto"/>
            <w:right w:val="none" w:sz="0" w:space="0" w:color="auto"/>
          </w:divBdr>
        </w:div>
        <w:div w:id="2094889072">
          <w:marLeft w:val="480"/>
          <w:marRight w:val="0"/>
          <w:marTop w:val="0"/>
          <w:marBottom w:val="0"/>
          <w:divBdr>
            <w:top w:val="none" w:sz="0" w:space="0" w:color="auto"/>
            <w:left w:val="none" w:sz="0" w:space="0" w:color="auto"/>
            <w:bottom w:val="none" w:sz="0" w:space="0" w:color="auto"/>
            <w:right w:val="none" w:sz="0" w:space="0" w:color="auto"/>
          </w:divBdr>
        </w:div>
        <w:div w:id="188834791">
          <w:marLeft w:val="480"/>
          <w:marRight w:val="0"/>
          <w:marTop w:val="0"/>
          <w:marBottom w:val="0"/>
          <w:divBdr>
            <w:top w:val="none" w:sz="0" w:space="0" w:color="auto"/>
            <w:left w:val="none" w:sz="0" w:space="0" w:color="auto"/>
            <w:bottom w:val="none" w:sz="0" w:space="0" w:color="auto"/>
            <w:right w:val="none" w:sz="0" w:space="0" w:color="auto"/>
          </w:divBdr>
        </w:div>
        <w:div w:id="1068069522">
          <w:marLeft w:val="480"/>
          <w:marRight w:val="0"/>
          <w:marTop w:val="0"/>
          <w:marBottom w:val="0"/>
          <w:divBdr>
            <w:top w:val="none" w:sz="0" w:space="0" w:color="auto"/>
            <w:left w:val="none" w:sz="0" w:space="0" w:color="auto"/>
            <w:bottom w:val="none" w:sz="0" w:space="0" w:color="auto"/>
            <w:right w:val="none" w:sz="0" w:space="0" w:color="auto"/>
          </w:divBdr>
        </w:div>
        <w:div w:id="1664047285">
          <w:marLeft w:val="480"/>
          <w:marRight w:val="0"/>
          <w:marTop w:val="0"/>
          <w:marBottom w:val="0"/>
          <w:divBdr>
            <w:top w:val="none" w:sz="0" w:space="0" w:color="auto"/>
            <w:left w:val="none" w:sz="0" w:space="0" w:color="auto"/>
            <w:bottom w:val="none" w:sz="0" w:space="0" w:color="auto"/>
            <w:right w:val="none" w:sz="0" w:space="0" w:color="auto"/>
          </w:divBdr>
        </w:div>
        <w:div w:id="818693945">
          <w:marLeft w:val="480"/>
          <w:marRight w:val="0"/>
          <w:marTop w:val="0"/>
          <w:marBottom w:val="0"/>
          <w:divBdr>
            <w:top w:val="none" w:sz="0" w:space="0" w:color="auto"/>
            <w:left w:val="none" w:sz="0" w:space="0" w:color="auto"/>
            <w:bottom w:val="none" w:sz="0" w:space="0" w:color="auto"/>
            <w:right w:val="none" w:sz="0" w:space="0" w:color="auto"/>
          </w:divBdr>
        </w:div>
        <w:div w:id="70549290">
          <w:marLeft w:val="480"/>
          <w:marRight w:val="0"/>
          <w:marTop w:val="0"/>
          <w:marBottom w:val="0"/>
          <w:divBdr>
            <w:top w:val="none" w:sz="0" w:space="0" w:color="auto"/>
            <w:left w:val="none" w:sz="0" w:space="0" w:color="auto"/>
            <w:bottom w:val="none" w:sz="0" w:space="0" w:color="auto"/>
            <w:right w:val="none" w:sz="0" w:space="0" w:color="auto"/>
          </w:divBdr>
        </w:div>
        <w:div w:id="354694922">
          <w:marLeft w:val="480"/>
          <w:marRight w:val="0"/>
          <w:marTop w:val="0"/>
          <w:marBottom w:val="0"/>
          <w:divBdr>
            <w:top w:val="none" w:sz="0" w:space="0" w:color="auto"/>
            <w:left w:val="none" w:sz="0" w:space="0" w:color="auto"/>
            <w:bottom w:val="none" w:sz="0" w:space="0" w:color="auto"/>
            <w:right w:val="none" w:sz="0" w:space="0" w:color="auto"/>
          </w:divBdr>
        </w:div>
        <w:div w:id="178979727">
          <w:marLeft w:val="480"/>
          <w:marRight w:val="0"/>
          <w:marTop w:val="0"/>
          <w:marBottom w:val="0"/>
          <w:divBdr>
            <w:top w:val="none" w:sz="0" w:space="0" w:color="auto"/>
            <w:left w:val="none" w:sz="0" w:space="0" w:color="auto"/>
            <w:bottom w:val="none" w:sz="0" w:space="0" w:color="auto"/>
            <w:right w:val="none" w:sz="0" w:space="0" w:color="auto"/>
          </w:divBdr>
        </w:div>
        <w:div w:id="419521216">
          <w:marLeft w:val="480"/>
          <w:marRight w:val="0"/>
          <w:marTop w:val="0"/>
          <w:marBottom w:val="0"/>
          <w:divBdr>
            <w:top w:val="none" w:sz="0" w:space="0" w:color="auto"/>
            <w:left w:val="none" w:sz="0" w:space="0" w:color="auto"/>
            <w:bottom w:val="none" w:sz="0" w:space="0" w:color="auto"/>
            <w:right w:val="none" w:sz="0" w:space="0" w:color="auto"/>
          </w:divBdr>
        </w:div>
        <w:div w:id="357119314">
          <w:marLeft w:val="480"/>
          <w:marRight w:val="0"/>
          <w:marTop w:val="0"/>
          <w:marBottom w:val="0"/>
          <w:divBdr>
            <w:top w:val="none" w:sz="0" w:space="0" w:color="auto"/>
            <w:left w:val="none" w:sz="0" w:space="0" w:color="auto"/>
            <w:bottom w:val="none" w:sz="0" w:space="0" w:color="auto"/>
            <w:right w:val="none" w:sz="0" w:space="0" w:color="auto"/>
          </w:divBdr>
        </w:div>
        <w:div w:id="696582224">
          <w:marLeft w:val="480"/>
          <w:marRight w:val="0"/>
          <w:marTop w:val="0"/>
          <w:marBottom w:val="0"/>
          <w:divBdr>
            <w:top w:val="none" w:sz="0" w:space="0" w:color="auto"/>
            <w:left w:val="none" w:sz="0" w:space="0" w:color="auto"/>
            <w:bottom w:val="none" w:sz="0" w:space="0" w:color="auto"/>
            <w:right w:val="none" w:sz="0" w:space="0" w:color="auto"/>
          </w:divBdr>
        </w:div>
        <w:div w:id="271284571">
          <w:marLeft w:val="480"/>
          <w:marRight w:val="0"/>
          <w:marTop w:val="0"/>
          <w:marBottom w:val="0"/>
          <w:divBdr>
            <w:top w:val="none" w:sz="0" w:space="0" w:color="auto"/>
            <w:left w:val="none" w:sz="0" w:space="0" w:color="auto"/>
            <w:bottom w:val="none" w:sz="0" w:space="0" w:color="auto"/>
            <w:right w:val="none" w:sz="0" w:space="0" w:color="auto"/>
          </w:divBdr>
        </w:div>
        <w:div w:id="1257597008">
          <w:marLeft w:val="480"/>
          <w:marRight w:val="0"/>
          <w:marTop w:val="0"/>
          <w:marBottom w:val="0"/>
          <w:divBdr>
            <w:top w:val="none" w:sz="0" w:space="0" w:color="auto"/>
            <w:left w:val="none" w:sz="0" w:space="0" w:color="auto"/>
            <w:bottom w:val="none" w:sz="0" w:space="0" w:color="auto"/>
            <w:right w:val="none" w:sz="0" w:space="0" w:color="auto"/>
          </w:divBdr>
        </w:div>
        <w:div w:id="2073844498">
          <w:marLeft w:val="480"/>
          <w:marRight w:val="0"/>
          <w:marTop w:val="0"/>
          <w:marBottom w:val="0"/>
          <w:divBdr>
            <w:top w:val="none" w:sz="0" w:space="0" w:color="auto"/>
            <w:left w:val="none" w:sz="0" w:space="0" w:color="auto"/>
            <w:bottom w:val="none" w:sz="0" w:space="0" w:color="auto"/>
            <w:right w:val="none" w:sz="0" w:space="0" w:color="auto"/>
          </w:divBdr>
        </w:div>
      </w:divsChild>
    </w:div>
    <w:div w:id="1584029431">
      <w:bodyDiv w:val="1"/>
      <w:marLeft w:val="0"/>
      <w:marRight w:val="0"/>
      <w:marTop w:val="0"/>
      <w:marBottom w:val="0"/>
      <w:divBdr>
        <w:top w:val="none" w:sz="0" w:space="0" w:color="auto"/>
        <w:left w:val="none" w:sz="0" w:space="0" w:color="auto"/>
        <w:bottom w:val="none" w:sz="0" w:space="0" w:color="auto"/>
        <w:right w:val="none" w:sz="0" w:space="0" w:color="auto"/>
      </w:divBdr>
      <w:divsChild>
        <w:div w:id="1793208462">
          <w:marLeft w:val="480"/>
          <w:marRight w:val="0"/>
          <w:marTop w:val="0"/>
          <w:marBottom w:val="0"/>
          <w:divBdr>
            <w:top w:val="none" w:sz="0" w:space="0" w:color="auto"/>
            <w:left w:val="none" w:sz="0" w:space="0" w:color="auto"/>
            <w:bottom w:val="none" w:sz="0" w:space="0" w:color="auto"/>
            <w:right w:val="none" w:sz="0" w:space="0" w:color="auto"/>
          </w:divBdr>
        </w:div>
        <w:div w:id="1191068107">
          <w:marLeft w:val="480"/>
          <w:marRight w:val="0"/>
          <w:marTop w:val="0"/>
          <w:marBottom w:val="0"/>
          <w:divBdr>
            <w:top w:val="none" w:sz="0" w:space="0" w:color="auto"/>
            <w:left w:val="none" w:sz="0" w:space="0" w:color="auto"/>
            <w:bottom w:val="none" w:sz="0" w:space="0" w:color="auto"/>
            <w:right w:val="none" w:sz="0" w:space="0" w:color="auto"/>
          </w:divBdr>
        </w:div>
        <w:div w:id="912156125">
          <w:marLeft w:val="480"/>
          <w:marRight w:val="0"/>
          <w:marTop w:val="0"/>
          <w:marBottom w:val="0"/>
          <w:divBdr>
            <w:top w:val="none" w:sz="0" w:space="0" w:color="auto"/>
            <w:left w:val="none" w:sz="0" w:space="0" w:color="auto"/>
            <w:bottom w:val="none" w:sz="0" w:space="0" w:color="auto"/>
            <w:right w:val="none" w:sz="0" w:space="0" w:color="auto"/>
          </w:divBdr>
        </w:div>
        <w:div w:id="2080903738">
          <w:marLeft w:val="480"/>
          <w:marRight w:val="0"/>
          <w:marTop w:val="0"/>
          <w:marBottom w:val="0"/>
          <w:divBdr>
            <w:top w:val="none" w:sz="0" w:space="0" w:color="auto"/>
            <w:left w:val="none" w:sz="0" w:space="0" w:color="auto"/>
            <w:bottom w:val="none" w:sz="0" w:space="0" w:color="auto"/>
            <w:right w:val="none" w:sz="0" w:space="0" w:color="auto"/>
          </w:divBdr>
        </w:div>
        <w:div w:id="1008799867">
          <w:marLeft w:val="480"/>
          <w:marRight w:val="0"/>
          <w:marTop w:val="0"/>
          <w:marBottom w:val="0"/>
          <w:divBdr>
            <w:top w:val="none" w:sz="0" w:space="0" w:color="auto"/>
            <w:left w:val="none" w:sz="0" w:space="0" w:color="auto"/>
            <w:bottom w:val="none" w:sz="0" w:space="0" w:color="auto"/>
            <w:right w:val="none" w:sz="0" w:space="0" w:color="auto"/>
          </w:divBdr>
        </w:div>
        <w:div w:id="1113786183">
          <w:marLeft w:val="480"/>
          <w:marRight w:val="0"/>
          <w:marTop w:val="0"/>
          <w:marBottom w:val="0"/>
          <w:divBdr>
            <w:top w:val="none" w:sz="0" w:space="0" w:color="auto"/>
            <w:left w:val="none" w:sz="0" w:space="0" w:color="auto"/>
            <w:bottom w:val="none" w:sz="0" w:space="0" w:color="auto"/>
            <w:right w:val="none" w:sz="0" w:space="0" w:color="auto"/>
          </w:divBdr>
        </w:div>
        <w:div w:id="1152214986">
          <w:marLeft w:val="480"/>
          <w:marRight w:val="0"/>
          <w:marTop w:val="0"/>
          <w:marBottom w:val="0"/>
          <w:divBdr>
            <w:top w:val="none" w:sz="0" w:space="0" w:color="auto"/>
            <w:left w:val="none" w:sz="0" w:space="0" w:color="auto"/>
            <w:bottom w:val="none" w:sz="0" w:space="0" w:color="auto"/>
            <w:right w:val="none" w:sz="0" w:space="0" w:color="auto"/>
          </w:divBdr>
        </w:div>
        <w:div w:id="1349210095">
          <w:marLeft w:val="480"/>
          <w:marRight w:val="0"/>
          <w:marTop w:val="0"/>
          <w:marBottom w:val="0"/>
          <w:divBdr>
            <w:top w:val="none" w:sz="0" w:space="0" w:color="auto"/>
            <w:left w:val="none" w:sz="0" w:space="0" w:color="auto"/>
            <w:bottom w:val="none" w:sz="0" w:space="0" w:color="auto"/>
            <w:right w:val="none" w:sz="0" w:space="0" w:color="auto"/>
          </w:divBdr>
        </w:div>
        <w:div w:id="345905504">
          <w:marLeft w:val="480"/>
          <w:marRight w:val="0"/>
          <w:marTop w:val="0"/>
          <w:marBottom w:val="0"/>
          <w:divBdr>
            <w:top w:val="none" w:sz="0" w:space="0" w:color="auto"/>
            <w:left w:val="none" w:sz="0" w:space="0" w:color="auto"/>
            <w:bottom w:val="none" w:sz="0" w:space="0" w:color="auto"/>
            <w:right w:val="none" w:sz="0" w:space="0" w:color="auto"/>
          </w:divBdr>
        </w:div>
        <w:div w:id="314335683">
          <w:marLeft w:val="480"/>
          <w:marRight w:val="0"/>
          <w:marTop w:val="0"/>
          <w:marBottom w:val="0"/>
          <w:divBdr>
            <w:top w:val="none" w:sz="0" w:space="0" w:color="auto"/>
            <w:left w:val="none" w:sz="0" w:space="0" w:color="auto"/>
            <w:bottom w:val="none" w:sz="0" w:space="0" w:color="auto"/>
            <w:right w:val="none" w:sz="0" w:space="0" w:color="auto"/>
          </w:divBdr>
        </w:div>
        <w:div w:id="732656418">
          <w:marLeft w:val="480"/>
          <w:marRight w:val="0"/>
          <w:marTop w:val="0"/>
          <w:marBottom w:val="0"/>
          <w:divBdr>
            <w:top w:val="none" w:sz="0" w:space="0" w:color="auto"/>
            <w:left w:val="none" w:sz="0" w:space="0" w:color="auto"/>
            <w:bottom w:val="none" w:sz="0" w:space="0" w:color="auto"/>
            <w:right w:val="none" w:sz="0" w:space="0" w:color="auto"/>
          </w:divBdr>
        </w:div>
        <w:div w:id="415711883">
          <w:marLeft w:val="480"/>
          <w:marRight w:val="0"/>
          <w:marTop w:val="0"/>
          <w:marBottom w:val="0"/>
          <w:divBdr>
            <w:top w:val="none" w:sz="0" w:space="0" w:color="auto"/>
            <w:left w:val="none" w:sz="0" w:space="0" w:color="auto"/>
            <w:bottom w:val="none" w:sz="0" w:space="0" w:color="auto"/>
            <w:right w:val="none" w:sz="0" w:space="0" w:color="auto"/>
          </w:divBdr>
        </w:div>
      </w:divsChild>
    </w:div>
    <w:div w:id="1736581728">
      <w:bodyDiv w:val="1"/>
      <w:marLeft w:val="0"/>
      <w:marRight w:val="0"/>
      <w:marTop w:val="0"/>
      <w:marBottom w:val="0"/>
      <w:divBdr>
        <w:top w:val="none" w:sz="0" w:space="0" w:color="auto"/>
        <w:left w:val="none" w:sz="0" w:space="0" w:color="auto"/>
        <w:bottom w:val="none" w:sz="0" w:space="0" w:color="auto"/>
        <w:right w:val="none" w:sz="0" w:space="0" w:color="auto"/>
      </w:divBdr>
      <w:divsChild>
        <w:div w:id="585651403">
          <w:marLeft w:val="480"/>
          <w:marRight w:val="0"/>
          <w:marTop w:val="0"/>
          <w:marBottom w:val="0"/>
          <w:divBdr>
            <w:top w:val="none" w:sz="0" w:space="0" w:color="auto"/>
            <w:left w:val="none" w:sz="0" w:space="0" w:color="auto"/>
            <w:bottom w:val="none" w:sz="0" w:space="0" w:color="auto"/>
            <w:right w:val="none" w:sz="0" w:space="0" w:color="auto"/>
          </w:divBdr>
        </w:div>
        <w:div w:id="604075590">
          <w:marLeft w:val="480"/>
          <w:marRight w:val="0"/>
          <w:marTop w:val="0"/>
          <w:marBottom w:val="0"/>
          <w:divBdr>
            <w:top w:val="none" w:sz="0" w:space="0" w:color="auto"/>
            <w:left w:val="none" w:sz="0" w:space="0" w:color="auto"/>
            <w:bottom w:val="none" w:sz="0" w:space="0" w:color="auto"/>
            <w:right w:val="none" w:sz="0" w:space="0" w:color="auto"/>
          </w:divBdr>
        </w:div>
        <w:div w:id="185678077">
          <w:marLeft w:val="480"/>
          <w:marRight w:val="0"/>
          <w:marTop w:val="0"/>
          <w:marBottom w:val="0"/>
          <w:divBdr>
            <w:top w:val="none" w:sz="0" w:space="0" w:color="auto"/>
            <w:left w:val="none" w:sz="0" w:space="0" w:color="auto"/>
            <w:bottom w:val="none" w:sz="0" w:space="0" w:color="auto"/>
            <w:right w:val="none" w:sz="0" w:space="0" w:color="auto"/>
          </w:divBdr>
        </w:div>
        <w:div w:id="1413971512">
          <w:marLeft w:val="480"/>
          <w:marRight w:val="0"/>
          <w:marTop w:val="0"/>
          <w:marBottom w:val="0"/>
          <w:divBdr>
            <w:top w:val="none" w:sz="0" w:space="0" w:color="auto"/>
            <w:left w:val="none" w:sz="0" w:space="0" w:color="auto"/>
            <w:bottom w:val="none" w:sz="0" w:space="0" w:color="auto"/>
            <w:right w:val="none" w:sz="0" w:space="0" w:color="auto"/>
          </w:divBdr>
        </w:div>
        <w:div w:id="1778209710">
          <w:marLeft w:val="480"/>
          <w:marRight w:val="0"/>
          <w:marTop w:val="0"/>
          <w:marBottom w:val="0"/>
          <w:divBdr>
            <w:top w:val="none" w:sz="0" w:space="0" w:color="auto"/>
            <w:left w:val="none" w:sz="0" w:space="0" w:color="auto"/>
            <w:bottom w:val="none" w:sz="0" w:space="0" w:color="auto"/>
            <w:right w:val="none" w:sz="0" w:space="0" w:color="auto"/>
          </w:divBdr>
        </w:div>
        <w:div w:id="1743674459">
          <w:marLeft w:val="480"/>
          <w:marRight w:val="0"/>
          <w:marTop w:val="0"/>
          <w:marBottom w:val="0"/>
          <w:divBdr>
            <w:top w:val="none" w:sz="0" w:space="0" w:color="auto"/>
            <w:left w:val="none" w:sz="0" w:space="0" w:color="auto"/>
            <w:bottom w:val="none" w:sz="0" w:space="0" w:color="auto"/>
            <w:right w:val="none" w:sz="0" w:space="0" w:color="auto"/>
          </w:divBdr>
        </w:div>
        <w:div w:id="535115999">
          <w:marLeft w:val="480"/>
          <w:marRight w:val="0"/>
          <w:marTop w:val="0"/>
          <w:marBottom w:val="0"/>
          <w:divBdr>
            <w:top w:val="none" w:sz="0" w:space="0" w:color="auto"/>
            <w:left w:val="none" w:sz="0" w:space="0" w:color="auto"/>
            <w:bottom w:val="none" w:sz="0" w:space="0" w:color="auto"/>
            <w:right w:val="none" w:sz="0" w:space="0" w:color="auto"/>
          </w:divBdr>
        </w:div>
        <w:div w:id="1598906558">
          <w:marLeft w:val="480"/>
          <w:marRight w:val="0"/>
          <w:marTop w:val="0"/>
          <w:marBottom w:val="0"/>
          <w:divBdr>
            <w:top w:val="none" w:sz="0" w:space="0" w:color="auto"/>
            <w:left w:val="none" w:sz="0" w:space="0" w:color="auto"/>
            <w:bottom w:val="none" w:sz="0" w:space="0" w:color="auto"/>
            <w:right w:val="none" w:sz="0" w:space="0" w:color="auto"/>
          </w:divBdr>
        </w:div>
        <w:div w:id="1976639767">
          <w:marLeft w:val="480"/>
          <w:marRight w:val="0"/>
          <w:marTop w:val="0"/>
          <w:marBottom w:val="0"/>
          <w:divBdr>
            <w:top w:val="none" w:sz="0" w:space="0" w:color="auto"/>
            <w:left w:val="none" w:sz="0" w:space="0" w:color="auto"/>
            <w:bottom w:val="none" w:sz="0" w:space="0" w:color="auto"/>
            <w:right w:val="none" w:sz="0" w:space="0" w:color="auto"/>
          </w:divBdr>
        </w:div>
        <w:div w:id="1932271813">
          <w:marLeft w:val="480"/>
          <w:marRight w:val="0"/>
          <w:marTop w:val="0"/>
          <w:marBottom w:val="0"/>
          <w:divBdr>
            <w:top w:val="none" w:sz="0" w:space="0" w:color="auto"/>
            <w:left w:val="none" w:sz="0" w:space="0" w:color="auto"/>
            <w:bottom w:val="none" w:sz="0" w:space="0" w:color="auto"/>
            <w:right w:val="none" w:sz="0" w:space="0" w:color="auto"/>
          </w:divBdr>
        </w:div>
        <w:div w:id="820460346">
          <w:marLeft w:val="480"/>
          <w:marRight w:val="0"/>
          <w:marTop w:val="0"/>
          <w:marBottom w:val="0"/>
          <w:divBdr>
            <w:top w:val="none" w:sz="0" w:space="0" w:color="auto"/>
            <w:left w:val="none" w:sz="0" w:space="0" w:color="auto"/>
            <w:bottom w:val="none" w:sz="0" w:space="0" w:color="auto"/>
            <w:right w:val="none" w:sz="0" w:space="0" w:color="auto"/>
          </w:divBdr>
        </w:div>
        <w:div w:id="651179314">
          <w:marLeft w:val="480"/>
          <w:marRight w:val="0"/>
          <w:marTop w:val="0"/>
          <w:marBottom w:val="0"/>
          <w:divBdr>
            <w:top w:val="none" w:sz="0" w:space="0" w:color="auto"/>
            <w:left w:val="none" w:sz="0" w:space="0" w:color="auto"/>
            <w:bottom w:val="none" w:sz="0" w:space="0" w:color="auto"/>
            <w:right w:val="none" w:sz="0" w:space="0" w:color="auto"/>
          </w:divBdr>
        </w:div>
      </w:divsChild>
    </w:div>
    <w:div w:id="1808086532">
      <w:bodyDiv w:val="1"/>
      <w:marLeft w:val="0"/>
      <w:marRight w:val="0"/>
      <w:marTop w:val="0"/>
      <w:marBottom w:val="0"/>
      <w:divBdr>
        <w:top w:val="none" w:sz="0" w:space="0" w:color="auto"/>
        <w:left w:val="none" w:sz="0" w:space="0" w:color="auto"/>
        <w:bottom w:val="none" w:sz="0" w:space="0" w:color="auto"/>
        <w:right w:val="none" w:sz="0" w:space="0" w:color="auto"/>
      </w:divBdr>
    </w:div>
    <w:div w:id="1944611974">
      <w:bodyDiv w:val="1"/>
      <w:marLeft w:val="0"/>
      <w:marRight w:val="0"/>
      <w:marTop w:val="0"/>
      <w:marBottom w:val="0"/>
      <w:divBdr>
        <w:top w:val="none" w:sz="0" w:space="0" w:color="auto"/>
        <w:left w:val="none" w:sz="0" w:space="0" w:color="auto"/>
        <w:bottom w:val="none" w:sz="0" w:space="0" w:color="auto"/>
        <w:right w:val="none" w:sz="0" w:space="0" w:color="auto"/>
      </w:divBdr>
    </w:div>
    <w:div w:id="1949269864">
      <w:bodyDiv w:val="1"/>
      <w:marLeft w:val="0"/>
      <w:marRight w:val="0"/>
      <w:marTop w:val="0"/>
      <w:marBottom w:val="0"/>
      <w:divBdr>
        <w:top w:val="none" w:sz="0" w:space="0" w:color="auto"/>
        <w:left w:val="none" w:sz="0" w:space="0" w:color="auto"/>
        <w:bottom w:val="none" w:sz="0" w:space="0" w:color="auto"/>
        <w:right w:val="none" w:sz="0" w:space="0" w:color="auto"/>
      </w:divBdr>
    </w:div>
    <w:div w:id="2024891546">
      <w:bodyDiv w:val="1"/>
      <w:marLeft w:val="0"/>
      <w:marRight w:val="0"/>
      <w:marTop w:val="0"/>
      <w:marBottom w:val="0"/>
      <w:divBdr>
        <w:top w:val="none" w:sz="0" w:space="0" w:color="auto"/>
        <w:left w:val="none" w:sz="0" w:space="0" w:color="auto"/>
        <w:bottom w:val="none" w:sz="0" w:space="0" w:color="auto"/>
        <w:right w:val="none" w:sz="0" w:space="0" w:color="auto"/>
      </w:divBdr>
    </w:div>
    <w:div w:id="2062440442">
      <w:bodyDiv w:val="1"/>
      <w:marLeft w:val="0"/>
      <w:marRight w:val="0"/>
      <w:marTop w:val="0"/>
      <w:marBottom w:val="0"/>
      <w:divBdr>
        <w:top w:val="none" w:sz="0" w:space="0" w:color="auto"/>
        <w:left w:val="none" w:sz="0" w:space="0" w:color="auto"/>
        <w:bottom w:val="none" w:sz="0" w:space="0" w:color="auto"/>
        <w:right w:val="none" w:sz="0" w:space="0" w:color="auto"/>
      </w:divBdr>
    </w:div>
    <w:div w:id="2075007539">
      <w:bodyDiv w:val="1"/>
      <w:marLeft w:val="0"/>
      <w:marRight w:val="0"/>
      <w:marTop w:val="0"/>
      <w:marBottom w:val="0"/>
      <w:divBdr>
        <w:top w:val="none" w:sz="0" w:space="0" w:color="auto"/>
        <w:left w:val="none" w:sz="0" w:space="0" w:color="auto"/>
        <w:bottom w:val="none" w:sz="0" w:space="0" w:color="auto"/>
        <w:right w:val="none" w:sz="0" w:space="0" w:color="auto"/>
      </w:divBdr>
    </w:div>
    <w:div w:id="211146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2391A9789D4A22991896779F7C244E"/>
        <w:category>
          <w:name w:val="General"/>
          <w:gallery w:val="placeholder"/>
        </w:category>
        <w:types>
          <w:type w:val="bbPlcHdr"/>
        </w:types>
        <w:behaviors>
          <w:behavior w:val="content"/>
        </w:behaviors>
        <w:guid w:val="{84BEB5BF-57FA-4EE2-8D3E-F26A93A536EA}"/>
      </w:docPartPr>
      <w:docPartBody>
        <w:p w:rsidR="00171A70" w:rsidRDefault="00C05315" w:rsidP="00C05315">
          <w:pPr>
            <w:pStyle w:val="4E2391A9789D4A22991896779F7C244E"/>
          </w:pPr>
          <w:r w:rsidRPr="00555DF8">
            <w:rPr>
              <w:rStyle w:val="PlaceholderText"/>
            </w:rPr>
            <w:t>Click or tap here to enter text.</w:t>
          </w:r>
        </w:p>
      </w:docPartBody>
    </w:docPart>
    <w:docPart>
      <w:docPartPr>
        <w:name w:val="E5A1EDE3485044878ACB262694AE0713"/>
        <w:category>
          <w:name w:val="General"/>
          <w:gallery w:val="placeholder"/>
        </w:category>
        <w:types>
          <w:type w:val="bbPlcHdr"/>
        </w:types>
        <w:behaviors>
          <w:behavior w:val="content"/>
        </w:behaviors>
        <w:guid w:val="{8EC14472-A639-4EEB-8648-9BA48B055FCD}"/>
      </w:docPartPr>
      <w:docPartBody>
        <w:p w:rsidR="00171A70" w:rsidRDefault="00C05315" w:rsidP="00C05315">
          <w:pPr>
            <w:pStyle w:val="E5A1EDE3485044878ACB262694AE0713"/>
          </w:pPr>
          <w:r w:rsidRPr="00555DF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47546E1-213E-4F58-A5B8-860A322C45CE}"/>
      </w:docPartPr>
      <w:docPartBody>
        <w:p w:rsidR="00171A70" w:rsidRDefault="00C05315">
          <w:r w:rsidRPr="0092125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15"/>
    <w:rsid w:val="00171A70"/>
    <w:rsid w:val="003047A9"/>
    <w:rsid w:val="00652A2D"/>
    <w:rsid w:val="007755F0"/>
    <w:rsid w:val="00C05315"/>
    <w:rsid w:val="00F54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315"/>
    <w:rPr>
      <w:color w:val="808080"/>
    </w:rPr>
  </w:style>
  <w:style w:type="paragraph" w:customStyle="1" w:styleId="4E2391A9789D4A22991896779F7C244E">
    <w:name w:val="4E2391A9789D4A22991896779F7C244E"/>
    <w:rsid w:val="00C05315"/>
  </w:style>
  <w:style w:type="paragraph" w:customStyle="1" w:styleId="E5A1EDE3485044878ACB262694AE0713">
    <w:name w:val="E5A1EDE3485044878ACB262694AE0713"/>
    <w:rsid w:val="00C053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406F95-BE21-4A30-AD53-35B00DEC3A61}">
  <we:reference id="wa104382081" version="1.55.1.0" store="en-GB" storeType="OMEX"/>
  <we:alternateReferences>
    <we:reference id="WA104382081" version="1.55.1.0" store="en-GB" storeType="OMEX"/>
  </we:alternateReferences>
  <we:properties>
    <we:property name="MENDELEY_CITATIONS" value="[{&quot;citationID&quot;:&quot;MENDELEY_CITATION_f44cd25a-ab7d-49b2-b59c-502fe78a6490&quot;,&quot;properties&quot;:{&quot;noteIndex&quot;:0},&quot;isEdited&quot;:false,&quot;manualOverride&quot;:{&quot;isManuallyOverridden&quot;:false,&quot;citeprocText&quot;:&quot;(Castañeda &amp;#38; Selwyn, 2018)&quot;,&quot;manualOverrideText&quot;:&quot;&quot;},&quot;citationTag&quot;:&quot;MENDELEY_CITATION_v3_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&quot;,&quot;citationItems&quot;:[{&quot;id&quot;:&quot;2ad38100-9159-3965-94ab-9d5f5f83cc18&quot;,&quot;itemData&quot;:{&quot;type&quot;:&quot;article&quot;,&quot;id&quot;:&quot;2ad38100-9159-3965-94ab-9d5f5f83cc18&quot;,&quot;title&quot;:&quot;More than tools? Making sense of the ongoing digitizations of higher education&quot;,&quot;author&quot;:[{&quot;family&quot;:&quot;Castañeda&quot;,&quot;given&quot;:&quot;Linda&quot;,&quot;parse-names&quot;:false,&quot;dropping-particle&quot;:&quot;&quot;,&quot;non-dropping-particle&quot;:&quot;&quot;},{&quot;family&quot;:&quot;Selwyn&quot;,&quot;given&quot;:&quot;Neil&quot;,&quot;parse-names&quot;:false,&quot;dropping-particle&quot;:&quot;&quot;,&quot;non-dropping-particle&quot;:&quot;&quot;}],&quot;container-title&quot;:&quot;International Journal of Educational Technology in Higher Education&quot;,&quot;DOI&quot;:&quot;10.1186/s41239-018-0109-y&quot;,&quot;ISSN&quot;:&quot;23659440&quot;,&quot;issued&quot;:{&quot;date-parts&quot;:[[2018,12,1]]},&quot;publisher&quot;:&quot;Springer Netherlands&quot;,&quot;issue&quot;:&quot;1&quot;,&quot;volume&quot;:&quot;15&quot;,&quot;container-title-short&quot;:&quot;&quot;},&quot;isTemporary&quot;:false}]},{&quot;citationID&quot;:&quot;MENDELEY_CITATION_1f357303-381e-4b0d-88ae-ef037dd48341&quot;,&quot;properties&quot;:{&quot;noteIndex&quot;:0},&quot;isEdited&quot;:false,&quot;manualOverride&quot;:{&quot;isManuallyOverridden&quot;:true,&quot;citeprocText&quot;:&quot;(Ennouamani &amp;#38; Mahani, 2018)&quot;,&quot;manualOverrideText&quot;:&quot;Ennouamani and Mahani, (2018)&quot;},&quot;citationTag&quot;:&quot;MENDELEY_CITATION_v3_eyJjaXRhdGlvbklEIjoiTUVOREVMRVlfQ0lUQVRJT05fMWYzNTczMDMtMzgxZS00YjBkLTg4YWUtZWYwMzdkZDQ4MzQxIiwicHJvcGVydGllcyI6eyJub3RlSW5kZXgiOjB9LCJpc0VkaXRlZCI6ZmFsc2UsIm1hbnVhbE92ZXJyaWRlIjp7ImlzTWFudWFsbHlPdmVycmlkZGVuIjp0cnVlLCJjaXRlcHJvY1RleHQiOiIoRW5ub3VhbWFuaSAmIzM4OyBNYWhhbmksIDIwMTgpIiwibWFudWFsT3ZlcnJpZGVUZXh0IjoiRW5ub3VhbWFuaSBhbmQgTWFoYW5pLCAoMjAxOCk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abb35a44-9cc6-4b1c-b696-c3f2b166ef69&quot;,&quot;properties&quot;:{&quot;noteIndex&quot;:0},&quot;isEdited&quot;:false,&quot;manualOverride&quot;:{&quot;isManuallyOverridden&quot;:true,&quot;citeprocText&quot;:&quot;(Abdelrahman et al., 2023)&quot;,&quot;manualOverrideText&quot;:&quot; Abdelrahman, Wang, and Nunes (2023)&quot;},&quot;citationTag&quot;:&quot;MENDELEY_CITATION_v3_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&quot;,&quot;citationItems&quot;:[{&quot;id&quot;:&quot;e5f8eb70-35f9-38b1-b265-d084bf02d273&quot;,&quot;itemData&quot;:{&quot;type&quot;:&quot;article-journal&quot;,&quot;id&quot;:&quot;e5f8eb70-35f9-38b1-b265-d084bf02d273&quot;,&quot;title&quot;:&quot;Knowledge Tracing: A Survey&quot;,&quot;author&quot;:[{&quot;family&quot;:&quot;Abdelrahman&quot;,&quot;given&quot;:&quot;Ghodai&quot;,&quot;parse-names&quot;:false,&quot;dropping-particle&quot;:&quot;&quot;,&quot;non-dropping-particle&quot;:&quot;&quot;},{&quot;family&quot;:&quot;Wang&quot;,&quot;given&quot;:&quot;Qing&quot;,&quot;parse-names&quot;:false,&quot;dropping-particle&quot;:&quot;&quot;,&quot;non-dropping-particle&quot;:&quot;&quot;},{&quot;family&quot;:&quot;Nunes&quot;,&quot;given&quot;:&quot;Bernardo&quot;,&quot;parse-names&quot;:false,&quot;dropping-particle&quot;:&quot;&quot;,&quot;non-dropping-particle&quot;:&quot;&quot;}],&quot;container-title&quot;:&quot;ACM Computing Surveys&quot;,&quot;container-title-short&quot;:&quot;ACM Comput Surv&quot;,&quot;DOI&quot;:&quot;10.1145/3569576&quot;,&quot;ISSN&quot;:&quot;0360-0300&quot;,&quot;issued&quot;:{&quot;date-parts&quot;:[[2023,11,30]]},&quot;page&quot;:&quot;1-37&quot;,&quot;abstract&quot;:&quot; Humans’ ability to transfer knowledge through teaching is one of the essential aspects for human intelligence. A human teacher can track the knowledge of students to customize the teaching on students’ needs. With the rise of online education platforms, there is a similar need for machines to track the knowledge of students and tailor their learning experience. This is known as the  Knowledge Tracing (KT)  problem in the literature. Effectively solving the KT problem would unlock the potential of computer-aided education applications such as intelligent tutoring systems, curriculum learning, and learning materials’ recommendation. Moreover, from a more general viewpoint, a student may represent any kind of intelligent agents including both human and artificial agents. Thus, the potential of KT can be extended to any machine teaching application scenarios which seek for customizing the learning experience for a student agent (i.e., a machine learning model). In this paper, we provide a comprehensive survey for the KT literature. We cover a broad range of methods starting from the early attempts to the recent state-of-the-art methods using deep learning, while highlighting the theoretical aspects of models and the characteristics of benchmark datasets. Besides these, we shed light on key modelling differences between closely related methods and summarize them in an easy-to-understand format. Finally, we discuss current research gaps in the KT literature and possible future research and application directions. &quot;,&quot;publisher&quot;:&quot;Association for Computing Machinery (ACM)&quot;,&quot;issue&quot;:&quot;11&quot;,&quot;volume&quot;:&quot;55&quot;},&quot;isTemporary&quot;:false}]},{&quot;citationID&quot;:&quot;MENDELEY_CITATION_fb93e53f-dd70-48e9-89a8-80935362d8ce&quot;,&quot;properties&quot;:{&quot;noteIndex&quot;:0},&quot;isEdited&quot;:false,&quot;manualOverride&quot;:{&quot;isManuallyOverridden&quot;:false,&quot;citeprocText&quot;:&quot;(Albert T. Corbertt &amp;#38; John R Anderson, 1994)&quot;,&quot;manualOverrideText&quot;:&quot;&quot;},&quot;citationTag&quot;:&quot;MENDELEY_CITATION_v3_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&quot;,&quot;citationItems&quot;:[{&quot;id&quot;:&quot;f54433f5-e059-33eb-8445-84cf6a213fa3&quot;,&quot;itemData&quot;:{&quot;type&quot;:&quot;article-journal&quot;,&quot;id&quot;:&quot;f54433f5-e059-33eb-8445-84cf6a213fa3&quot;,&quot;title&quot;:&quot;Knowledge Tracing : Modeling the acquisition of procedural knowledge&quot;,&quot;author&quot;:[{&quot;family&quot;:&quot;Albert T. Corbertt&quot;,&quot;given&quot;:&quot;&quot;,&quot;parse-names&quot;:false,&quot;dropping-particle&quot;:&quot;&quot;,&quot;non-dropping-particle&quot;:&quot;&quot;},{&quot;family&quot;:&quot;John R Anderson&quot;,&quot;given&quot;:&quot;&quot;,&quot;parse-names&quot;:false,&quot;dropping-particle&quot;:&quot;&quot;,&quot;non-dropping-particle&quot;:&quot;&quot;}],&quot;container-title&quot;:&quot;User Modeling and User-Adapted Interaction&quot;,&quot;container-title-short&quot;:&quot;User Model User-adapt Interact&quot;,&quot;issued&quot;:{&quot;date-parts&quot;:[[1994]]}},&quot;isTemporary&quot;:false}]},{&quot;citationID&quot;:&quot;MENDELEY_CITATION_94758131-e057-4cfd-af80-6744c5bd7c5b&quot;,&quot;properties&quot;:{&quot;noteIndex&quot;:0},&quot;isEdited&quot;:false,&quot;manualOverride&quot;:{&quot;isManuallyOverridden&quot;:true,&quot;citeprocText&quot;:&quot;(F. M. Lord et al., 1968)&quot;,&quot;manualOverrideText&quot;:&quot;F. M. Lord et al., 1968&quot;},&quot;citationTag&quot;:&quot;MENDELEY_CITATION_v3_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&quot;,&quot;citationItems&quot;:[{&quot;id&quot;:&quot;23eb0276-9dd1-37c7-9a9c-9d40b3723197&quot;,&quot;itemData&quot;:{&quot;type&quot;:&quot;report&quot;,&quot;id&quot;:&quot;23eb0276-9dd1-37c7-9a9c-9d40b3723197&quot;,&quot;title&quot;:&quot;SOME LATENT TRAIT MODELS&quot;,&quot;author&quot;:[{&quot;family&quot;:&quot;F. M. Lord&quot;,&quot;given&quot;:&quot;&quot;,&quot;parse-names&quot;:false,&quot;dropping-particle&quot;:&quot;&quot;,&quot;non-dropping-particle&quot;:&quot;&quot;},{&quot;family&quot;:&quot;M. R. Novick&quot;,&quot;given&quot;:&quot;&quot;,&quot;parse-names&quot;:false,&quot;dropping-particle&quot;:&quot;&quot;,&quot;non-dropping-particle&quot;:&quot;&quot;},{&quot;family&quot;:&quot;Allan Birnbaum&quot;,&quot;given&quot;:&quot;&quot;,&quot;parse-names&quot;:false,&quot;dropping-particle&quot;:&quot;&quot;,&quot;non-dropping-particle&quot;:&quot;&quot;}],&quot;issued&quot;:{&quot;date-parts&quot;:[[1968]]},&quot;container-title-short&quot;:&quot;&quot;},&quot;isTemporary&quot;:false}]},{&quot;citationID&quot;:&quot;MENDELEY_CITATION_e68711b1-bac1-4acb-8815-b0c426480175&quot;,&quot;properties&quot;:{&quot;noteIndex&quot;:0},&quot;isEdited&quot;:false,&quot;manualOverride&quot;:{&quot;isManuallyOverridden&quot;:true,&quot;citeprocText&quot;:&quot;(Piech et al., 2015)&quot;,&quot;manualOverrideText&quot;:&quot;Piech et al., (2015)&quot;},&quot;citationTag&quot;:&quot;MENDELEY_CITATION_v3_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&quot;,&quot;citationItems&quot;:[{&quot;id&quot;:&quot;20f32940-0d52-3920-a903-ec0a73b2fcfe&quot;,&quot;itemData&quot;:{&quot;type&quot;:&quot;report&quot;,&quot;id&quot;:&quot;20f32940-0d52-3920-a903-ec0a73b2fcfe&quot;,&quot;title&quot;:&quot;Deep Knowledge Tracing&quot;,&quot;author&quot;:[{&quot;family&quot;:&quot;Piech&quot;,&quot;given&quot;:&quot;Chris&quot;,&quot;parse-names&quot;:false,&quot;dropping-particle&quot;:&quot;&quot;,&quot;non-dropping-particle&quot;:&quot;&quot;},{&quot;family&quot;:&quot;Bassen&quot;,&quot;given&quot;:&quot;Jonathan&quot;,&quot;parse-names&quot;:false,&quot;dropping-particle&quot;:&quot;&quot;,&quot;non-dropping-particle&quot;:&quot;&quot;},{&quot;family&quot;:&quot;Huang&quot;,&quot;given&quot;:&quot;Jonathan&quot;,&quot;parse-names&quot;:false,&quot;dropping-particle&quot;:&quot;&quot;,&quot;non-dropping-particle&quot;:&quot;&quot;},{&quot;family&quot;:&quot;Ganguli&quot;,&quot;given&quot;:&quot;Surya&quot;,&quot;parse-names&quot;:false,&quot;dropping-particle&quot;:&quot;&quot;,&quot;non-dropping-particle&quot;:&quot;&quot;},{&quot;family&quot;:&quot;Sahami&quot;,&quot;given&quot;:&quot;Mehran&quot;,&quot;parse-names&quot;:false,&quot;dropping-particle&quot;:&quot;&quot;,&quot;non-dropping-particle&quot;:&quot;&quot;},{&quot;family&quot;:&quot;Guibas&quot;,&quot;given&quot;:&quot;Leonidas&quot;,&quot;parse-names&quot;:false,&quot;dropping-particle&quot;:&quot;&quot;,&quot;non-dropping-particle&quot;:&quot;&quot;},{&quot;family&quot;:&quot;Sohl-Dickstein&quot;,&quot;given&quot;:&quot;Jascha&quot;,&quot;parse-names&quot;:false,&quot;dropping-particle&quot;:&quot;&quot;,&quot;non-dropping-particle&quot;:&quot;&quot;},{&quot;family&quot;:&quot;University&quot;,&quot;given&quot;:&quot;Stanford&quot;,&quot;parse-names&quot;:false,&quot;dropping-particle&quot;:&quot;&quot;,&quot;non-dropping-particle&quot;:&quot;&quot;},{&quot;family&quot;:&quot;Academy&quot;,&quot;given&quot;:&quot;Khan&quot;,&quot;parse-names&quot;:false,&quot;dropping-particle&quot;:&quot;&quot;,&quot;non-dropping-particle&quot;:&quot;&quot;}],&quot;issued&quot;:{&quot;date-parts&quot;:[[2015]]},&quot;abstract&quot;:&quot;Knowledge tracing-where a machine models the knowledge of a student as they interact with coursework-is a well established problem in computer supported education. Though effectively modeling student knowledge would have high educational impact, the task has many inherent challenges. In this paper we explore the utility of using Recurrent Neural Networks (RNNs) to model student learning. The RNN family of models have important advantages over previous methods in that they do not require the explicit encoding of human domain knowledge, and can capture more complex representations of student knowledge. Using neu-ral networks results in substantial improvements in prediction performance on a range of knowledge tracing datasets. Moreover the learned model can be used for intelligent curriculum design and allows straightforward interpretation and discovery of structure in student tasks. These results suggest a promising new line of research for knowledge tracing and an exemplary application task for RNNs.&quot;,&quot;container-title-short&quot;:&quot;&quot;},&quot;isTemporary&quot;:false}]},{&quot;citationID&quot;:&quot;MENDELEY_CITATION_8c0f8aaf-fe58-463a-9352-4a67de7d077b&quot;,&quot;properties&quot;:{&quot;noteIndex&quot;:0},&quot;isEdited&quot;:false,&quot;manualOverride&quot;:{&quot;isManuallyOverridden&quot;:false,&quot;citeprocText&quot;:&quot;(Piech et al., 2015)&quot;,&quot;manualOverrideText&quot;:&quot;&quot;},&quot;citationTag&quot;:&quot;MENDELEY_CITATION_v3_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&quot;,&quot;citationItems&quot;:[{&quot;id&quot;:&quot;20f32940-0d52-3920-a903-ec0a73b2fcfe&quot;,&quot;itemData&quot;:{&quot;type&quot;:&quot;report&quot;,&quot;id&quot;:&quot;20f32940-0d52-3920-a903-ec0a73b2fcfe&quot;,&quot;title&quot;:&quot;Deep Knowledge Tracing&quot;,&quot;author&quot;:[{&quot;family&quot;:&quot;Piech&quot;,&quot;given&quot;:&quot;Chris&quot;,&quot;parse-names&quot;:false,&quot;dropping-particle&quot;:&quot;&quot;,&quot;non-dropping-particle&quot;:&quot;&quot;},{&quot;family&quot;:&quot;Bassen&quot;,&quot;given&quot;:&quot;Jonathan&quot;,&quot;parse-names&quot;:false,&quot;dropping-particle&quot;:&quot;&quot;,&quot;non-dropping-particle&quot;:&quot;&quot;},{&quot;family&quot;:&quot;Huang&quot;,&quot;given&quot;:&quot;Jonathan&quot;,&quot;parse-names&quot;:false,&quot;dropping-particle&quot;:&quot;&quot;,&quot;non-dropping-particle&quot;:&quot;&quot;},{&quot;family&quot;:&quot;Ganguli&quot;,&quot;given&quot;:&quot;Surya&quot;,&quot;parse-names&quot;:false,&quot;dropping-particle&quot;:&quot;&quot;,&quot;non-dropping-particle&quot;:&quot;&quot;},{&quot;family&quot;:&quot;Sahami&quot;,&quot;given&quot;:&quot;Mehran&quot;,&quot;parse-names&quot;:false,&quot;dropping-particle&quot;:&quot;&quot;,&quot;non-dropping-particle&quot;:&quot;&quot;},{&quot;family&quot;:&quot;Guibas&quot;,&quot;given&quot;:&quot;Leonidas&quot;,&quot;parse-names&quot;:false,&quot;dropping-particle&quot;:&quot;&quot;,&quot;non-dropping-particle&quot;:&quot;&quot;},{&quot;family&quot;:&quot;Sohl-Dickstein&quot;,&quot;given&quot;:&quot;Jascha&quot;,&quot;parse-names&quot;:false,&quot;dropping-particle&quot;:&quot;&quot;,&quot;non-dropping-particle&quot;:&quot;&quot;},{&quot;family&quot;:&quot;University&quot;,&quot;given&quot;:&quot;Stanford&quot;,&quot;parse-names&quot;:false,&quot;dropping-particle&quot;:&quot;&quot;,&quot;non-dropping-particle&quot;:&quot;&quot;},{&quot;family&quot;:&quot;Academy&quot;,&quot;given&quot;:&quot;Khan&quot;,&quot;parse-names&quot;:false,&quot;dropping-particle&quot;:&quot;&quot;,&quot;non-dropping-particle&quot;:&quot;&quot;}],&quot;issued&quot;:{&quot;date-parts&quot;:[[2015]]},&quot;abstract&quot;:&quot;Knowledge tracing-where a machine models the knowledge of a student as they interact with coursework-is a well established problem in computer supported education. Though effectively modeling student knowledge would have high educational impact, the task has many inherent challenges. In this paper we explore the utility of using Recurrent Neural Networks (RNNs) to model student learning. The RNN family of models have important advantages over previous methods in that they do not require the explicit encoding of human domain knowledge, and can capture more complex representations of student knowledge. Using neu-ral networks results in substantial improvements in prediction performance on a range of knowledge tracing datasets. Moreover the learned model can be used for intelligent curriculum design and allows straightforward interpretation and discovery of structure in student tasks. These results suggest a promising new line of research for knowledge tracing and an exemplary application task for RNNs.&quot;,&quot;container-title-short&quot;:&quot;&quot;},&quot;isTemporary&quot;:false}]},{&quot;citationID&quot;:&quot;MENDELEY_CITATION_be29f14c-8143-4cc9-a9d9-1b92e6aaeafb&quot;,&quot;properties&quot;:{&quot;noteIndex&quot;:0},&quot;isEdited&quot;:false,&quot;manualOverride&quot;:{&quot;isManuallyOverridden&quot;:true,&quot;citeprocText&quot;:&quot;(Nakagawa et al., 2019)&quot;,&quot;manualOverrideText&quot;:&quot;Nakagawa et al., 2019&quot;},&quot;citationTag&quot;:&quot;MENDELEY_CITATION_v3_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&quot;,&quot;citationItems&quot;:[{&quot;id&quot;:&quot;1bb6f45a-9b17-3e35-bddb-d0368c037b2c&quot;,&quot;itemData&quot;:{&quot;type&quot;:&quot;report&quot;,&quot;id&quot;:&quot;1bb6f45a-9b17-3e35-bddb-d0368c037b2c&quot;,&quot;title&quot;:&quot;GRAPH-BASED KNOWLEDGE TRACING: MODELING STUDENT PROFICIENCY USING GRAPH NEURAL NET-WORK&quot;,&quot;author&quot;:[{&quot;family&quot;:&quot;Nakagawa&quot;,&quot;given&quot;:&quot;Hiromi&quot;,&quot;parse-names&quot;:false,&quot;dropping-particle&quot;:&quot;&quot;,&quot;non-dropping-particle&quot;:&quot;&quot;},{&quot;family&quot;:&quot;Iwasawa&quot;,&quot;given&quot;:&quot;Yusuke&quot;,&quot;parse-names&quot;:false,&quot;dropping-particle&quot;:&quot;&quot;,&quot;non-dropping-particle&quot;:&quot;&quot;},{&quot;family&quot;:&quot;Matsuo&quot;,&quot;given&quot;:&quot;Yutaka&quot;,&quot;parse-names&quot;:false,&quot;dropping-particle&quot;:&quot;&quot;,&quot;non-dropping-particle&quot;:&quot;&quot;}],&quot;issued&quot;:{&quot;date-parts&quot;:[[2019]]},&quot;abstract&quot;:&quot;We apply graph neural network (GNN) to a new area, knowledge tracing. Knowledge tracing predicts student performance on coursework exercises over time. From the viewpoint of data structure, coursework can be potentially structured as a graph. Incorporating such a graph-structured nature to the knowledge tracing model as a relational inductive bias can improve performance; however, previous methods, such as Deep Knowledge Tracing (DKT), do not consider such a latent graph structure. Inspired by the recent successes of GNN, we propose a GNN-based knowledge tracing method, graph-based knowledge tracing (GKT). Casting the knowledge structure as a graph, we reformulate the knowledge tracing task as a time series node-level classification problem in GNN. Since the knowledge graph structure is not explicitly given in many cases, we propose various implementations of the graph structure. Empirical validations on two open datasets showed that our method outperforms past methods in predicting student performance. Moreover, the model provides better interpretable predictions than the previous methods.&quot;,&quot;container-title-short&quot;:&quot;&quot;},&quot;isTemporary&quot;:false}]},{&quot;citationID&quot;:&quot;MENDELEY_CITATION_7ddb2065-d620-42fb-b08b-b16ece02e36a&quot;,&quot;properties&quot;:{&quot;noteIndex&quot;:0},&quot;isEdited&quot;:false,&quot;manualOverride&quot;:{&quot;isManuallyOverridden&quot;:false,&quot;citeprocText&quot;:&quot;(Abdelrahman et al., 2023)&quot;,&quot;manualOverrideText&quot;:&quot;&quot;},&quot;citationTag&quot;:&quot;MENDELEY_CITATION_v3_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&quot;,&quot;citationItems&quot;:[{&quot;id&quot;:&quot;e5f8eb70-35f9-38b1-b265-d084bf02d273&quot;,&quot;itemData&quot;:{&quot;type&quot;:&quot;article-journal&quot;,&quot;id&quot;:&quot;e5f8eb70-35f9-38b1-b265-d084bf02d273&quot;,&quot;title&quot;:&quot;Knowledge Tracing: A Survey&quot;,&quot;author&quot;:[{&quot;family&quot;:&quot;Abdelrahman&quot;,&quot;given&quot;:&quot;Ghodai&quot;,&quot;parse-names&quot;:false,&quot;dropping-particle&quot;:&quot;&quot;,&quot;non-dropping-particle&quot;:&quot;&quot;},{&quot;family&quot;:&quot;Wang&quot;,&quot;given&quot;:&quot;Qing&quot;,&quot;parse-names&quot;:false,&quot;dropping-particle&quot;:&quot;&quot;,&quot;non-dropping-particle&quot;:&quot;&quot;},{&quot;family&quot;:&quot;Nunes&quot;,&quot;given&quot;:&quot;Bernardo&quot;,&quot;parse-names&quot;:false,&quot;dropping-particle&quot;:&quot;&quot;,&quot;non-dropping-particle&quot;:&quot;&quot;}],&quot;container-title&quot;:&quot;ACM Computing Surveys&quot;,&quot;container-title-short&quot;:&quot;ACM Comput Surv&quot;,&quot;DOI&quot;:&quot;10.1145/3569576&quot;,&quot;ISSN&quot;:&quot;0360-0300&quot;,&quot;issued&quot;:{&quot;date-parts&quot;:[[2023,11,30]]},&quot;page&quot;:&quot;1-37&quot;,&quot;abstract&quot;:&quot; Humans’ ability to transfer knowledge through teaching is one of the essential aspects for human intelligence. A human teacher can track the knowledge of students to customize the teaching on students’ needs. With the rise of online education platforms, there is a similar need for machines to track the knowledge of students and tailor their learning experience. This is known as the  Knowledge Tracing (KT)  problem in the literature. Effectively solving the KT problem would unlock the potential of computer-aided education applications such as intelligent tutoring systems, curriculum learning, and learning materials’ recommendation. Moreover, from a more general viewpoint, a student may represent any kind of intelligent agents including both human and artificial agents. Thus, the potential of KT can be extended to any machine teaching application scenarios which seek for customizing the learning experience for a student agent (i.e., a machine learning model). In this paper, we provide a comprehensive survey for the KT literature. We cover a broad range of methods starting from the early attempts to the recent state-of-the-art methods using deep learning, while highlighting the theoretical aspects of models and the characteristics of benchmark datasets. Besides these, we shed light on key modelling differences between closely related methods and summarize them in an easy-to-understand format. Finally, we discuss current research gaps in the KT literature and possible future research and application directions. &quot;,&quot;publisher&quot;:&quot;Association for Computing Machinery (ACM)&quot;,&quot;issue&quot;:&quot;11&quot;,&quot;volume&quot;:&quot;55&quot;},&quot;isTemporary&quot;:false}]},{&quot;citationID&quot;:&quot;MENDELEY_CITATION_92cf5628-d948-40e6-b8f8-7bca6b12f357&quot;,&quot;properties&quot;:{&quot;noteIndex&quot;:0},&quot;isEdited&quot;:false,&quot;manualOverride&quot;:{&quot;isManuallyOverridden&quot;:true,&quot;citeprocText&quot;:&quot;(Tong et al., 2020)&quot;,&quot;manualOverrideText&quot;:&quot;Tong et al.,(2020)&quot;},&quot;citationTag&quot;:&quot;MENDELEY_CITATION_v3_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&quot;,&quot;citationItems&quot;:[{&quot;id&quot;:&quot;ec04c9cf-980e-3ded-9a6e-7f2c7266a5e7&quot;,&quot;itemData&quot;:{&quot;type&quot;:&quot;paper-conference&quot;,&quot;id&quot;:&quot;ec04c9cf-980e-3ded-9a6e-7f2c7266a5e7&quot;,&quot;title&quot;:&quot;Structure-based knowledge tracing: An influence propagation view&quot;,&quot;author&quot;:[{&quot;family&quot;:&quot;Tong&quot;,&quot;given&quot;:&quot;Shiwei&quot;,&quot;parse-names&quot;:false,&quot;dropping-particle&quot;:&quot;&quot;,&quot;non-dropping-particle&quot;:&quot;&quot;},{&quot;family&quot;:&quot;Liu&quot;,&quot;given&quot;:&quot;Qi&quot;,&quot;parse-names&quot;:false,&quot;dropping-particle&quot;:&quot;&quot;,&quot;non-dropping-particle&quot;:&quot;&quot;},{&quot;family&quot;:&quot;Huang&quot;,&quot;given&quot;:&quot;Wei&quot;,&quot;parse-names&quot;:false,&quot;dropping-particle&quot;:&quot;&quot;,&quot;non-dropping-particle&quot;:&quot;&quot;},{&quot;family&quot;:&quot;Huang&quot;,&quot;given&quot;:&quot;Zhenya&quot;,&quot;parse-names&quot;:false,&quot;dropping-particle&quot;:&quot;&quot;,&quot;non-dropping-particle&quot;:&quot;&quot;},{&quot;family&quot;:&quot;Chen&quot;,&quot;given&quot;:&quot;Enhong&quot;,&quot;parse-names&quot;:false,&quot;dropping-particle&quot;:&quot;&quot;,&quot;non-dropping-particle&quot;:&quot;&quot;},{&quot;family&quot;:&quot;Liu&quot;,&quot;given&quot;:&quot;Chuanren&quot;,&quot;parse-names&quot;:false,&quot;dropping-particle&quot;:&quot;&quot;,&quot;non-dropping-particle&quot;:&quot;&quot;},{&quot;family&quot;:&quot;Ma&quot;,&quot;given&quot;:&quot;Haiping&quot;,&quot;parse-names&quot;:false,&quot;dropping-particle&quot;:&quot;&quot;,&quot;non-dropping-particle&quot;:&quot;&quot;},{&quot;family&quot;:&quot;Wang&quot;,&quot;given&quot;:&quot;Shijin&quot;,&quot;parse-names&quot;:false,&quot;dropping-particle&quot;:&quot;&quot;,&quot;non-dropping-particle&quot;:&quot;&quot;}],&quot;container-title&quot;:&quot;Proceedings - IEEE International Conference on Data Mining, ICDM&quot;,&quot;DOI&quot;:&quot;10.1109/ICDM50108.2020.00063&quot;,&quot;ISBN&quot;:&quot;9781728183169&quot;,&quot;ISSN&quot;:&quot;15504786&quot;,&quot;issued&quot;:{&quot;date-parts&quot;:[[2020,11,1]]},&quot;page&quot;:&quot;541-550&quot;,&quot;abstract&quot;:&quot;Knowledge Tracing (KT) is a fundamental but challenging task in online education that traces learners' evolving knowledge states. Much attention has been drawn to this area and several works such as Bayesian and Deep Knowledge Tracing have been proposed. Recent works have explored the value of relations among concepts and proposed to introduce knowledge structure into KT tasks. However, the propagated influence among concepts, which has been shown to be a key factor in human learning by the educational theories, is still under-explored. In this paper, we propose a new framework called Structure-based Knowledge Tracing (SKT), which exploits the multiple relations in knowledge structure to model the influence propagation among concepts. In the SKT framework, we consider both the temporal effect on the exercising sequence and the spatial effect on the knowledge structure. We take advantages of two novel formulations in modeling the influence propagation on the knowledge structure with multiple relations. For undirected relations such as similarity relations, the synchronization propagation method is adopted, where the influence propagates bidirectionally between neighbor concepts. For directed relations such as prerequisite relations, the partial propagation method is applied, where the influence can only unidirectionally propagate from a predecessor to a successor. Meanwhile, we employ the gated functions to update the states of concepts temporally and spatially. We demonstrate the effectiveness and interpretability of SKT with extensive experiments.&quot;,&quot;publisher&quot;:&quot;Institute of Electrical and Electronics Engineers Inc.&quot;,&quot;volume&quot;:&quot;2020-November&quot;,&quot;container-title-short&quot;:&quot;&quot;},&quot;isTemporary&quot;:false}]},{&quot;citationID&quot;:&quot;MENDELEY_CITATION_91a2c257-5e5c-4fca-8c84-2a0f5435d125&quot;,&quot;properties&quot;:{&quot;noteIndex&quot;:0},&quot;isEdited&quot;:false,&quot;manualOverride&quot;:{&quot;isManuallyOverridden&quot;:false,&quot;citeprocText&quot;:&quot;(Tong et al., 2020)&quot;,&quot;manualOverrideText&quot;:&quot;&quot;},&quot;citationTag&quot;:&quot;MENDELEY_CITATION_v3_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&quot;,&quot;citationItems&quot;:[{&quot;id&quot;:&quot;ec04c9cf-980e-3ded-9a6e-7f2c7266a5e7&quot;,&quot;itemData&quot;:{&quot;type&quot;:&quot;paper-conference&quot;,&quot;id&quot;:&quot;ec04c9cf-980e-3ded-9a6e-7f2c7266a5e7&quot;,&quot;title&quot;:&quot;Structure-based knowledge tracing: An influence propagation view&quot;,&quot;author&quot;:[{&quot;family&quot;:&quot;Tong&quot;,&quot;given&quot;:&quot;Shiwei&quot;,&quot;parse-names&quot;:false,&quot;dropping-particle&quot;:&quot;&quot;,&quot;non-dropping-particle&quot;:&quot;&quot;},{&quot;family&quot;:&quot;Liu&quot;,&quot;given&quot;:&quot;Qi&quot;,&quot;parse-names&quot;:false,&quot;dropping-particle&quot;:&quot;&quot;,&quot;non-dropping-particle&quot;:&quot;&quot;},{&quot;family&quot;:&quot;Huang&quot;,&quot;given&quot;:&quot;Wei&quot;,&quot;parse-names&quot;:false,&quot;dropping-particle&quot;:&quot;&quot;,&quot;non-dropping-particle&quot;:&quot;&quot;},{&quot;family&quot;:&quot;Huang&quot;,&quot;given&quot;:&quot;Zhenya&quot;,&quot;parse-names&quot;:false,&quot;dropping-particle&quot;:&quot;&quot;,&quot;non-dropping-particle&quot;:&quot;&quot;},{&quot;family&quot;:&quot;Chen&quot;,&quot;given&quot;:&quot;Enhong&quot;,&quot;parse-names&quot;:false,&quot;dropping-particle&quot;:&quot;&quot;,&quot;non-dropping-particle&quot;:&quot;&quot;},{&quot;family&quot;:&quot;Liu&quot;,&quot;given&quot;:&quot;Chuanren&quot;,&quot;parse-names&quot;:false,&quot;dropping-particle&quot;:&quot;&quot;,&quot;non-dropping-particle&quot;:&quot;&quot;},{&quot;family&quot;:&quot;Ma&quot;,&quot;given&quot;:&quot;Haiping&quot;,&quot;parse-names&quot;:false,&quot;dropping-particle&quot;:&quot;&quot;,&quot;non-dropping-particle&quot;:&quot;&quot;},{&quot;family&quot;:&quot;Wang&quot;,&quot;given&quot;:&quot;Shijin&quot;,&quot;parse-names&quot;:false,&quot;dropping-particle&quot;:&quot;&quot;,&quot;non-dropping-particle&quot;:&quot;&quot;}],&quot;container-title&quot;:&quot;Proceedings - IEEE International Conference on Data Mining, ICDM&quot;,&quot;DOI&quot;:&quot;10.1109/ICDM50108.2020.00063&quot;,&quot;ISBN&quot;:&quot;9781728183169&quot;,&quot;ISSN&quot;:&quot;15504786&quot;,&quot;issued&quot;:{&quot;date-parts&quot;:[[2020,11,1]]},&quot;page&quot;:&quot;541-550&quot;,&quot;abstract&quot;:&quot;Knowledge Tracing (KT) is a fundamental but challenging task in online education that traces learners' evolving knowledge states. Much attention has been drawn to this area and several works such as Bayesian and Deep Knowledge Tracing have been proposed. Recent works have explored the value of relations among concepts and proposed to introduce knowledge structure into KT tasks. However, the propagated influence among concepts, which has been shown to be a key factor in human learning by the educational theories, is still under-explored. In this paper, we propose a new framework called Structure-based Knowledge Tracing (SKT), which exploits the multiple relations in knowledge structure to model the influence propagation among concepts. In the SKT framework, we consider both the temporal effect on the exercising sequence and the spatial effect on the knowledge structure. We take advantages of two novel formulations in modeling the influence propagation on the knowledge structure with multiple relations. For undirected relations such as similarity relations, the synchronization propagation method is adopted, where the influence propagates bidirectionally between neighbor concepts. For directed relations such as prerequisite relations, the partial propagation method is applied, where the influence can only unidirectionally propagate from a predecessor to a successor. Meanwhile, we employ the gated functions to update the states of concepts temporally and spatially. We demonstrate the effectiveness and interpretability of SKT with extensive experiments.&quot;,&quot;publisher&quot;:&quot;Institute of Electrical and Electronics Engineers Inc.&quot;,&quot;volume&quot;:&quot;2020-November&quot;,&quot;container-title-short&quot;:&quot;&quot;},&quot;isTemporary&quot;:false}]},{&quot;citationID&quot;:&quot;MENDELEY_CITATION_2226fecd-3d92-4ef0-a798-ba02745f8ee3&quot;,&quot;properties&quot;:{&quot;noteIndex&quot;:0},&quot;isEdited&quot;:false,&quot;manualOverride&quot;:{&quot;isManuallyOverridden&quot;:false,&quot;citeprocText&quot;:&quot;(Ye et al., 2022)&quot;,&quot;manualOverrideText&quot;:&quot;&quot;},&quot;citationTag&quot;:&quot;MENDELEY_CITATION_v3_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&quot;,&quot;citationItems&quot;:[{&quot;id&quot;:&quot;8bc1f39c-29de-3c4c-bcab-818f1ddce11b&quot;,&quot;itemData&quot;:{&quot;type&quot;:&quot;article-journal&quot;,&quot;id&quot;:&quot;8bc1f39c-29de-3c4c-bcab-818f1ddce11b&quot;,&quot;title&quot;:&quot;A Comprehensive Survey of Graph Neural Networks for Knowledge Graphs&quot;,&quot;author&quot;:[{&quot;family&quot;:&quot;Ye&quot;,&quot;given&quot;:&quot;Zi&quot;,&quot;parse-names&quot;:false,&quot;dropping-particle&quot;:&quot;&quot;,&quot;non-dropping-particle&quot;:&quot;&quot;},{&quot;family&quot;:&quot;Kumar&quot;,&quot;given&quot;:&quot;Yogan Jaya&quot;,&quot;parse-names&quot;:false,&quot;dropping-particle&quot;:&quot;&quot;,&quot;non-dropping-particle&quot;:&quot;&quot;},{&quot;family&quot;:&quot;Sing&quot;,&quot;given&quot;:&quot;Goh Ong&quot;,&quot;parse-names&quot;:false,&quot;dropping-particle&quot;:&quot;&quot;,&quot;non-dropping-particle&quot;:&quot;&quot;},{&quot;family&quot;:&quot;Song&quot;,&quot;given&quot;:&quot;Fengyan&quot;,&quot;parse-names&quot;:false,&quot;dropping-particle&quot;:&quot;&quot;,&quot;non-dropping-particle&quot;:&quot;&quot;},{&quot;family&quot;:&quot;Wang&quot;,&quot;given&quot;:&quot;Junsong&quot;,&quot;parse-names&quot;:false,&quot;dropping-particle&quot;:&quot;&quot;,&quot;non-dropping-particle&quot;:&quot;&quot;}],&quot;container-title&quot;:&quot;IEEE Access&quot;,&quot;DOI&quot;:&quot;10.1109/ACCESS.2022.3191784&quot;,&quot;ISSN&quot;:&quot;21693536&quot;,&quot;issued&quot;:{&quot;date-parts&quot;:[[2022]]},&quot;page&quot;:&quot;75729-75741&quot;,&quot;abstract&quot;:&quot;The Knowledge graph, a multi-relational graph that represents rich factual information among entities of diverse classifications, has gradually become one of the critical tools for knowledge management. However, the existing knowledge graph still has some problems which form hot research topics in recent years. Numerous methods have been proposed based on various representation techniques. Graph Neural Network, a framework that uses deep learning to process graph-structured data directly, has significantly advanced the state-of-the-art in the past few years. This study firstly is aimed at providing a broad, complete as well as comprehensive overview of GNN-based technologies for solving four different KG tasks, including link prediction, knowledge graph alignment, knowledge graph reasoning, and node classification. Further, we also investigated the related artificial intelligence applications of knowledge graphs based on advanced GNN methods, such as recommender systems, question answering, and drug-drug interaction. This review will provide new insights for further study of KG and GNN.&quot;,&quot;publisher&quot;:&quot;Institute of Electrical and Electronics Engineers Inc.&quot;,&quot;volume&quot;:&quot;10&quot;,&quot;container-title-short&quot;:&quot;&quot;},&quot;isTemporary&quot;:false}]},{&quot;citationID&quot;:&quot;MENDELEY_CITATION_ab01bbcc-5a97-42ef-8bbf-9d3edc6a894f&quot;,&quot;properties&quot;:{&quot;noteIndex&quot;:0},&quot;isEdited&quot;:false,&quot;manualOverride&quot;:{&quot;isManuallyOverridden&quot;:false,&quot;citeprocText&quot;:&quot;(Serra &amp;#38; Niepert, 2023)&quot;,&quot;manualOverrideText&quot;:&quot;&quot;},&quot;citationTag&quot;:&quot;MENDELEY_CITATION_v3_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&quot;,&quot;citationItems&quot;:[{&quot;id&quot;:&quot;65f951ed-1177-3cd4-b749-6dfcd286d166&quot;,&quot;itemData&quot;:{&quot;type&quot;:&quot;report&quot;,&quot;id&quot;:&quot;65f951ed-1177-3cd4-b749-6dfcd286d166&quot;,&quot;title&quot;:&quot;L2XGNN: Learning to Explain Graph Neural Networks&quot;,&quot;author&quot;:[{&quot;family&quot;:&quot;Serra&quot;,&quot;given&quot;:&quot;Giuseppe&quot;,&quot;parse-names&quot;:false,&quot;dropping-particle&quot;:&quot;&quot;,&quot;non-dropping-particle&quot;:&quot;&quot;},{&quot;family&quot;:&quot;Niepert&quot;,&quot;given&quot;:&quot;Mathias&quot;,&quot;parse-names&quot;:false,&quot;dropping-particle&quot;:&quot;&quot;,&quot;non-dropping-particle&quot;:&quot;&quot;}],&quot;issued&quot;:{&quot;date-parts&quot;:[[2023]]},&quot;abstract&quot;:&quot;Graph Neural Networks (GNNs) are a popular class of machine learning models. Inspired by the learning to explain (L2X) paradigm, we propose L2XGNN, a framework for explainable GNNs which provides faithful explanations by design. L2XGNN learns a mechanism for selecting explanatory subgraphs (motifs) which are exclusively used in the GNNs message-passing operations. L2XGNN is able to select, for each input graph, a subgraph with specific properties such as being sparse and connected. Imposing such constraints on the motifs often leads to more interpretable and effective explanations. Experiments on several datasets suggest that L2XGNN achieves the same classification accuracy as baseline methods using the entire input graph while ensuring that only the provided explanations are used to make predictions. Moreover, we show that L2XGNN is able to identify motifs responsible for the graph's properties it is intended to predict.&quot;,&quot;container-title-short&quot;:&quot;&quot;},&quot;isTemporary&quot;:false}]},{&quot;citationID&quot;:&quot;MENDELEY_CITATION_523c2ae6-5488-420c-a35c-8912ee7cd8c5&quot;,&quot;properties&quot;:{&quot;noteIndex&quot;:0},&quot;isEdited&quot;:false,&quot;manualOverride&quot;:{&quot;isManuallyOverridden&quot;:true,&quot;citeprocText&quot;:&quot;(Hemmler &amp;#38; Ifenthaler, 2022)&quot;,&quot;manualOverrideText&quot;:&quot;Hemmler and Ifenthaler, (2022)&quot;},&quot;citationTag&quot;:&quot;MENDELEY_CITATION_v3_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&quot;,&quot;citationItems&quot;:[{&quot;id&quot;:&quot;29d8649f-1d32-34e3-997f-44594e64ae88&quot;,&quot;itemData&quot;:{&quot;type&quot;:&quot;paper-conference&quot;,&quot;id&quot;:&quot;29d8649f-1d32-34e3-997f-44594e64ae88&quot;,&quot;title&quot;:&quot;Indicators of the Learning Context for Supporting Personalized and Adaptive Learning Environments&quot;,&quot;author&quot;:[{&quot;family&quot;:&quot;Hemmler&quot;,&quot;given&quot;:&quot;Yvonne M.&quot;,&quot;parse-names&quot;:false,&quot;dropping-particle&quot;:&quot;&quot;,&quot;non-dropping-particle&quot;:&quot;&quot;},{&quot;family&quot;:&quot;Ifenthaler&quot;,&quot;given&quot;:&quot;Dirk&quot;,&quot;parse-names&quot;:false,&quot;dropping-particle&quot;:&quot;&quot;,&quot;non-dropping-particle&quot;:&quot;&quot;}],&quot;container-title&quot;:&quot;Proceedings - 2022 International Conference on Advanced Learning Technologies, ICALT 2022&quot;,&quot;DOI&quot;:&quot;10.1109/ICALT55010.2022.00026&quot;,&quot;ISBN&quot;:&quot;9781665495196&quot;,&quot;issued&quot;:{&quot;date-parts&quot;:[[2022]]},&quot;page&quot;:&quot;61-65&quot;,&quot;abstract&quot;:&quot;Personalized and adaptive learning environments (PALE) offer benefits for workplace learning because they can account for individual needs and constantly changing work requirements. Yet, the identification of reliable indicators for supporting trusted PALE remains a major challenge. This systematic review provides an overview of empirically investigated indicators of the learning context. Out of an initial set of 28,782 publications, a final sample of 273 key publications was identified, according to predefined inclusion criteria. The synthesis yielded 208 indicators of the learning context that were clustered into 26 dimensions. The findings show that the learning context has been associated with learning processes and outcomes in numerous included studies and should therefore be considered when designing PALE. Future research shall detect the most relevant indicators as well as design and evaluate specific learning interventions based on these indicators.&quot;,&quot;publisher&quot;:&quot;Institute of Electrical and Electronics Engineers Inc.&quot;,&quot;container-title-short&quot;:&quot;&quot;},&quot;isTemporary&quot;:false}]},{&quot;citationID&quot;:&quot;MENDELEY_CITATION_3fc9a255-1ffe-431d-9bc2-79d4cda0745e&quot;,&quot;properties&quot;:{&quot;noteIndex&quot;:0},&quot;isEdited&quot;:false,&quot;manualOverride&quot;:{&quot;isManuallyOverridden&quot;:true,&quot;citeprocText&quot;:&quot;(Afini Normadhi et al., 2019)&quot;,&quot;manualOverrideText&quot;:&quot;Afini Normadhi et al.,( 2019)&quot;},&quot;citationTag&quot;:&quot;MENDELEY_CITATION_v3_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&quot;,&quot;citationItems&quot;:[{&quot;id&quot;:&quot;65f61f8a-2900-3fcf-a8ae-00f6a8911f23&quot;,&quot;itemData&quot;:{&quot;type&quot;:&quot;article-journal&quot;,&quot;id&quot;:&quot;65f61f8a-2900-3fcf-a8ae-00f6a8911f23&quot;,&quot;title&quot;:&quot;Identification of personal traits in adaptive learning environment: Systematic literature review&quot;,&quot;author&quot;:[{&quot;family&quot;:&quot;Afini Normadhi&quot;,&quot;given&quot;:&quot;Nur Baiti&quot;,&quot;parse-names&quot;:false,&quot;dropping-particle&quot;:&quot;&quot;,&quot;non-dropping-particle&quot;:&quot;&quot;},{&quot;family&quot;:&quot;Shuib&quot;,&quot;given&quot;:&quot;Liyana&quot;,&quot;parse-names&quot;:false,&quot;dropping-particle&quot;:&quot;&quot;,&quot;non-dropping-particle&quot;:&quot;&quot;},{&quot;family&quot;:&quot;Md Nasir&quot;,&quot;given&quot;:&quot;Hairul Nizam&quot;,&quot;parse-names&quot;:false,&quot;dropping-particle&quot;:&quot;&quot;,&quot;non-dropping-particle&quot;:&quot;&quot;},{&quot;family&quot;:&quot;Bimba&quot;,&quot;given&quot;:&quot;Andrew&quot;,&quot;parse-names&quot;:false,&quot;dropping-particle&quot;:&quot;&quot;,&quot;non-dropping-particle&quot;:&quot;&quot;},{&quot;family&quot;:&quot;Idris&quot;,&quot;given&quot;:&quot;Norisma&quot;,&quot;parse-names&quot;:false,&quot;dropping-particle&quot;:&quot;&quot;,&quot;non-dropping-particle&quot;:&quot;&quot;},{&quot;family&quot;:&quot;Balakrishnan&quot;,&quot;given&quot;:&quot;Vimala&quot;,&quot;parse-names&quot;:false,&quot;dropping-particle&quot;:&quot;&quot;,&quot;non-dropping-particle&quot;:&quot;&quot;}],&quot;container-title&quot;:&quot;Computers and Education&quot;,&quot;container-title-short&quot;:&quot;Comput Educ&quot;,&quot;DOI&quot;:&quot;10.1016/j.compedu.2018.11.005&quot;,&quot;ISSN&quot;:&quot;03601315&quot;,&quot;issued&quot;:{&quot;date-parts&quot;:[[2019,3,1]]},&quot;page&quot;:&quot;168-190&quot;,&quot;abstract&quot;:&quot;An adaptive learning environment provides personalised information to the learner through self-directed study. An adaptive learning environment model can be subdivided into a learner model, domain model, instructional model and adaptive engine. Personal traits comprise part of the components in a learner model and can be identified either explicitly or implicitly in an adaptive learning environment. In such an environment, the e-learning system should adapt to a learner's needs. However, even though academic research on adaptive learning environments has increased, the field lacks a comprehensive literature analysis of learners’ personal traits in these environments. This study conducts a systematic literature review to identify the most commonly used personal traits in modelling the learner and the existing techniques suitable for identifying personal traits in an adaptive learning environment. A total of 140 articles spanning the years 2010–2017 are initially reviewed, from which 78 are selected based on the inclusion and exclusion criteria relevant to this study. This study provides an overview of learners’ personal traits and the techniques used to identify them to provide a basis for improving adaptive learning environments. The findings indicate that most of the previous works used a learning style from the cognition learning domain category to model individual personal traits, while the computer-based detection technique was commonly applied to identify a learner's personal traits in adaptive learning environments. This study reveals the common learner characteristics used to develop learner models and the techniques for implementing such models. The findings of this paper can guide other researchers to recognise various personal traits and the identification technique for further studies, as well as assist developers in the development of the adaptive learning system.&quot;,&quot;publisher&quot;:&quot;Elsevier Ltd&quot;,&quot;volume&quot;:&quot;130&quot;},&quot;isTemporary&quot;:false}]},{&quot;citationID&quot;:&quot;MENDELEY_CITATION_a3e3b403-7d04-497d-8406-bbc54113cd59&quot;,&quot;properties&quot;:{&quot;noteIndex&quot;:0},&quot;isEdited&quot;:false,&quot;manualOverride&quot;:{&quot;isManuallyOverridden&quot;:false,&quot;citeprocText&quot;:&quot;(Afini Normadhi et al., 2019)&quot;,&quot;manualOverrideText&quot;:&quot;&quot;},&quot;citationTag&quot;:&quot;MENDELEY_CITATION_v3_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&quot;,&quot;citationItems&quot;:[{&quot;id&quot;:&quot;65f61f8a-2900-3fcf-a8ae-00f6a8911f23&quot;,&quot;itemData&quot;:{&quot;type&quot;:&quot;article-journal&quot;,&quot;id&quot;:&quot;65f61f8a-2900-3fcf-a8ae-00f6a8911f23&quot;,&quot;title&quot;:&quot;Identification of personal traits in adaptive learning environment: Systematic literature review&quot;,&quot;author&quot;:[{&quot;family&quot;:&quot;Afini Normadhi&quot;,&quot;given&quot;:&quot;Nur Baiti&quot;,&quot;parse-names&quot;:false,&quot;dropping-particle&quot;:&quot;&quot;,&quot;non-dropping-particle&quot;:&quot;&quot;},{&quot;family&quot;:&quot;Shuib&quot;,&quot;given&quot;:&quot;Liyana&quot;,&quot;parse-names&quot;:false,&quot;dropping-particle&quot;:&quot;&quot;,&quot;non-dropping-particle&quot;:&quot;&quot;},{&quot;family&quot;:&quot;Md Nasir&quot;,&quot;given&quot;:&quot;Hairul Nizam&quot;,&quot;parse-names&quot;:false,&quot;dropping-particle&quot;:&quot;&quot;,&quot;non-dropping-particle&quot;:&quot;&quot;},{&quot;family&quot;:&quot;Bimba&quot;,&quot;given&quot;:&quot;Andrew&quot;,&quot;parse-names&quot;:false,&quot;dropping-particle&quot;:&quot;&quot;,&quot;non-dropping-particle&quot;:&quot;&quot;},{&quot;family&quot;:&quot;Idris&quot;,&quot;given&quot;:&quot;Norisma&quot;,&quot;parse-names&quot;:false,&quot;dropping-particle&quot;:&quot;&quot;,&quot;non-dropping-particle&quot;:&quot;&quot;},{&quot;family&quot;:&quot;Balakrishnan&quot;,&quot;given&quot;:&quot;Vimala&quot;,&quot;parse-names&quot;:false,&quot;dropping-particle&quot;:&quot;&quot;,&quot;non-dropping-particle&quot;:&quot;&quot;}],&quot;container-title&quot;:&quot;Computers and Education&quot;,&quot;container-title-short&quot;:&quot;Comput Educ&quot;,&quot;DOI&quot;:&quot;10.1016/j.compedu.2018.11.005&quot;,&quot;ISSN&quot;:&quot;03601315&quot;,&quot;issued&quot;:{&quot;date-parts&quot;:[[2019,3,1]]},&quot;page&quot;:&quot;168-190&quot;,&quot;abstract&quot;:&quot;An adaptive learning environment provides personalised information to the learner through self-directed study. An adaptive learning environment model can be subdivided into a learner model, domain model, instructional model and adaptive engine. Personal traits comprise part of the components in a learner model and can be identified either explicitly or implicitly in an adaptive learning environment. In such an environment, the e-learning system should adapt to a learner's needs. However, even though academic research on adaptive learning environments has increased, the field lacks a comprehensive literature analysis of learners’ personal traits in these environments. This study conducts a systematic literature review to identify the most commonly used personal traits in modelling the learner and the existing techniques suitable for identifying personal traits in an adaptive learning environment. A total of 140 articles spanning the years 2010–2017 are initially reviewed, from which 78 are selected based on the inclusion and exclusion criteria relevant to this study. This study provides an overview of learners’ personal traits and the techniques used to identify them to provide a basis for improving adaptive learning environments. The findings indicate that most of the previous works used a learning style from the cognition learning domain category to model individual personal traits, while the computer-based detection technique was commonly applied to identify a learner's personal traits in adaptive learning environments. This study reveals the common learner characteristics used to develop learner models and the techniques for implementing such models. The findings of this paper can guide other researchers to recognise various personal traits and the identification technique for further studies, as well as assist developers in the development of the adaptive learning system.&quot;,&quot;publisher&quot;:&quot;Elsevier Ltd&quot;,&quot;volume&quot;:&quot;130&quot;},&quot;isTemporary&quot;:false}]},{&quot;citationID&quot;:&quot;MENDELEY_CITATION_baa1258b-7142-4c9c-b487-6859b2ada33d&quot;,&quot;properties&quot;:{&quot;noteIndex&quot;:0},&quot;isEdited&quot;:false,&quot;manualOverride&quot;:{&quot;isManuallyOverridden&quot;:true,&quot;citeprocText&quot;:&quot;(Hsu, 2012)&quot;,&quot;manualOverrideText&quot;:&quot;Hsu,( 2012)&quot;},&quot;citationTag&quot;:&quot;MENDELEY_CITATION_v3_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&quot;,&quot;citationItems&quot;:[{&quot;id&quot;:&quot;19eb33f2-0d6a-3866-9bc5-57a4078de747&quot;,&quot;itemData&quot;:{&quot;type&quot;:&quot;report&quot;,&quot;id&quot;:&quot;19eb33f2-0d6a-3866-9bc5-57a4078de747&quot;,&quot;title&quot;:&quot;LEARNER CHARACTERISTIC BASED LEARNING EFFORT CURVE MODE: THE CORE MECHANISM ON DEVELOPING PERSONALIZED ADAPTIVE E-LEARNING PLATFORM&quot;,&quot;author&quot;:[{&quot;family&quot;:&quot;Hsu&quot;,&quot;given&quot;:&quot;Pi-Shan&quot;,&quot;parse-names&quot;:false,&quot;dropping-particle&quot;:&quot;&quot;,&quot;non-dropping-particle&quot;:&quot;&quot;}],&quot;container-title&quot;:&quot;TOJET: The Turkish Online Journal of Educational Technology&quot;,&quot;issued&quot;:{&quot;date-parts&quot;:[[2012]]},&quot;abstract&quot;:&quot;This study aims to develop the core mechanism for realizing the development of personalized adaptive e-learning platform, which is based on the previous learning effort curve research and takes into account the learner characteristics of learning style and self-efficacy. 125 university students from Taiwan are classified into 16 groups according to learning efficiency, learning style and self-efficacy. The learner characteristic based learning effort curve mode (LECM) is developed by conducting multi-factor regression on the corresponding learning effort curves generated by the specific group. The research findings conclude that the learner characteristic based LECM is able to represent the specific learning characteristics of the corresponding learning style and self-efficacy effectively. The core value of the learner characteristic based LECM is to realize the future development of personalized adaptive e-learning platform through taking it as the core mechanism.&quot;,&quot;issue&quot;:&quot;4&quot;,&quot;volume&quot;:&quot;11&quot;,&quot;container-title-short&quot;:&quot;&quot;},&quot;isTemporary&quot;:false}]},{&quot;citationID&quot;:&quot;MENDELEY_CITATION_086f7a1b-2114-47c0-b173-8f03810790c4&quot;,&quot;properties&quot;:{&quot;noteIndex&quot;:0},&quot;isEdited&quot;:false,&quot;manualOverride&quot;:{&quot;isManuallyOverridden&quot;:false,&quot;citeprocText&quot;:&quot;(Duval et al., 2007)&quot;,&quot;manualOverrideText&quot;:&quot;&quot;},&quot;citationTag&quot;:&quot;MENDELEY_CITATION_v3_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&quot;,&quot;citationItems&quot;:[{&quot;id&quot;:&quot;c4d2e640-2e23-3efd-9f53-d6bf80860ba4&quot;,&quot;itemData&quot;:{&quot;type&quot;:&quot;report&quot;,&quot;id&quot;:&quot;c4d2e640-2e23-3efd-9f53-d6bf80860ba4&quot;,&quot;title&quot;:&quot;LNCS 4753 - Personalized Links Recommendation Based on Data Mining in Adaptive Educational Hypermedia Systems&quot;,&quot;author&quot;:[{&quot;family&quot;:&quot;Duval&quot;,&quot;given&quot;:&quot;E&quot;,&quot;parse-names&quot;:false,&quot;dropping-particle&quot;:&quot;&quot;,&quot;non-dropping-particle&quot;:&quot;&quot;},{&quot;family&quot;:&quot;Klamma&quot;,&quot;given&quot;:&quot;R&quot;,&quot;parse-names&quot;:false,&quot;dropping-particle&quot;:&quot;&quot;,&quot;non-dropping-particle&quot;:&quot;&quot;},{&quot;family&quot;:&quot;Wolpers&quot;,&quot;given&quot;:&quot;M&quot;,&quot;parse-names&quot;:false,&quot;dropping-particle&quot;:&quot;&quot;,&quot;non-dropping-particle&quot;:&quot;&quot;}],&quot;container-title&quot;:&quot;LNCS&quot;,&quot;issued&quot;:{&quot;date-parts&quot;:[[2007]]},&quot;number-of-pages&quot;:&quot;292-306&quot;,&quot;abstract&quot;:&quot;In this paper, we describe a personalized recommender system that uses web mining techniques for recommending a student which (next) links to visit within an adaptable educational hypermedia system. We present a specific mining tool and a recommender engine that we have integrated in the AHA! system in order to help the teacher to carry out the whole web mining process. We report on several experiments with real data in order to show the suitability of using both clustering and sequential pattern mining algorithms together for discovering personalized recommendation links.&quot;,&quot;volume&quot;:&quot;4753&quot;,&quot;container-title-short&quot;:&quot;&quot;},&quot;isTemporary&quot;:false}]},{&quot;citationID&quot;:&quot;MENDELEY_CITATION_9cd5f49e-f4c5-4219-8118-550ac6f84ac0&quot;,&quot;properties&quot;:{&quot;noteIndex&quot;:0},&quot;isEdited&quot;:false,&quot;manualOverride&quot;:{&quot;isManuallyOverridden&quot;:true,&quot;citeprocText&quot;:&quot;(Duval et al., 2007)&quot;,&quot;manualOverrideText&quot;:&quot;Duval, Klamma and Wolpers, (2007)&quot;},&quot;citationTag&quot;:&quot;MENDELEY_CITATION_v3_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&quot;,&quot;citationItems&quot;:[{&quot;id&quot;:&quot;c4d2e640-2e23-3efd-9f53-d6bf80860ba4&quot;,&quot;itemData&quot;:{&quot;type&quot;:&quot;report&quot;,&quot;id&quot;:&quot;c4d2e640-2e23-3efd-9f53-d6bf80860ba4&quot;,&quot;title&quot;:&quot;LNCS 4753 - Personalized Links Recommendation Based on Data Mining in Adaptive Educational Hypermedia Systems&quot;,&quot;author&quot;:[{&quot;family&quot;:&quot;Duval&quot;,&quot;given&quot;:&quot;E&quot;,&quot;parse-names&quot;:false,&quot;dropping-particle&quot;:&quot;&quot;,&quot;non-dropping-particle&quot;:&quot;&quot;},{&quot;family&quot;:&quot;Klamma&quot;,&quot;given&quot;:&quot;R&quot;,&quot;parse-names&quot;:false,&quot;dropping-particle&quot;:&quot;&quot;,&quot;non-dropping-particle&quot;:&quot;&quot;},{&quot;family&quot;:&quot;Wolpers&quot;,&quot;given&quot;:&quot;M&quot;,&quot;parse-names&quot;:false,&quot;dropping-particle&quot;:&quot;&quot;,&quot;non-dropping-particle&quot;:&quot;&quot;}],&quot;container-title&quot;:&quot;LNCS&quot;,&quot;issued&quot;:{&quot;date-parts&quot;:[[2007]]},&quot;number-of-pages&quot;:&quot;292-306&quot;,&quot;abstract&quot;:&quot;In this paper, we describe a personalized recommender system that uses web mining techniques for recommending a student which (next) links to visit within an adaptable educational hypermedia system. We present a specific mining tool and a recommender engine that we have integrated in the AHA! system in order to help the teacher to carry out the whole web mining process. We report on several experiments with real data in order to show the suitability of using both clustering and sequential pattern mining algorithms together for discovering personalized recommendation links.&quot;,&quot;volume&quot;:&quot;4753&quot;,&quot;container-title-short&quot;:&quot;&quot;},&quot;isTemporary&quot;:false}]},{&quot;citationID&quot;:&quot;MENDELEY_CITATION_61ec03db-d1a2-464c-9238-36a732550e51&quot;,&quot;properties&quot;:{&quot;noteIndex&quot;:0},&quot;isEdited&quot;:false,&quot;manualOverride&quot;:{&quot;isManuallyOverridden&quot;:true,&quot;citeprocText&quot;:&quot;(Borges &amp;#38; Stiubiener, 2014)&quot;,&quot;manualOverrideText&quot;:&quot;Borges and Stiubiener, (2014)&quot;},&quot;citationTag&quot;:&quot;MENDELEY_CITATION_v3_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&quot;,&quot;citationItems&quot;:[{&quot;id&quot;:&quot;5f7a4f0a-9d70-376d-bbb3-81362cf2a2ec&quot;,&quot;itemData&quot;:{&quot;type&quot;:&quot;article-journal&quot;,&quot;id&quot;:&quot;5f7a4f0a-9d70-376d-bbb3-81362cf2a2ec&quot;,&quot;title&quot;:&quot;Recommending Learning Objects Based on Utility and Learning Style&quot;,&quot;author&quot;:[{&quot;family&quot;:&quot;Borges&quot;,&quot;given&quot;:&quot;Grace&quot;,&quot;parse-names&quot;:false,&quot;dropping-particle&quot;:&quot;&quot;,&quot;non-dropping-particle&quot;:&quot;&quot;},{&quot;family&quot;:&quot;Stiubiener&quot;,&quot;given&quot;:&quot;Itana&quot;,&quot;parse-names&quot;:false,&quot;dropping-particle&quot;:&quot;&quot;,&quot;non-dropping-particle&quot;:&quot;&quot;}],&quot;container-title&quot;:&quot;Opening IEEE-Innovations and Internationalization in Engineering Education &quot;,&quot;ISBN&quot;:&quot;9781479939220&quot;,&quot;issued&quot;:{&quot;date-parts&quot;:[[2014]]},&quot;abstract&quot;:&quot;IEEE catalog number: CFP14FIE-ART; USB version, IEEE catalog number: CFP14FIE-USB.&quot;,&quot;container-title-short&quot;:&quot;&quot;},&quot;isTemporary&quot;:false}]},{&quot;citationID&quot;:&quot;MENDELEY_CITATION_0d28c913-1be5-482e-95e5-08b4216d3dec&quot;,&quot;properties&quot;:{&quot;noteIndex&quot;:0},&quot;isEdited&quot;:false,&quot;manualOverride&quot;:{&quot;isManuallyOverridden&quot;:false,&quot;citeprocText&quot;:&quot;(Richard Felder, 2002)&quot;,&quot;manualOverrideText&quot;:&quot;&quot;},&quot;citationTag&quot;:&quot;MENDELEY_CITATION_v3_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&quot;,&quot;citationItems&quot;:[{&quot;id&quot;:&quot;fde9db77-b954-3700-babe-be70a47b46aa&quot;,&quot;itemData&quot;:{&quot;type&quot;:&quot;report&quot;,&quot;id&quot;:&quot;fde9db77-b954-3700-babe-be70a47b46aa&quot;,&quot;title&quot;:&quot;LEARNING AND TEACHING STYLES IN ENGINEERING EDUCATION&quot;,&quot;author&quot;:[{&quot;family&quot;:&quot;Richard Felder&quot;,&quot;given&quot;:&quot;by M&quot;,&quot;parse-names&quot;:false,&quot;dropping-particle&quot;:&quot;&quot;,&quot;non-dropping-particle&quot;:&quot;&quot;}],&quot;URL&quot;:&quot;http://www.ncsu.edu/felder-public/ILSpage.html&quot;,&quot;issued&quot;:{&quot;date-parts&quot;:[[2002]]},&quot;abstract&quot;:&quot;over a 10-year period. A self-scoring web-based instrument called the Index of Learning Styles that assesses preferences on four scales of the learning style model developed in the paper currently gets about 100,000 hits a year and has been translated into half a dozen languages that I know about and probably more that I don't, even though it has not yet been validated. The 1988 paper is still cited more than any other paper I have written, including more recent papers on learning styles. A problem is that in recent years I have found reasons to make two significant changes in the model: dropping the inductive/deductive dimension, and changing the visual/auditory category to visual/verbal. (I will shortly explain both modifications.) When I set up my web site, I deliberately left the 1988 paper out of it, preferring that readers consult more recent articles on the subject that better reflected my current thinking. Since the paper seems to have acquired a life of its own, however, I decided to add it to the web site with this preface included to explain the changes. The paper is reproduced following the preface, unmodified from the original version except for changes in layout I made for reasons that would be known to anyone who has ever tried to scan a 3-column article with inserts and convert it into a Microsoft Word document. Deletion of the inductive/deductive dimension I have come to believe that while induction and deduction are indeed different learning preferences and different teaching approaches, the \&quot;best\&quot; method of teaching-at least below the graduate school level-is induction, whether it be called problem-based learning, discovery learning, inquiry learning, or some variation on those themes. On the other hand, the traditional college teaching method is deduction, starting with \&quot;fundamentals\&quot; and proceeding to applications. The problem with inductive presentation is that it isn't concise and prescriptive-you have to take a thorny problem or a collection of observations or data and try to make sense of it. Many or most students would say that they prefer deductive presentation-\&quot;Just tell me exactly what I need to know for the test, not one word more or less.\&quot; (My speculation in the paper that more students would prefer induction was refuted by additional sampling.) I don't wan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4EF5D85-4B01-41BC-A0A0-6E8116C21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Pathirana, Madushan</dc:creator>
  <cp:keywords/>
  <dc:description/>
  <cp:lastModifiedBy>Pathirana, Madushan</cp:lastModifiedBy>
  <cp:revision>3</cp:revision>
  <dcterms:created xsi:type="dcterms:W3CDTF">2023-08-11T04:11:00Z</dcterms:created>
  <dcterms:modified xsi:type="dcterms:W3CDTF">2023-08-11T04:19:00Z</dcterms:modified>
</cp:coreProperties>
</file>